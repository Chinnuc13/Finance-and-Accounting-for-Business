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E52B6" w14:textId="3CF673D6" w:rsidR="00F10333" w:rsidRDefault="003E166D" w:rsidP="007A0121">
      <w:pPr>
        <w:spacing w:after="0" w:line="259" w:lineRule="auto"/>
        <w:ind w:left="0" w:firstLine="0"/>
        <w:jc w:val="center"/>
      </w:pPr>
      <w:r>
        <w:rPr>
          <w:noProof/>
        </w:rPr>
        <w:drawing>
          <wp:inline distT="0" distB="0" distL="0" distR="0" wp14:anchorId="30936194" wp14:editId="0FD43C2E">
            <wp:extent cx="1768067" cy="390525"/>
            <wp:effectExtent l="0" t="0" r="3810" b="0"/>
            <wp:docPr id="1" name="Picture 1" descr="Wrexha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rexham Universi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1905" cy="397999"/>
                    </a:xfrm>
                    <a:prstGeom prst="rect">
                      <a:avLst/>
                    </a:prstGeom>
                    <a:noFill/>
                    <a:ln>
                      <a:noFill/>
                    </a:ln>
                  </pic:spPr>
                </pic:pic>
              </a:graphicData>
            </a:graphic>
          </wp:inline>
        </w:drawing>
      </w:r>
    </w:p>
    <w:p w14:paraId="01B77253" w14:textId="77777777" w:rsidR="00855581" w:rsidRDefault="00855581" w:rsidP="00BA334C">
      <w:pPr>
        <w:pStyle w:val="Heading1"/>
        <w:ind w:left="0"/>
        <w:jc w:val="center"/>
        <w:rPr>
          <w:sz w:val="52"/>
          <w:szCs w:val="20"/>
        </w:rPr>
      </w:pPr>
    </w:p>
    <w:p w14:paraId="1807E816" w14:textId="7CE89560" w:rsidR="00F10333" w:rsidRPr="00FC69FC" w:rsidRDefault="00E07526" w:rsidP="00BA334C">
      <w:pPr>
        <w:pStyle w:val="Heading1"/>
        <w:ind w:left="0"/>
        <w:jc w:val="center"/>
        <w:rPr>
          <w:sz w:val="52"/>
          <w:szCs w:val="20"/>
        </w:rPr>
      </w:pPr>
      <w:bookmarkStart w:id="0" w:name="_Toc171406713"/>
      <w:r w:rsidRPr="00FC69FC">
        <w:rPr>
          <w:sz w:val="52"/>
          <w:szCs w:val="20"/>
        </w:rPr>
        <w:t>Harvard Referencing</w:t>
      </w:r>
      <w:bookmarkEnd w:id="0"/>
    </w:p>
    <w:p w14:paraId="025F50EA" w14:textId="4DCB0E77" w:rsidR="00F10333" w:rsidRPr="00FC69FC" w:rsidRDefault="00E07526" w:rsidP="00BA334C">
      <w:pPr>
        <w:pStyle w:val="Heading2"/>
        <w:ind w:left="0" w:firstLine="0"/>
        <w:jc w:val="center"/>
        <w:rPr>
          <w:sz w:val="32"/>
          <w:szCs w:val="20"/>
        </w:rPr>
      </w:pPr>
      <w:bookmarkStart w:id="1" w:name="_Toc171406714"/>
      <w:r w:rsidRPr="00FC69FC">
        <w:rPr>
          <w:sz w:val="32"/>
          <w:szCs w:val="20"/>
        </w:rPr>
        <w:t>The Wrexham</w:t>
      </w:r>
      <w:r w:rsidR="003E166D" w:rsidRPr="00FC69FC">
        <w:rPr>
          <w:sz w:val="32"/>
          <w:szCs w:val="20"/>
        </w:rPr>
        <w:t xml:space="preserve"> </w:t>
      </w:r>
      <w:r w:rsidRPr="00FC69FC">
        <w:rPr>
          <w:sz w:val="32"/>
          <w:szCs w:val="20"/>
        </w:rPr>
        <w:t>University Guide</w:t>
      </w:r>
      <w:bookmarkEnd w:id="1"/>
    </w:p>
    <w:sdt>
      <w:sdtPr>
        <w:rPr>
          <w:rFonts w:ascii="Arial" w:eastAsia="Arial" w:hAnsi="Arial" w:cs="Arial"/>
          <w:color w:val="000000"/>
          <w:sz w:val="20"/>
          <w:szCs w:val="20"/>
          <w:lang w:val="en-GB" w:eastAsia="en-GB"/>
        </w:rPr>
        <w:id w:val="-211735326"/>
        <w:docPartObj>
          <w:docPartGallery w:val="Table of Contents"/>
          <w:docPartUnique/>
        </w:docPartObj>
      </w:sdtPr>
      <w:sdtEndPr>
        <w:rPr>
          <w:b/>
          <w:bCs/>
          <w:noProof/>
          <w:color w:val="000000" w:themeColor="text1"/>
          <w:sz w:val="24"/>
          <w:szCs w:val="24"/>
        </w:rPr>
      </w:sdtEndPr>
      <w:sdtContent>
        <w:p w14:paraId="1DAFC7F9" w14:textId="77777777" w:rsidR="005262B3" w:rsidRPr="00E9156A" w:rsidRDefault="005262B3">
          <w:pPr>
            <w:pStyle w:val="TOCHeading"/>
            <w:rPr>
              <w:sz w:val="20"/>
              <w:szCs w:val="20"/>
            </w:rPr>
          </w:pPr>
          <w:r w:rsidRPr="00E9156A">
            <w:rPr>
              <w:sz w:val="20"/>
              <w:szCs w:val="20"/>
            </w:rPr>
            <w:t>Contents</w:t>
          </w:r>
        </w:p>
        <w:p w14:paraId="16DCA182" w14:textId="014C8AEC" w:rsidR="00BF21A8" w:rsidRDefault="005262B3">
          <w:pPr>
            <w:pStyle w:val="TOC1"/>
            <w:rPr>
              <w:rFonts w:asciiTheme="minorHAnsi" w:eastAsiaTheme="minorEastAsia" w:hAnsiTheme="minorHAnsi" w:cstheme="minorBidi"/>
              <w:color w:val="auto"/>
              <w:kern w:val="2"/>
              <w:sz w:val="24"/>
              <w:szCs w:val="24"/>
              <w14:ligatures w14:val="standardContextual"/>
            </w:rPr>
          </w:pPr>
          <w:r w:rsidRPr="000676DF">
            <w:rPr>
              <w:noProof w:val="0"/>
              <w:sz w:val="22"/>
            </w:rPr>
            <w:fldChar w:fldCharType="begin"/>
          </w:r>
          <w:r w:rsidRPr="00FC69FC">
            <w:rPr>
              <w:sz w:val="22"/>
            </w:rPr>
            <w:instrText xml:space="preserve"> TOC \o "1-3" \h \z \u </w:instrText>
          </w:r>
          <w:r w:rsidRPr="000676DF">
            <w:rPr>
              <w:noProof w:val="0"/>
              <w:sz w:val="22"/>
            </w:rPr>
            <w:fldChar w:fldCharType="separate"/>
          </w:r>
          <w:hyperlink w:anchor="_Toc171406713" w:history="1">
            <w:r w:rsidR="00BF21A8" w:rsidRPr="009648D7">
              <w:rPr>
                <w:rStyle w:val="Hyperlink"/>
              </w:rPr>
              <w:t>Harvard Referencing</w:t>
            </w:r>
            <w:r w:rsidR="00BF21A8">
              <w:rPr>
                <w:webHidden/>
              </w:rPr>
              <w:tab/>
            </w:r>
            <w:r w:rsidR="00BF21A8">
              <w:rPr>
                <w:webHidden/>
              </w:rPr>
              <w:fldChar w:fldCharType="begin"/>
            </w:r>
            <w:r w:rsidR="00BF21A8">
              <w:rPr>
                <w:webHidden/>
              </w:rPr>
              <w:instrText xml:space="preserve"> PAGEREF _Toc171406713 \h </w:instrText>
            </w:r>
            <w:r w:rsidR="00BF21A8">
              <w:rPr>
                <w:webHidden/>
              </w:rPr>
            </w:r>
            <w:r w:rsidR="00BF21A8">
              <w:rPr>
                <w:webHidden/>
              </w:rPr>
              <w:fldChar w:fldCharType="separate"/>
            </w:r>
            <w:r w:rsidR="007A62A6">
              <w:rPr>
                <w:webHidden/>
              </w:rPr>
              <w:t>1</w:t>
            </w:r>
            <w:r w:rsidR="00BF21A8">
              <w:rPr>
                <w:webHidden/>
              </w:rPr>
              <w:fldChar w:fldCharType="end"/>
            </w:r>
          </w:hyperlink>
        </w:p>
        <w:p w14:paraId="292CB2E6" w14:textId="66340DA9"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14" w:history="1">
            <w:r w:rsidR="00BF21A8" w:rsidRPr="009648D7">
              <w:rPr>
                <w:rStyle w:val="Hyperlink"/>
              </w:rPr>
              <w:t>The Wrexham University Guide</w:t>
            </w:r>
            <w:r w:rsidR="00BF21A8">
              <w:rPr>
                <w:webHidden/>
              </w:rPr>
              <w:tab/>
            </w:r>
            <w:r w:rsidR="00BF21A8">
              <w:rPr>
                <w:webHidden/>
              </w:rPr>
              <w:fldChar w:fldCharType="begin"/>
            </w:r>
            <w:r w:rsidR="00BF21A8">
              <w:rPr>
                <w:webHidden/>
              </w:rPr>
              <w:instrText xml:space="preserve"> PAGEREF _Toc171406714 \h </w:instrText>
            </w:r>
            <w:r w:rsidR="00BF21A8">
              <w:rPr>
                <w:webHidden/>
              </w:rPr>
            </w:r>
            <w:r w:rsidR="00BF21A8">
              <w:rPr>
                <w:webHidden/>
              </w:rPr>
              <w:fldChar w:fldCharType="separate"/>
            </w:r>
            <w:r w:rsidR="007A62A6">
              <w:rPr>
                <w:webHidden/>
              </w:rPr>
              <w:t>1</w:t>
            </w:r>
            <w:r w:rsidR="00BF21A8">
              <w:rPr>
                <w:webHidden/>
              </w:rPr>
              <w:fldChar w:fldCharType="end"/>
            </w:r>
          </w:hyperlink>
        </w:p>
        <w:p w14:paraId="32D7DDA6" w14:textId="036F6E15"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15" w:history="1">
            <w:r w:rsidR="00BF21A8" w:rsidRPr="009648D7">
              <w:rPr>
                <w:rStyle w:val="Hyperlink"/>
              </w:rPr>
              <w:t>What is referencing?</w:t>
            </w:r>
            <w:r w:rsidR="00BF21A8">
              <w:rPr>
                <w:webHidden/>
              </w:rPr>
              <w:tab/>
            </w:r>
            <w:r w:rsidR="00BF21A8">
              <w:rPr>
                <w:webHidden/>
              </w:rPr>
              <w:fldChar w:fldCharType="begin"/>
            </w:r>
            <w:r w:rsidR="00BF21A8">
              <w:rPr>
                <w:webHidden/>
              </w:rPr>
              <w:instrText xml:space="preserve"> PAGEREF _Toc171406715 \h </w:instrText>
            </w:r>
            <w:r w:rsidR="00BF21A8">
              <w:rPr>
                <w:webHidden/>
              </w:rPr>
            </w:r>
            <w:r w:rsidR="00BF21A8">
              <w:rPr>
                <w:webHidden/>
              </w:rPr>
              <w:fldChar w:fldCharType="separate"/>
            </w:r>
            <w:r w:rsidR="007A62A6">
              <w:rPr>
                <w:webHidden/>
              </w:rPr>
              <w:t>2</w:t>
            </w:r>
            <w:r w:rsidR="00BF21A8">
              <w:rPr>
                <w:webHidden/>
              </w:rPr>
              <w:fldChar w:fldCharType="end"/>
            </w:r>
          </w:hyperlink>
        </w:p>
        <w:p w14:paraId="1E5EF6B5" w14:textId="53ECC2C5"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16" w:history="1">
            <w:r w:rsidR="00BF21A8" w:rsidRPr="009648D7">
              <w:rPr>
                <w:rStyle w:val="Hyperlink"/>
              </w:rPr>
              <w:t>Why do I need to reference?</w:t>
            </w:r>
            <w:r w:rsidR="00BF21A8">
              <w:rPr>
                <w:webHidden/>
              </w:rPr>
              <w:tab/>
            </w:r>
            <w:r w:rsidR="00BF21A8">
              <w:rPr>
                <w:webHidden/>
              </w:rPr>
              <w:fldChar w:fldCharType="begin"/>
            </w:r>
            <w:r w:rsidR="00BF21A8">
              <w:rPr>
                <w:webHidden/>
              </w:rPr>
              <w:instrText xml:space="preserve"> PAGEREF _Toc171406716 \h </w:instrText>
            </w:r>
            <w:r w:rsidR="00BF21A8">
              <w:rPr>
                <w:webHidden/>
              </w:rPr>
            </w:r>
            <w:r w:rsidR="00BF21A8">
              <w:rPr>
                <w:webHidden/>
              </w:rPr>
              <w:fldChar w:fldCharType="separate"/>
            </w:r>
            <w:r w:rsidR="007A62A6">
              <w:rPr>
                <w:webHidden/>
              </w:rPr>
              <w:t>2</w:t>
            </w:r>
            <w:r w:rsidR="00BF21A8">
              <w:rPr>
                <w:webHidden/>
              </w:rPr>
              <w:fldChar w:fldCharType="end"/>
            </w:r>
          </w:hyperlink>
        </w:p>
        <w:p w14:paraId="3C2B4995" w14:textId="352E949F"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17" w:history="1">
            <w:r w:rsidR="00BF21A8" w:rsidRPr="009648D7">
              <w:rPr>
                <w:rStyle w:val="Hyperlink"/>
                <w:bCs/>
              </w:rPr>
              <w:t>In-text Citations</w:t>
            </w:r>
            <w:r w:rsidR="00BF21A8">
              <w:rPr>
                <w:webHidden/>
              </w:rPr>
              <w:tab/>
            </w:r>
            <w:r w:rsidR="00BF21A8">
              <w:rPr>
                <w:webHidden/>
              </w:rPr>
              <w:fldChar w:fldCharType="begin"/>
            </w:r>
            <w:r w:rsidR="00BF21A8">
              <w:rPr>
                <w:webHidden/>
              </w:rPr>
              <w:instrText xml:space="preserve"> PAGEREF _Toc171406717 \h </w:instrText>
            </w:r>
            <w:r w:rsidR="00BF21A8">
              <w:rPr>
                <w:webHidden/>
              </w:rPr>
            </w:r>
            <w:r w:rsidR="00BF21A8">
              <w:rPr>
                <w:webHidden/>
              </w:rPr>
              <w:fldChar w:fldCharType="separate"/>
            </w:r>
            <w:r w:rsidR="007A62A6">
              <w:rPr>
                <w:webHidden/>
              </w:rPr>
              <w:t>3</w:t>
            </w:r>
            <w:r w:rsidR="00BF21A8">
              <w:rPr>
                <w:webHidden/>
              </w:rPr>
              <w:fldChar w:fldCharType="end"/>
            </w:r>
          </w:hyperlink>
        </w:p>
        <w:p w14:paraId="63B2AC13" w14:textId="796B3915"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18" w:history="1">
            <w:r w:rsidR="00BF21A8" w:rsidRPr="009648D7">
              <w:rPr>
                <w:rStyle w:val="Hyperlink"/>
              </w:rPr>
              <w:t>Multiple Authors</w:t>
            </w:r>
            <w:r w:rsidR="00BF21A8">
              <w:rPr>
                <w:webHidden/>
              </w:rPr>
              <w:tab/>
            </w:r>
            <w:r w:rsidR="00BF21A8">
              <w:rPr>
                <w:webHidden/>
              </w:rPr>
              <w:fldChar w:fldCharType="begin"/>
            </w:r>
            <w:r w:rsidR="00BF21A8">
              <w:rPr>
                <w:webHidden/>
              </w:rPr>
              <w:instrText xml:space="preserve"> PAGEREF _Toc171406718 \h </w:instrText>
            </w:r>
            <w:r w:rsidR="00BF21A8">
              <w:rPr>
                <w:webHidden/>
              </w:rPr>
            </w:r>
            <w:r w:rsidR="00BF21A8">
              <w:rPr>
                <w:webHidden/>
              </w:rPr>
              <w:fldChar w:fldCharType="separate"/>
            </w:r>
            <w:r w:rsidR="007A62A6">
              <w:rPr>
                <w:webHidden/>
              </w:rPr>
              <w:t>4</w:t>
            </w:r>
            <w:r w:rsidR="00BF21A8">
              <w:rPr>
                <w:webHidden/>
              </w:rPr>
              <w:fldChar w:fldCharType="end"/>
            </w:r>
          </w:hyperlink>
        </w:p>
        <w:p w14:paraId="588031AA" w14:textId="571E198B"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19" w:history="1">
            <w:r w:rsidR="00BF21A8" w:rsidRPr="009648D7">
              <w:rPr>
                <w:rStyle w:val="Hyperlink"/>
              </w:rPr>
              <w:t>Multiple Citations</w:t>
            </w:r>
            <w:r w:rsidR="00BF21A8">
              <w:rPr>
                <w:webHidden/>
              </w:rPr>
              <w:tab/>
            </w:r>
            <w:r w:rsidR="00BF21A8">
              <w:rPr>
                <w:webHidden/>
              </w:rPr>
              <w:fldChar w:fldCharType="begin"/>
            </w:r>
            <w:r w:rsidR="00BF21A8">
              <w:rPr>
                <w:webHidden/>
              </w:rPr>
              <w:instrText xml:space="preserve"> PAGEREF _Toc171406719 \h </w:instrText>
            </w:r>
            <w:r w:rsidR="00BF21A8">
              <w:rPr>
                <w:webHidden/>
              </w:rPr>
            </w:r>
            <w:r w:rsidR="00BF21A8">
              <w:rPr>
                <w:webHidden/>
              </w:rPr>
              <w:fldChar w:fldCharType="separate"/>
            </w:r>
            <w:r w:rsidR="007A62A6">
              <w:rPr>
                <w:webHidden/>
              </w:rPr>
              <w:t>4</w:t>
            </w:r>
            <w:r w:rsidR="00BF21A8">
              <w:rPr>
                <w:webHidden/>
              </w:rPr>
              <w:fldChar w:fldCharType="end"/>
            </w:r>
          </w:hyperlink>
        </w:p>
        <w:p w14:paraId="48FE1BA7" w14:textId="3E939125"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20" w:history="1">
            <w:r w:rsidR="00BF21A8" w:rsidRPr="009648D7">
              <w:rPr>
                <w:rStyle w:val="Hyperlink"/>
              </w:rPr>
              <w:t>Secondary References</w:t>
            </w:r>
            <w:r w:rsidR="00BF21A8">
              <w:rPr>
                <w:webHidden/>
              </w:rPr>
              <w:tab/>
            </w:r>
            <w:r w:rsidR="00BF21A8">
              <w:rPr>
                <w:webHidden/>
              </w:rPr>
              <w:fldChar w:fldCharType="begin"/>
            </w:r>
            <w:r w:rsidR="00BF21A8">
              <w:rPr>
                <w:webHidden/>
              </w:rPr>
              <w:instrText xml:space="preserve"> PAGEREF _Toc171406720 \h </w:instrText>
            </w:r>
            <w:r w:rsidR="00BF21A8">
              <w:rPr>
                <w:webHidden/>
              </w:rPr>
            </w:r>
            <w:r w:rsidR="00BF21A8">
              <w:rPr>
                <w:webHidden/>
              </w:rPr>
              <w:fldChar w:fldCharType="separate"/>
            </w:r>
            <w:r w:rsidR="007A62A6">
              <w:rPr>
                <w:webHidden/>
              </w:rPr>
              <w:t>4</w:t>
            </w:r>
            <w:r w:rsidR="00BF21A8">
              <w:rPr>
                <w:webHidden/>
              </w:rPr>
              <w:fldChar w:fldCharType="end"/>
            </w:r>
          </w:hyperlink>
        </w:p>
        <w:p w14:paraId="5777A7CA" w14:textId="6D411640"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21" w:history="1">
            <w:r w:rsidR="00BF21A8" w:rsidRPr="009648D7">
              <w:rPr>
                <w:rStyle w:val="Hyperlink"/>
              </w:rPr>
              <w:t>Using direct quotations</w:t>
            </w:r>
            <w:r w:rsidR="00BF21A8">
              <w:rPr>
                <w:webHidden/>
              </w:rPr>
              <w:tab/>
            </w:r>
            <w:r w:rsidR="00BF21A8">
              <w:rPr>
                <w:webHidden/>
              </w:rPr>
              <w:fldChar w:fldCharType="begin"/>
            </w:r>
            <w:r w:rsidR="00BF21A8">
              <w:rPr>
                <w:webHidden/>
              </w:rPr>
              <w:instrText xml:space="preserve"> PAGEREF _Toc171406721 \h </w:instrText>
            </w:r>
            <w:r w:rsidR="00BF21A8">
              <w:rPr>
                <w:webHidden/>
              </w:rPr>
            </w:r>
            <w:r w:rsidR="00BF21A8">
              <w:rPr>
                <w:webHidden/>
              </w:rPr>
              <w:fldChar w:fldCharType="separate"/>
            </w:r>
            <w:r w:rsidR="007A62A6">
              <w:rPr>
                <w:webHidden/>
              </w:rPr>
              <w:t>5</w:t>
            </w:r>
            <w:r w:rsidR="00BF21A8">
              <w:rPr>
                <w:webHidden/>
              </w:rPr>
              <w:fldChar w:fldCharType="end"/>
            </w:r>
          </w:hyperlink>
        </w:p>
        <w:p w14:paraId="246CCD39" w14:textId="09F60D69"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22" w:history="1">
            <w:r w:rsidR="00BF21A8" w:rsidRPr="009648D7">
              <w:rPr>
                <w:rStyle w:val="Hyperlink"/>
              </w:rPr>
              <w:t>List of References</w:t>
            </w:r>
            <w:r w:rsidR="00BF21A8">
              <w:rPr>
                <w:webHidden/>
              </w:rPr>
              <w:tab/>
            </w:r>
            <w:r w:rsidR="00BF21A8">
              <w:rPr>
                <w:webHidden/>
              </w:rPr>
              <w:fldChar w:fldCharType="begin"/>
            </w:r>
            <w:r w:rsidR="00BF21A8">
              <w:rPr>
                <w:webHidden/>
              </w:rPr>
              <w:instrText xml:space="preserve"> PAGEREF _Toc171406722 \h </w:instrText>
            </w:r>
            <w:r w:rsidR="00BF21A8">
              <w:rPr>
                <w:webHidden/>
              </w:rPr>
            </w:r>
            <w:r w:rsidR="00BF21A8">
              <w:rPr>
                <w:webHidden/>
              </w:rPr>
              <w:fldChar w:fldCharType="separate"/>
            </w:r>
            <w:r w:rsidR="007A62A6">
              <w:rPr>
                <w:webHidden/>
              </w:rPr>
              <w:t>6</w:t>
            </w:r>
            <w:r w:rsidR="00BF21A8">
              <w:rPr>
                <w:webHidden/>
              </w:rPr>
              <w:fldChar w:fldCharType="end"/>
            </w:r>
          </w:hyperlink>
        </w:p>
        <w:p w14:paraId="7D09B934" w14:textId="57C24432"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23" w:history="1">
            <w:r w:rsidR="00BF21A8" w:rsidRPr="009648D7">
              <w:rPr>
                <w:rStyle w:val="Hyperlink"/>
              </w:rPr>
              <w:t>Using punctuation, capitalisation and italics</w:t>
            </w:r>
            <w:r w:rsidR="00BF21A8">
              <w:rPr>
                <w:webHidden/>
              </w:rPr>
              <w:tab/>
            </w:r>
            <w:r w:rsidR="00BF21A8">
              <w:rPr>
                <w:webHidden/>
              </w:rPr>
              <w:fldChar w:fldCharType="begin"/>
            </w:r>
            <w:r w:rsidR="00BF21A8">
              <w:rPr>
                <w:webHidden/>
              </w:rPr>
              <w:instrText xml:space="preserve"> PAGEREF _Toc171406723 \h </w:instrText>
            </w:r>
            <w:r w:rsidR="00BF21A8">
              <w:rPr>
                <w:webHidden/>
              </w:rPr>
            </w:r>
            <w:r w:rsidR="00BF21A8">
              <w:rPr>
                <w:webHidden/>
              </w:rPr>
              <w:fldChar w:fldCharType="separate"/>
            </w:r>
            <w:r w:rsidR="007A62A6">
              <w:rPr>
                <w:webHidden/>
              </w:rPr>
              <w:t>6</w:t>
            </w:r>
            <w:r w:rsidR="00BF21A8">
              <w:rPr>
                <w:webHidden/>
              </w:rPr>
              <w:fldChar w:fldCharType="end"/>
            </w:r>
          </w:hyperlink>
        </w:p>
        <w:p w14:paraId="7912F440" w14:textId="05A11B06"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24" w:history="1">
            <w:r w:rsidR="00BF21A8" w:rsidRPr="009648D7">
              <w:rPr>
                <w:rStyle w:val="Hyperlink"/>
              </w:rPr>
              <w:t>Examples of commonly referenced items</w:t>
            </w:r>
            <w:r w:rsidR="00BF21A8">
              <w:rPr>
                <w:webHidden/>
              </w:rPr>
              <w:tab/>
            </w:r>
            <w:r w:rsidR="00BF21A8">
              <w:rPr>
                <w:webHidden/>
              </w:rPr>
              <w:fldChar w:fldCharType="begin"/>
            </w:r>
            <w:r w:rsidR="00BF21A8">
              <w:rPr>
                <w:webHidden/>
              </w:rPr>
              <w:instrText xml:space="preserve"> PAGEREF _Toc171406724 \h </w:instrText>
            </w:r>
            <w:r w:rsidR="00BF21A8">
              <w:rPr>
                <w:webHidden/>
              </w:rPr>
            </w:r>
            <w:r w:rsidR="00BF21A8">
              <w:rPr>
                <w:webHidden/>
              </w:rPr>
              <w:fldChar w:fldCharType="separate"/>
            </w:r>
            <w:r w:rsidR="007A62A6">
              <w:rPr>
                <w:webHidden/>
              </w:rPr>
              <w:t>7</w:t>
            </w:r>
            <w:r w:rsidR="00BF21A8">
              <w:rPr>
                <w:webHidden/>
              </w:rPr>
              <w:fldChar w:fldCharType="end"/>
            </w:r>
          </w:hyperlink>
        </w:p>
        <w:p w14:paraId="67313EE6" w14:textId="740354AB"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25" w:history="1">
            <w:r w:rsidR="00BF21A8" w:rsidRPr="009648D7">
              <w:rPr>
                <w:rStyle w:val="Hyperlink"/>
              </w:rPr>
              <w:t>Books</w:t>
            </w:r>
            <w:r w:rsidR="00BF21A8">
              <w:rPr>
                <w:webHidden/>
              </w:rPr>
              <w:tab/>
            </w:r>
            <w:r w:rsidR="00BF21A8">
              <w:rPr>
                <w:webHidden/>
              </w:rPr>
              <w:fldChar w:fldCharType="begin"/>
            </w:r>
            <w:r w:rsidR="00BF21A8">
              <w:rPr>
                <w:webHidden/>
              </w:rPr>
              <w:instrText xml:space="preserve"> PAGEREF _Toc171406725 \h </w:instrText>
            </w:r>
            <w:r w:rsidR="00BF21A8">
              <w:rPr>
                <w:webHidden/>
              </w:rPr>
            </w:r>
            <w:r w:rsidR="00BF21A8">
              <w:rPr>
                <w:webHidden/>
              </w:rPr>
              <w:fldChar w:fldCharType="separate"/>
            </w:r>
            <w:r w:rsidR="007A62A6">
              <w:rPr>
                <w:webHidden/>
              </w:rPr>
              <w:t>7</w:t>
            </w:r>
            <w:r w:rsidR="00BF21A8">
              <w:rPr>
                <w:webHidden/>
              </w:rPr>
              <w:fldChar w:fldCharType="end"/>
            </w:r>
          </w:hyperlink>
        </w:p>
        <w:p w14:paraId="6746DCF0" w14:textId="6926B10E"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26" w:history="1">
            <w:r w:rsidR="00BF21A8" w:rsidRPr="009648D7">
              <w:rPr>
                <w:rStyle w:val="Hyperlink"/>
              </w:rPr>
              <w:t>Journals</w:t>
            </w:r>
            <w:r w:rsidR="00BF21A8">
              <w:rPr>
                <w:webHidden/>
              </w:rPr>
              <w:tab/>
            </w:r>
            <w:r w:rsidR="00BF21A8">
              <w:rPr>
                <w:webHidden/>
              </w:rPr>
              <w:fldChar w:fldCharType="begin"/>
            </w:r>
            <w:r w:rsidR="00BF21A8">
              <w:rPr>
                <w:webHidden/>
              </w:rPr>
              <w:instrText xml:space="preserve"> PAGEREF _Toc171406726 \h </w:instrText>
            </w:r>
            <w:r w:rsidR="00BF21A8">
              <w:rPr>
                <w:webHidden/>
              </w:rPr>
            </w:r>
            <w:r w:rsidR="00BF21A8">
              <w:rPr>
                <w:webHidden/>
              </w:rPr>
              <w:fldChar w:fldCharType="separate"/>
            </w:r>
            <w:r w:rsidR="007A62A6">
              <w:rPr>
                <w:webHidden/>
              </w:rPr>
              <w:t>10</w:t>
            </w:r>
            <w:r w:rsidR="00BF21A8">
              <w:rPr>
                <w:webHidden/>
              </w:rPr>
              <w:fldChar w:fldCharType="end"/>
            </w:r>
          </w:hyperlink>
        </w:p>
        <w:p w14:paraId="2496C5CC" w14:textId="5AC86888"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27" w:history="1">
            <w:r w:rsidR="00BF21A8" w:rsidRPr="009648D7">
              <w:rPr>
                <w:rStyle w:val="Hyperlink"/>
              </w:rPr>
              <w:t>Internet – document or page on a website</w:t>
            </w:r>
            <w:r w:rsidR="00BF21A8">
              <w:rPr>
                <w:webHidden/>
              </w:rPr>
              <w:tab/>
            </w:r>
            <w:r w:rsidR="00BF21A8">
              <w:rPr>
                <w:webHidden/>
              </w:rPr>
              <w:fldChar w:fldCharType="begin"/>
            </w:r>
            <w:r w:rsidR="00BF21A8">
              <w:rPr>
                <w:webHidden/>
              </w:rPr>
              <w:instrText xml:space="preserve"> PAGEREF _Toc171406727 \h </w:instrText>
            </w:r>
            <w:r w:rsidR="00BF21A8">
              <w:rPr>
                <w:webHidden/>
              </w:rPr>
            </w:r>
            <w:r w:rsidR="00BF21A8">
              <w:rPr>
                <w:webHidden/>
              </w:rPr>
              <w:fldChar w:fldCharType="separate"/>
            </w:r>
            <w:r w:rsidR="007A62A6">
              <w:rPr>
                <w:webHidden/>
              </w:rPr>
              <w:t>11</w:t>
            </w:r>
            <w:r w:rsidR="00BF21A8">
              <w:rPr>
                <w:webHidden/>
              </w:rPr>
              <w:fldChar w:fldCharType="end"/>
            </w:r>
          </w:hyperlink>
        </w:p>
        <w:p w14:paraId="472ED815" w14:textId="38967EDD"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28" w:history="1">
            <w:r w:rsidR="00BF21A8" w:rsidRPr="009648D7">
              <w:rPr>
                <w:rStyle w:val="Hyperlink"/>
                <w:rFonts w:eastAsia="Times New Roman"/>
              </w:rPr>
              <w:t>Local Health Board Policies</w:t>
            </w:r>
            <w:r w:rsidR="00BF21A8">
              <w:rPr>
                <w:webHidden/>
              </w:rPr>
              <w:tab/>
            </w:r>
            <w:r w:rsidR="00BF21A8">
              <w:rPr>
                <w:webHidden/>
              </w:rPr>
              <w:fldChar w:fldCharType="begin"/>
            </w:r>
            <w:r w:rsidR="00BF21A8">
              <w:rPr>
                <w:webHidden/>
              </w:rPr>
              <w:instrText xml:space="preserve"> PAGEREF _Toc171406728 \h </w:instrText>
            </w:r>
            <w:r w:rsidR="00BF21A8">
              <w:rPr>
                <w:webHidden/>
              </w:rPr>
            </w:r>
            <w:r w:rsidR="00BF21A8">
              <w:rPr>
                <w:webHidden/>
              </w:rPr>
              <w:fldChar w:fldCharType="separate"/>
            </w:r>
            <w:r w:rsidR="007A62A6">
              <w:rPr>
                <w:webHidden/>
              </w:rPr>
              <w:t>13</w:t>
            </w:r>
            <w:r w:rsidR="00BF21A8">
              <w:rPr>
                <w:webHidden/>
              </w:rPr>
              <w:fldChar w:fldCharType="end"/>
            </w:r>
          </w:hyperlink>
        </w:p>
        <w:p w14:paraId="6B248793" w14:textId="5545AB84"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29" w:history="1">
            <w:r w:rsidR="00BF21A8" w:rsidRPr="009648D7">
              <w:rPr>
                <w:rStyle w:val="Hyperlink"/>
              </w:rPr>
              <w:t>Conference papers</w:t>
            </w:r>
            <w:r w:rsidR="00BF21A8">
              <w:rPr>
                <w:webHidden/>
              </w:rPr>
              <w:tab/>
            </w:r>
            <w:r w:rsidR="00BF21A8">
              <w:rPr>
                <w:webHidden/>
              </w:rPr>
              <w:fldChar w:fldCharType="begin"/>
            </w:r>
            <w:r w:rsidR="00BF21A8">
              <w:rPr>
                <w:webHidden/>
              </w:rPr>
              <w:instrText xml:space="preserve"> PAGEREF _Toc171406729 \h </w:instrText>
            </w:r>
            <w:r w:rsidR="00BF21A8">
              <w:rPr>
                <w:webHidden/>
              </w:rPr>
            </w:r>
            <w:r w:rsidR="00BF21A8">
              <w:rPr>
                <w:webHidden/>
              </w:rPr>
              <w:fldChar w:fldCharType="separate"/>
            </w:r>
            <w:r w:rsidR="007A62A6">
              <w:rPr>
                <w:webHidden/>
              </w:rPr>
              <w:t>14</w:t>
            </w:r>
            <w:r w:rsidR="00BF21A8">
              <w:rPr>
                <w:webHidden/>
              </w:rPr>
              <w:fldChar w:fldCharType="end"/>
            </w:r>
          </w:hyperlink>
        </w:p>
        <w:p w14:paraId="73720C75" w14:textId="48258EA1"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0" w:history="1">
            <w:r w:rsidR="00BF21A8" w:rsidRPr="009648D7">
              <w:rPr>
                <w:rStyle w:val="Hyperlink"/>
              </w:rPr>
              <w:t>Newspaper article</w:t>
            </w:r>
            <w:r w:rsidR="00BF21A8">
              <w:rPr>
                <w:webHidden/>
              </w:rPr>
              <w:tab/>
            </w:r>
            <w:r w:rsidR="00BF21A8">
              <w:rPr>
                <w:webHidden/>
              </w:rPr>
              <w:fldChar w:fldCharType="begin"/>
            </w:r>
            <w:r w:rsidR="00BF21A8">
              <w:rPr>
                <w:webHidden/>
              </w:rPr>
              <w:instrText xml:space="preserve"> PAGEREF _Toc171406730 \h </w:instrText>
            </w:r>
            <w:r w:rsidR="00BF21A8">
              <w:rPr>
                <w:webHidden/>
              </w:rPr>
            </w:r>
            <w:r w:rsidR="00BF21A8">
              <w:rPr>
                <w:webHidden/>
              </w:rPr>
              <w:fldChar w:fldCharType="separate"/>
            </w:r>
            <w:r w:rsidR="007A62A6">
              <w:rPr>
                <w:webHidden/>
              </w:rPr>
              <w:t>15</w:t>
            </w:r>
            <w:r w:rsidR="00BF21A8">
              <w:rPr>
                <w:webHidden/>
              </w:rPr>
              <w:fldChar w:fldCharType="end"/>
            </w:r>
          </w:hyperlink>
        </w:p>
        <w:p w14:paraId="7954E0A8" w14:textId="45D439BD"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1" w:history="1">
            <w:r w:rsidR="00BF21A8" w:rsidRPr="009648D7">
              <w:rPr>
                <w:rStyle w:val="Hyperlink"/>
              </w:rPr>
              <w:t>Government Publications (including Legislation)</w:t>
            </w:r>
            <w:r w:rsidR="00BF21A8">
              <w:rPr>
                <w:webHidden/>
              </w:rPr>
              <w:tab/>
            </w:r>
            <w:r w:rsidR="00BF21A8">
              <w:rPr>
                <w:webHidden/>
              </w:rPr>
              <w:fldChar w:fldCharType="begin"/>
            </w:r>
            <w:r w:rsidR="00BF21A8">
              <w:rPr>
                <w:webHidden/>
              </w:rPr>
              <w:instrText xml:space="preserve"> PAGEREF _Toc171406731 \h </w:instrText>
            </w:r>
            <w:r w:rsidR="00BF21A8">
              <w:rPr>
                <w:webHidden/>
              </w:rPr>
            </w:r>
            <w:r w:rsidR="00BF21A8">
              <w:rPr>
                <w:webHidden/>
              </w:rPr>
              <w:fldChar w:fldCharType="separate"/>
            </w:r>
            <w:r w:rsidR="007A62A6">
              <w:rPr>
                <w:webHidden/>
              </w:rPr>
              <w:t>16</w:t>
            </w:r>
            <w:r w:rsidR="00BF21A8">
              <w:rPr>
                <w:webHidden/>
              </w:rPr>
              <w:fldChar w:fldCharType="end"/>
            </w:r>
          </w:hyperlink>
        </w:p>
        <w:p w14:paraId="483B8C7C" w14:textId="1FEAEACF"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2" w:history="1">
            <w:r w:rsidR="00BF21A8" w:rsidRPr="009648D7">
              <w:rPr>
                <w:rStyle w:val="Hyperlink"/>
              </w:rPr>
              <w:t>Teaching Materials</w:t>
            </w:r>
            <w:r w:rsidR="00BF21A8">
              <w:rPr>
                <w:webHidden/>
              </w:rPr>
              <w:tab/>
            </w:r>
            <w:r w:rsidR="00BF21A8">
              <w:rPr>
                <w:webHidden/>
              </w:rPr>
              <w:fldChar w:fldCharType="begin"/>
            </w:r>
            <w:r w:rsidR="00BF21A8">
              <w:rPr>
                <w:webHidden/>
              </w:rPr>
              <w:instrText xml:space="preserve"> PAGEREF _Toc171406732 \h </w:instrText>
            </w:r>
            <w:r w:rsidR="00BF21A8">
              <w:rPr>
                <w:webHidden/>
              </w:rPr>
            </w:r>
            <w:r w:rsidR="00BF21A8">
              <w:rPr>
                <w:webHidden/>
              </w:rPr>
              <w:fldChar w:fldCharType="separate"/>
            </w:r>
            <w:r w:rsidR="007A62A6">
              <w:rPr>
                <w:webHidden/>
              </w:rPr>
              <w:t>19</w:t>
            </w:r>
            <w:r w:rsidR="00BF21A8">
              <w:rPr>
                <w:webHidden/>
              </w:rPr>
              <w:fldChar w:fldCharType="end"/>
            </w:r>
          </w:hyperlink>
        </w:p>
        <w:p w14:paraId="2F8949D7" w14:textId="0FC51FE5"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3" w:history="1">
            <w:r w:rsidR="00BF21A8" w:rsidRPr="009648D7">
              <w:rPr>
                <w:rStyle w:val="Hyperlink"/>
              </w:rPr>
              <w:t>Theses</w:t>
            </w:r>
            <w:r w:rsidR="00BF21A8">
              <w:rPr>
                <w:webHidden/>
              </w:rPr>
              <w:tab/>
            </w:r>
            <w:r w:rsidR="00BF21A8">
              <w:rPr>
                <w:webHidden/>
              </w:rPr>
              <w:fldChar w:fldCharType="begin"/>
            </w:r>
            <w:r w:rsidR="00BF21A8">
              <w:rPr>
                <w:webHidden/>
              </w:rPr>
              <w:instrText xml:space="preserve"> PAGEREF _Toc171406733 \h </w:instrText>
            </w:r>
            <w:r w:rsidR="00BF21A8">
              <w:rPr>
                <w:webHidden/>
              </w:rPr>
            </w:r>
            <w:r w:rsidR="00BF21A8">
              <w:rPr>
                <w:webHidden/>
              </w:rPr>
              <w:fldChar w:fldCharType="separate"/>
            </w:r>
            <w:r w:rsidR="007A62A6">
              <w:rPr>
                <w:webHidden/>
              </w:rPr>
              <w:t>21</w:t>
            </w:r>
            <w:r w:rsidR="00BF21A8">
              <w:rPr>
                <w:webHidden/>
              </w:rPr>
              <w:fldChar w:fldCharType="end"/>
            </w:r>
          </w:hyperlink>
        </w:p>
        <w:p w14:paraId="40E279F3" w14:textId="03EAD539"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4" w:history="1">
            <w:r w:rsidR="00BF21A8" w:rsidRPr="009648D7">
              <w:rPr>
                <w:rStyle w:val="Hyperlink"/>
              </w:rPr>
              <w:t>Personal Communication (email, letter, phone call)</w:t>
            </w:r>
            <w:r w:rsidR="00BF21A8">
              <w:rPr>
                <w:webHidden/>
              </w:rPr>
              <w:tab/>
            </w:r>
            <w:r w:rsidR="00BF21A8">
              <w:rPr>
                <w:webHidden/>
              </w:rPr>
              <w:fldChar w:fldCharType="begin"/>
            </w:r>
            <w:r w:rsidR="00BF21A8">
              <w:rPr>
                <w:webHidden/>
              </w:rPr>
              <w:instrText xml:space="preserve"> PAGEREF _Toc171406734 \h </w:instrText>
            </w:r>
            <w:r w:rsidR="00BF21A8">
              <w:rPr>
                <w:webHidden/>
              </w:rPr>
            </w:r>
            <w:r w:rsidR="00BF21A8">
              <w:rPr>
                <w:webHidden/>
              </w:rPr>
              <w:fldChar w:fldCharType="separate"/>
            </w:r>
            <w:r w:rsidR="007A62A6">
              <w:rPr>
                <w:webHidden/>
              </w:rPr>
              <w:t>21</w:t>
            </w:r>
            <w:r w:rsidR="00BF21A8">
              <w:rPr>
                <w:webHidden/>
              </w:rPr>
              <w:fldChar w:fldCharType="end"/>
            </w:r>
          </w:hyperlink>
        </w:p>
        <w:p w14:paraId="4B6D25A2" w14:textId="774E17FC"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5" w:history="1">
            <w:r w:rsidR="00BF21A8" w:rsidRPr="009648D7">
              <w:rPr>
                <w:rStyle w:val="Hyperlink"/>
              </w:rPr>
              <w:t>Images</w:t>
            </w:r>
            <w:r w:rsidR="00BF21A8">
              <w:rPr>
                <w:webHidden/>
              </w:rPr>
              <w:tab/>
            </w:r>
            <w:r w:rsidR="00BF21A8">
              <w:rPr>
                <w:webHidden/>
              </w:rPr>
              <w:fldChar w:fldCharType="begin"/>
            </w:r>
            <w:r w:rsidR="00BF21A8">
              <w:rPr>
                <w:webHidden/>
              </w:rPr>
              <w:instrText xml:space="preserve"> PAGEREF _Toc171406735 \h </w:instrText>
            </w:r>
            <w:r w:rsidR="00BF21A8">
              <w:rPr>
                <w:webHidden/>
              </w:rPr>
            </w:r>
            <w:r w:rsidR="00BF21A8">
              <w:rPr>
                <w:webHidden/>
              </w:rPr>
              <w:fldChar w:fldCharType="separate"/>
            </w:r>
            <w:r w:rsidR="007A62A6">
              <w:rPr>
                <w:webHidden/>
              </w:rPr>
              <w:t>22</w:t>
            </w:r>
            <w:r w:rsidR="00BF21A8">
              <w:rPr>
                <w:webHidden/>
              </w:rPr>
              <w:fldChar w:fldCharType="end"/>
            </w:r>
          </w:hyperlink>
        </w:p>
        <w:p w14:paraId="3549A732" w14:textId="7F36DBC1"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6" w:history="1">
            <w:r w:rsidR="00BF21A8" w:rsidRPr="009648D7">
              <w:rPr>
                <w:rStyle w:val="Hyperlink"/>
              </w:rPr>
              <w:t>Tables</w:t>
            </w:r>
            <w:r w:rsidR="00BF21A8">
              <w:rPr>
                <w:webHidden/>
              </w:rPr>
              <w:tab/>
            </w:r>
            <w:r w:rsidR="00BF21A8">
              <w:rPr>
                <w:webHidden/>
              </w:rPr>
              <w:fldChar w:fldCharType="begin"/>
            </w:r>
            <w:r w:rsidR="00BF21A8">
              <w:rPr>
                <w:webHidden/>
              </w:rPr>
              <w:instrText xml:space="preserve"> PAGEREF _Toc171406736 \h </w:instrText>
            </w:r>
            <w:r w:rsidR="00BF21A8">
              <w:rPr>
                <w:webHidden/>
              </w:rPr>
            </w:r>
            <w:r w:rsidR="00BF21A8">
              <w:rPr>
                <w:webHidden/>
              </w:rPr>
              <w:fldChar w:fldCharType="separate"/>
            </w:r>
            <w:r w:rsidR="007A62A6">
              <w:rPr>
                <w:webHidden/>
              </w:rPr>
              <w:t>27</w:t>
            </w:r>
            <w:r w:rsidR="00BF21A8">
              <w:rPr>
                <w:webHidden/>
              </w:rPr>
              <w:fldChar w:fldCharType="end"/>
            </w:r>
          </w:hyperlink>
        </w:p>
        <w:p w14:paraId="659FFFDB" w14:textId="7ADFEFCA"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7" w:history="1">
            <w:r w:rsidR="00BF21A8" w:rsidRPr="009648D7">
              <w:rPr>
                <w:rStyle w:val="Hyperlink"/>
              </w:rPr>
              <w:t>Audio and Visual Material</w:t>
            </w:r>
            <w:r w:rsidR="00BF21A8">
              <w:rPr>
                <w:webHidden/>
              </w:rPr>
              <w:tab/>
            </w:r>
            <w:r w:rsidR="00BF21A8">
              <w:rPr>
                <w:webHidden/>
              </w:rPr>
              <w:fldChar w:fldCharType="begin"/>
            </w:r>
            <w:r w:rsidR="00BF21A8">
              <w:rPr>
                <w:webHidden/>
              </w:rPr>
              <w:instrText xml:space="preserve"> PAGEREF _Toc171406737 \h </w:instrText>
            </w:r>
            <w:r w:rsidR="00BF21A8">
              <w:rPr>
                <w:webHidden/>
              </w:rPr>
            </w:r>
            <w:r w:rsidR="00BF21A8">
              <w:rPr>
                <w:webHidden/>
              </w:rPr>
              <w:fldChar w:fldCharType="separate"/>
            </w:r>
            <w:r w:rsidR="007A62A6">
              <w:rPr>
                <w:webHidden/>
              </w:rPr>
              <w:t>28</w:t>
            </w:r>
            <w:r w:rsidR="00BF21A8">
              <w:rPr>
                <w:webHidden/>
              </w:rPr>
              <w:fldChar w:fldCharType="end"/>
            </w:r>
          </w:hyperlink>
        </w:p>
        <w:p w14:paraId="46275477" w14:textId="0516FBF7"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8" w:history="1">
            <w:r w:rsidR="00BF21A8" w:rsidRPr="009648D7">
              <w:rPr>
                <w:rStyle w:val="Hyperlink"/>
              </w:rPr>
              <w:t>Music</w:t>
            </w:r>
            <w:r w:rsidR="00BF21A8">
              <w:rPr>
                <w:webHidden/>
              </w:rPr>
              <w:tab/>
            </w:r>
            <w:r w:rsidR="00BF21A8">
              <w:rPr>
                <w:webHidden/>
              </w:rPr>
              <w:fldChar w:fldCharType="begin"/>
            </w:r>
            <w:r w:rsidR="00BF21A8">
              <w:rPr>
                <w:webHidden/>
              </w:rPr>
              <w:instrText xml:space="preserve"> PAGEREF _Toc171406738 \h </w:instrText>
            </w:r>
            <w:r w:rsidR="00BF21A8">
              <w:rPr>
                <w:webHidden/>
              </w:rPr>
            </w:r>
            <w:r w:rsidR="00BF21A8">
              <w:rPr>
                <w:webHidden/>
              </w:rPr>
              <w:fldChar w:fldCharType="separate"/>
            </w:r>
            <w:r w:rsidR="007A62A6">
              <w:rPr>
                <w:webHidden/>
              </w:rPr>
              <w:t>31</w:t>
            </w:r>
            <w:r w:rsidR="00BF21A8">
              <w:rPr>
                <w:webHidden/>
              </w:rPr>
              <w:fldChar w:fldCharType="end"/>
            </w:r>
          </w:hyperlink>
        </w:p>
        <w:p w14:paraId="6DE04640" w14:textId="1A5D3D45"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39" w:history="1">
            <w:r w:rsidR="00BF21A8" w:rsidRPr="009648D7">
              <w:rPr>
                <w:rStyle w:val="Hyperlink"/>
              </w:rPr>
              <w:t>Live Performance</w:t>
            </w:r>
            <w:r w:rsidR="00BF21A8">
              <w:rPr>
                <w:webHidden/>
              </w:rPr>
              <w:tab/>
            </w:r>
            <w:r w:rsidR="00BF21A8">
              <w:rPr>
                <w:webHidden/>
              </w:rPr>
              <w:fldChar w:fldCharType="begin"/>
            </w:r>
            <w:r w:rsidR="00BF21A8">
              <w:rPr>
                <w:webHidden/>
              </w:rPr>
              <w:instrText xml:space="preserve"> PAGEREF _Toc171406739 \h </w:instrText>
            </w:r>
            <w:r w:rsidR="00BF21A8">
              <w:rPr>
                <w:webHidden/>
              </w:rPr>
            </w:r>
            <w:r w:rsidR="00BF21A8">
              <w:rPr>
                <w:webHidden/>
              </w:rPr>
              <w:fldChar w:fldCharType="separate"/>
            </w:r>
            <w:r w:rsidR="007A62A6">
              <w:rPr>
                <w:webHidden/>
              </w:rPr>
              <w:t>33</w:t>
            </w:r>
            <w:r w:rsidR="00BF21A8">
              <w:rPr>
                <w:webHidden/>
              </w:rPr>
              <w:fldChar w:fldCharType="end"/>
            </w:r>
          </w:hyperlink>
        </w:p>
        <w:p w14:paraId="4FF3EA1A" w14:textId="6E05C174"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40" w:history="1">
            <w:r w:rsidR="00BF21A8" w:rsidRPr="009648D7">
              <w:rPr>
                <w:rStyle w:val="Hyperlink"/>
              </w:rPr>
              <w:t>Social Media</w:t>
            </w:r>
            <w:r w:rsidR="00BF21A8">
              <w:rPr>
                <w:webHidden/>
              </w:rPr>
              <w:tab/>
            </w:r>
            <w:r w:rsidR="00BF21A8">
              <w:rPr>
                <w:webHidden/>
              </w:rPr>
              <w:fldChar w:fldCharType="begin"/>
            </w:r>
            <w:r w:rsidR="00BF21A8">
              <w:rPr>
                <w:webHidden/>
              </w:rPr>
              <w:instrText xml:space="preserve"> PAGEREF _Toc171406740 \h </w:instrText>
            </w:r>
            <w:r w:rsidR="00BF21A8">
              <w:rPr>
                <w:webHidden/>
              </w:rPr>
            </w:r>
            <w:r w:rsidR="00BF21A8">
              <w:rPr>
                <w:webHidden/>
              </w:rPr>
              <w:fldChar w:fldCharType="separate"/>
            </w:r>
            <w:r w:rsidR="007A62A6">
              <w:rPr>
                <w:webHidden/>
              </w:rPr>
              <w:t>34</w:t>
            </w:r>
            <w:r w:rsidR="00BF21A8">
              <w:rPr>
                <w:webHidden/>
              </w:rPr>
              <w:fldChar w:fldCharType="end"/>
            </w:r>
          </w:hyperlink>
        </w:p>
        <w:p w14:paraId="5B68D42A" w14:textId="16D9B9EE"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41" w:history="1">
            <w:r w:rsidR="00BF21A8" w:rsidRPr="009648D7">
              <w:rPr>
                <w:rStyle w:val="Hyperlink"/>
              </w:rPr>
              <w:t>Dictionaries and Encyclopaedias</w:t>
            </w:r>
            <w:r w:rsidR="00BF21A8">
              <w:rPr>
                <w:webHidden/>
              </w:rPr>
              <w:tab/>
            </w:r>
            <w:r w:rsidR="00BF21A8">
              <w:rPr>
                <w:webHidden/>
              </w:rPr>
              <w:fldChar w:fldCharType="begin"/>
            </w:r>
            <w:r w:rsidR="00BF21A8">
              <w:rPr>
                <w:webHidden/>
              </w:rPr>
              <w:instrText xml:space="preserve"> PAGEREF _Toc171406741 \h </w:instrText>
            </w:r>
            <w:r w:rsidR="00BF21A8">
              <w:rPr>
                <w:webHidden/>
              </w:rPr>
            </w:r>
            <w:r w:rsidR="00BF21A8">
              <w:rPr>
                <w:webHidden/>
              </w:rPr>
              <w:fldChar w:fldCharType="separate"/>
            </w:r>
            <w:r w:rsidR="007A62A6">
              <w:rPr>
                <w:webHidden/>
              </w:rPr>
              <w:t>36</w:t>
            </w:r>
            <w:r w:rsidR="00BF21A8">
              <w:rPr>
                <w:webHidden/>
              </w:rPr>
              <w:fldChar w:fldCharType="end"/>
            </w:r>
          </w:hyperlink>
        </w:p>
        <w:p w14:paraId="5FA03E9A" w14:textId="5DE160D3"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42" w:history="1">
            <w:r w:rsidR="00BF21A8" w:rsidRPr="009648D7">
              <w:rPr>
                <w:rStyle w:val="Hyperlink"/>
              </w:rPr>
              <w:t>Generative Artificial Intelligence (AI)</w:t>
            </w:r>
            <w:r w:rsidR="00BF21A8">
              <w:rPr>
                <w:webHidden/>
              </w:rPr>
              <w:tab/>
            </w:r>
            <w:r w:rsidR="00BF21A8">
              <w:rPr>
                <w:webHidden/>
              </w:rPr>
              <w:fldChar w:fldCharType="begin"/>
            </w:r>
            <w:r w:rsidR="00BF21A8">
              <w:rPr>
                <w:webHidden/>
              </w:rPr>
              <w:instrText xml:space="preserve"> PAGEREF _Toc171406742 \h </w:instrText>
            </w:r>
            <w:r w:rsidR="00BF21A8">
              <w:rPr>
                <w:webHidden/>
              </w:rPr>
            </w:r>
            <w:r w:rsidR="00BF21A8">
              <w:rPr>
                <w:webHidden/>
              </w:rPr>
              <w:fldChar w:fldCharType="separate"/>
            </w:r>
            <w:r w:rsidR="007A62A6">
              <w:rPr>
                <w:webHidden/>
              </w:rPr>
              <w:t>37</w:t>
            </w:r>
            <w:r w:rsidR="00BF21A8">
              <w:rPr>
                <w:webHidden/>
              </w:rPr>
              <w:fldChar w:fldCharType="end"/>
            </w:r>
          </w:hyperlink>
        </w:p>
        <w:p w14:paraId="218E70A4" w14:textId="514FC463"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43" w:history="1">
            <w:r w:rsidR="00BF21A8" w:rsidRPr="009648D7">
              <w:rPr>
                <w:rStyle w:val="Hyperlink"/>
              </w:rPr>
              <w:t>Developing good referencing skills</w:t>
            </w:r>
            <w:r w:rsidR="00BF21A8">
              <w:rPr>
                <w:webHidden/>
              </w:rPr>
              <w:tab/>
            </w:r>
            <w:r w:rsidR="00BF21A8">
              <w:rPr>
                <w:webHidden/>
              </w:rPr>
              <w:fldChar w:fldCharType="begin"/>
            </w:r>
            <w:r w:rsidR="00BF21A8">
              <w:rPr>
                <w:webHidden/>
              </w:rPr>
              <w:instrText xml:space="preserve"> PAGEREF _Toc171406743 \h </w:instrText>
            </w:r>
            <w:r w:rsidR="00BF21A8">
              <w:rPr>
                <w:webHidden/>
              </w:rPr>
            </w:r>
            <w:r w:rsidR="00BF21A8">
              <w:rPr>
                <w:webHidden/>
              </w:rPr>
              <w:fldChar w:fldCharType="separate"/>
            </w:r>
            <w:r w:rsidR="007A62A6">
              <w:rPr>
                <w:webHidden/>
              </w:rPr>
              <w:t>39</w:t>
            </w:r>
            <w:r w:rsidR="00BF21A8">
              <w:rPr>
                <w:webHidden/>
              </w:rPr>
              <w:fldChar w:fldCharType="end"/>
            </w:r>
          </w:hyperlink>
        </w:p>
        <w:p w14:paraId="7083FD1F" w14:textId="0AAE034D" w:rsidR="00BF21A8" w:rsidRDefault="00A11596">
          <w:pPr>
            <w:pStyle w:val="TOC3"/>
            <w:rPr>
              <w:rFonts w:asciiTheme="minorHAnsi" w:eastAsiaTheme="minorEastAsia" w:hAnsiTheme="minorHAnsi" w:cstheme="minorBidi"/>
              <w:color w:val="auto"/>
              <w:kern w:val="2"/>
              <w:sz w:val="24"/>
              <w:szCs w:val="24"/>
              <w14:ligatures w14:val="standardContextual"/>
            </w:rPr>
          </w:pPr>
          <w:hyperlink w:anchor="_Toc171406744" w:history="1">
            <w:r w:rsidR="00BF21A8" w:rsidRPr="009648D7">
              <w:rPr>
                <w:rStyle w:val="Hyperlink"/>
              </w:rPr>
              <w:t>Consistent Use</w:t>
            </w:r>
            <w:r w:rsidR="00BF21A8">
              <w:rPr>
                <w:webHidden/>
              </w:rPr>
              <w:tab/>
            </w:r>
            <w:r w:rsidR="00BF21A8">
              <w:rPr>
                <w:webHidden/>
              </w:rPr>
              <w:fldChar w:fldCharType="begin"/>
            </w:r>
            <w:r w:rsidR="00BF21A8">
              <w:rPr>
                <w:webHidden/>
              </w:rPr>
              <w:instrText xml:space="preserve"> PAGEREF _Toc171406744 \h </w:instrText>
            </w:r>
            <w:r w:rsidR="00BF21A8">
              <w:rPr>
                <w:webHidden/>
              </w:rPr>
            </w:r>
            <w:r w:rsidR="00BF21A8">
              <w:rPr>
                <w:webHidden/>
              </w:rPr>
              <w:fldChar w:fldCharType="separate"/>
            </w:r>
            <w:r w:rsidR="007A62A6">
              <w:rPr>
                <w:webHidden/>
              </w:rPr>
              <w:t>39</w:t>
            </w:r>
            <w:r w:rsidR="00BF21A8">
              <w:rPr>
                <w:webHidden/>
              </w:rPr>
              <w:fldChar w:fldCharType="end"/>
            </w:r>
          </w:hyperlink>
        </w:p>
        <w:p w14:paraId="12927B49" w14:textId="23531724"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45" w:history="1">
            <w:r w:rsidR="00BF21A8" w:rsidRPr="009648D7">
              <w:rPr>
                <w:rStyle w:val="Hyperlink"/>
              </w:rPr>
              <w:t>FAQs</w:t>
            </w:r>
            <w:r w:rsidR="00BF21A8">
              <w:rPr>
                <w:webHidden/>
              </w:rPr>
              <w:tab/>
            </w:r>
            <w:r w:rsidR="00BF21A8">
              <w:rPr>
                <w:webHidden/>
              </w:rPr>
              <w:fldChar w:fldCharType="begin"/>
            </w:r>
            <w:r w:rsidR="00BF21A8">
              <w:rPr>
                <w:webHidden/>
              </w:rPr>
              <w:instrText xml:space="preserve"> PAGEREF _Toc171406745 \h </w:instrText>
            </w:r>
            <w:r w:rsidR="00BF21A8">
              <w:rPr>
                <w:webHidden/>
              </w:rPr>
            </w:r>
            <w:r w:rsidR="00BF21A8">
              <w:rPr>
                <w:webHidden/>
              </w:rPr>
              <w:fldChar w:fldCharType="separate"/>
            </w:r>
            <w:r w:rsidR="007A62A6">
              <w:rPr>
                <w:webHidden/>
              </w:rPr>
              <w:t>40</w:t>
            </w:r>
            <w:r w:rsidR="00BF21A8">
              <w:rPr>
                <w:webHidden/>
              </w:rPr>
              <w:fldChar w:fldCharType="end"/>
            </w:r>
          </w:hyperlink>
        </w:p>
        <w:p w14:paraId="18905E16" w14:textId="6198F0EC" w:rsidR="00BF21A8" w:rsidRDefault="00A11596">
          <w:pPr>
            <w:pStyle w:val="TOC2"/>
            <w:rPr>
              <w:rFonts w:asciiTheme="minorHAnsi" w:eastAsiaTheme="minorEastAsia" w:hAnsiTheme="minorHAnsi" w:cstheme="minorBidi"/>
              <w:color w:val="auto"/>
              <w:kern w:val="2"/>
              <w:sz w:val="24"/>
              <w:szCs w:val="24"/>
              <w14:ligatures w14:val="standardContextual"/>
            </w:rPr>
          </w:pPr>
          <w:hyperlink w:anchor="_Toc171406746" w:history="1">
            <w:r w:rsidR="00BF21A8" w:rsidRPr="009648D7">
              <w:rPr>
                <w:rStyle w:val="Hyperlink"/>
              </w:rPr>
              <w:t>For more help</w:t>
            </w:r>
            <w:r w:rsidR="00BF21A8">
              <w:rPr>
                <w:webHidden/>
              </w:rPr>
              <w:tab/>
            </w:r>
            <w:r w:rsidR="00BF21A8">
              <w:rPr>
                <w:webHidden/>
              </w:rPr>
              <w:fldChar w:fldCharType="begin"/>
            </w:r>
            <w:r w:rsidR="00BF21A8">
              <w:rPr>
                <w:webHidden/>
              </w:rPr>
              <w:instrText xml:space="preserve"> PAGEREF _Toc171406746 \h </w:instrText>
            </w:r>
            <w:r w:rsidR="00BF21A8">
              <w:rPr>
                <w:webHidden/>
              </w:rPr>
            </w:r>
            <w:r w:rsidR="00BF21A8">
              <w:rPr>
                <w:webHidden/>
              </w:rPr>
              <w:fldChar w:fldCharType="separate"/>
            </w:r>
            <w:r w:rsidR="007A62A6">
              <w:rPr>
                <w:webHidden/>
              </w:rPr>
              <w:t>40</w:t>
            </w:r>
            <w:r w:rsidR="00BF21A8">
              <w:rPr>
                <w:webHidden/>
              </w:rPr>
              <w:fldChar w:fldCharType="end"/>
            </w:r>
          </w:hyperlink>
        </w:p>
        <w:p w14:paraId="19F89439" w14:textId="75763F2A" w:rsidR="26B80291" w:rsidRPr="00E35ADF" w:rsidRDefault="005262B3" w:rsidP="00E35ADF">
          <w:pPr>
            <w:ind w:left="0" w:firstLine="0"/>
          </w:pPr>
          <w:r w:rsidRPr="000676DF">
            <w:rPr>
              <w:b/>
              <w:bCs/>
              <w:noProof/>
              <w:sz w:val="18"/>
              <w:szCs w:val="18"/>
            </w:rPr>
            <w:lastRenderedPageBreak/>
            <w:fldChar w:fldCharType="end"/>
          </w:r>
        </w:p>
      </w:sdtContent>
    </w:sdt>
    <w:p w14:paraId="298972EC" w14:textId="77777777" w:rsidR="00BA334C" w:rsidRPr="0005109F" w:rsidRDefault="00E07526" w:rsidP="0005109F">
      <w:pPr>
        <w:pStyle w:val="Heading2"/>
        <w:rPr>
          <w:b w:val="0"/>
        </w:rPr>
      </w:pPr>
      <w:bookmarkStart w:id="2" w:name="_Toc171406715"/>
      <w:r w:rsidRPr="0005109F">
        <w:rPr>
          <w:b w:val="0"/>
        </w:rPr>
        <w:t>What is referencing?</w:t>
      </w:r>
      <w:bookmarkEnd w:id="2"/>
      <w:r w:rsidRPr="0005109F">
        <w:rPr>
          <w:b w:val="0"/>
        </w:rPr>
        <w:t xml:space="preserve"> </w:t>
      </w:r>
    </w:p>
    <w:p w14:paraId="190A9B48" w14:textId="77777777" w:rsidR="00BA334C" w:rsidRDefault="00E07526" w:rsidP="00BA334C">
      <w:pPr>
        <w:ind w:left="670" w:right="717"/>
      </w:pPr>
      <w:r>
        <w:t xml:space="preserve">Referencing is a system used in academic writing to acknowledge the published work that you have used in your academic assignments. </w:t>
      </w:r>
    </w:p>
    <w:p w14:paraId="46F3E0F0" w14:textId="77777777" w:rsidR="00BA334C" w:rsidRDefault="00BA334C" w:rsidP="00BA334C">
      <w:pPr>
        <w:ind w:left="670" w:right="717"/>
      </w:pPr>
    </w:p>
    <w:p w14:paraId="1509317B" w14:textId="77777777" w:rsidR="006D4919" w:rsidRDefault="00E07526" w:rsidP="00BA334C">
      <w:pPr>
        <w:ind w:left="670" w:right="1082"/>
      </w:pPr>
      <w:r>
        <w:t>Referencing is more than simply providing a list of the books that you have used at the end of your assignment.</w:t>
      </w:r>
    </w:p>
    <w:p w14:paraId="1CBBEA71" w14:textId="77777777" w:rsidR="00BA334C" w:rsidRDefault="006D4919" w:rsidP="00BA334C">
      <w:pPr>
        <w:ind w:left="670" w:right="1082"/>
      </w:pPr>
      <w:r>
        <w:t xml:space="preserve"> </w:t>
      </w:r>
    </w:p>
    <w:p w14:paraId="701DB1B6" w14:textId="77777777" w:rsidR="006D4919" w:rsidRDefault="00E07526" w:rsidP="006D4919">
      <w:pPr>
        <w:ind w:left="670" w:right="776"/>
      </w:pPr>
      <w:r>
        <w:t>It is a technique used within your work to show the source of all the ideas and information that you have used.</w:t>
      </w:r>
    </w:p>
    <w:p w14:paraId="3E3789F4" w14:textId="77777777" w:rsidR="00F10333" w:rsidRDefault="00E07526" w:rsidP="006D4919">
      <w:pPr>
        <w:ind w:right="776"/>
      </w:pPr>
      <w:r>
        <w:rPr>
          <w:sz w:val="23"/>
        </w:rPr>
        <w:t xml:space="preserve"> </w:t>
      </w:r>
    </w:p>
    <w:p w14:paraId="630CCDAA" w14:textId="15F4F232" w:rsidR="00F10333" w:rsidRPr="00A9427A" w:rsidRDefault="00E07526" w:rsidP="00A9427A">
      <w:pPr>
        <w:pStyle w:val="Heading2"/>
        <w:rPr>
          <w:b w:val="0"/>
        </w:rPr>
      </w:pPr>
      <w:bookmarkStart w:id="3" w:name="_Toc171406716"/>
      <w:r w:rsidRPr="0005109F">
        <w:rPr>
          <w:b w:val="0"/>
        </w:rPr>
        <w:t>Why do I need to reference?</w:t>
      </w:r>
      <w:bookmarkEnd w:id="3"/>
    </w:p>
    <w:p w14:paraId="7D3AD6C9" w14:textId="77777777" w:rsidR="006D4919" w:rsidRDefault="00E07526" w:rsidP="006D4919">
      <w:pPr>
        <w:ind w:left="670"/>
      </w:pPr>
      <w:r>
        <w:t>Referencing is important. Using references in your work:</w:t>
      </w:r>
    </w:p>
    <w:p w14:paraId="554EC9AA" w14:textId="77777777" w:rsidR="006D4919" w:rsidRDefault="006D4919" w:rsidP="006D4919">
      <w:pPr>
        <w:ind w:left="670"/>
      </w:pPr>
    </w:p>
    <w:p w14:paraId="4A9B6748" w14:textId="0832A305" w:rsidR="006D4919" w:rsidRDefault="00E07526" w:rsidP="006D4919">
      <w:pPr>
        <w:pStyle w:val="ListParagraph"/>
        <w:numPr>
          <w:ilvl w:val="0"/>
          <w:numId w:val="4"/>
        </w:numPr>
      </w:pPr>
      <w:r>
        <w:t>Demonstrates you have conducted thorough research and that your arguments are presented in the context of published work.</w:t>
      </w:r>
    </w:p>
    <w:p w14:paraId="46D61DE8" w14:textId="77777777" w:rsidR="00F10333" w:rsidRDefault="00E07526" w:rsidP="006D4919">
      <w:pPr>
        <w:ind w:left="1020" w:right="355" w:firstLine="0"/>
      </w:pPr>
      <w:r>
        <w:t xml:space="preserve"> </w:t>
      </w:r>
    </w:p>
    <w:p w14:paraId="1F462493" w14:textId="77777777" w:rsidR="006D4919" w:rsidRDefault="00E07526" w:rsidP="006D4919">
      <w:pPr>
        <w:numPr>
          <w:ilvl w:val="0"/>
          <w:numId w:val="1"/>
        </w:numPr>
        <w:ind w:right="355" w:hanging="360"/>
      </w:pPr>
      <w:r>
        <w:t>Shows you can substantiate the information and arguments that you have presented.</w:t>
      </w:r>
    </w:p>
    <w:p w14:paraId="60F5E654" w14:textId="77777777" w:rsidR="00F10333" w:rsidRDefault="00E07526" w:rsidP="006D4919">
      <w:pPr>
        <w:ind w:left="1020" w:right="355" w:firstLine="0"/>
      </w:pPr>
      <w:r>
        <w:rPr>
          <w:rFonts w:ascii="Times New Roman" w:eastAsia="Times New Roman" w:hAnsi="Times New Roman" w:cs="Times New Roman"/>
        </w:rPr>
        <w:t xml:space="preserve"> </w:t>
      </w:r>
    </w:p>
    <w:p w14:paraId="549216EE" w14:textId="77777777" w:rsidR="006D4919" w:rsidRDefault="00E07526" w:rsidP="006D4919">
      <w:pPr>
        <w:numPr>
          <w:ilvl w:val="0"/>
          <w:numId w:val="1"/>
        </w:numPr>
        <w:ind w:right="355" w:hanging="360"/>
      </w:pPr>
      <w:r>
        <w:t>Allows the reader to locate the source of the information for themselves.</w:t>
      </w:r>
    </w:p>
    <w:p w14:paraId="03869051" w14:textId="77777777" w:rsidR="00F10333" w:rsidRDefault="00E07526" w:rsidP="006D4919">
      <w:pPr>
        <w:ind w:left="0" w:right="355" w:firstLine="0"/>
      </w:pPr>
      <w:r>
        <w:rPr>
          <w:rFonts w:ascii="Times New Roman" w:eastAsia="Times New Roman" w:hAnsi="Times New Roman" w:cs="Times New Roman"/>
        </w:rPr>
        <w:t xml:space="preserve"> </w:t>
      </w:r>
    </w:p>
    <w:p w14:paraId="5C5B1D76" w14:textId="77777777" w:rsidR="006D4919" w:rsidRPr="006D4919" w:rsidRDefault="00E07526" w:rsidP="006D4919">
      <w:pPr>
        <w:numPr>
          <w:ilvl w:val="0"/>
          <w:numId w:val="1"/>
        </w:numPr>
        <w:ind w:right="355" w:hanging="360"/>
        <w:rPr>
          <w:b/>
          <w:sz w:val="36"/>
        </w:rPr>
      </w:pPr>
      <w:r>
        <w:t>Protects you from accusations of academic malpractice - plagiarism. This is where you present material as if it is your own work when in fact it has been taken from another source without you acknowledging this.</w:t>
      </w:r>
    </w:p>
    <w:p w14:paraId="2E860DE3" w14:textId="77777777" w:rsidR="006D4919" w:rsidRDefault="006D4919" w:rsidP="006D4919">
      <w:pPr>
        <w:pStyle w:val="ListParagraph"/>
        <w:rPr>
          <w:b/>
          <w:sz w:val="36"/>
        </w:rPr>
      </w:pPr>
    </w:p>
    <w:p w14:paraId="67CF8505" w14:textId="3DA01468" w:rsidR="00F10333" w:rsidRPr="00362F71" w:rsidRDefault="00E07526" w:rsidP="00F26B7D">
      <w:pPr>
        <w:ind w:left="567" w:right="355"/>
        <w:rPr>
          <w:bCs/>
          <w:sz w:val="36"/>
        </w:rPr>
      </w:pPr>
      <w:r w:rsidRPr="00362F71">
        <w:rPr>
          <w:bCs/>
          <w:sz w:val="36"/>
        </w:rPr>
        <w:t>What do I need to reference?</w:t>
      </w:r>
    </w:p>
    <w:p w14:paraId="1F2EFC91" w14:textId="77777777" w:rsidR="00F10333" w:rsidRDefault="00E07526">
      <w:pPr>
        <w:spacing w:after="29"/>
        <w:ind w:left="670"/>
      </w:pPr>
      <w:r>
        <w:t xml:space="preserve">The general rule to remember is that you should reference everything unless it is </w:t>
      </w:r>
    </w:p>
    <w:p w14:paraId="689C01CB" w14:textId="77777777" w:rsidR="006D4919" w:rsidRDefault="00E07526" w:rsidP="006D4919">
      <w:pPr>
        <w:ind w:left="670"/>
      </w:pPr>
      <w:r>
        <w:t>‘common knowledge’.</w:t>
      </w:r>
    </w:p>
    <w:p w14:paraId="43FDAEA6" w14:textId="77777777" w:rsidR="00F10333" w:rsidRDefault="00E07526" w:rsidP="006D4919">
      <w:pPr>
        <w:ind w:left="670"/>
      </w:pPr>
      <w:r>
        <w:t xml:space="preserve"> </w:t>
      </w:r>
    </w:p>
    <w:p w14:paraId="7621F157" w14:textId="77777777" w:rsidR="00F10333" w:rsidRDefault="00E07526">
      <w:pPr>
        <w:spacing w:after="27"/>
        <w:ind w:left="670" w:right="237"/>
      </w:pPr>
      <w:r>
        <w:t xml:space="preserve">This would be something that is so well known that is does not need a reference. For example, you would not need to reference a statement such as ‘a day has 24 hours’ or </w:t>
      </w:r>
    </w:p>
    <w:p w14:paraId="0F348B0C" w14:textId="3B6F6A3A" w:rsidR="006D4919" w:rsidRDefault="00E07526" w:rsidP="006D4919">
      <w:pPr>
        <w:ind w:left="670"/>
      </w:pPr>
      <w:r>
        <w:t>‘</w:t>
      </w:r>
      <w:r w:rsidR="0046182F">
        <w:t>The</w:t>
      </w:r>
      <w:r>
        <w:t xml:space="preserve"> UK is made up of Wales, England, Scotland and Northern Ireland’.</w:t>
      </w:r>
    </w:p>
    <w:p w14:paraId="6DC70953" w14:textId="77777777" w:rsidR="00F10333" w:rsidRDefault="00E07526" w:rsidP="006D4919">
      <w:pPr>
        <w:ind w:left="670"/>
      </w:pPr>
      <w:r>
        <w:t xml:space="preserve"> </w:t>
      </w:r>
    </w:p>
    <w:p w14:paraId="0F6289BE" w14:textId="7CC91796" w:rsidR="00F10333" w:rsidRDefault="00E07526" w:rsidP="0005109F">
      <w:pPr>
        <w:ind w:left="670" w:right="791"/>
      </w:pPr>
      <w:r>
        <w:t>Therefore, anything that you have used in your work should be referenced and this would include books, journals, newspapers, websites, television programmes</w:t>
      </w:r>
      <w:r w:rsidR="00A82F4E">
        <w:t>,</w:t>
      </w:r>
      <w:r>
        <w:t xml:space="preserve"> etc.</w:t>
      </w:r>
      <w:r>
        <w:rPr>
          <w:sz w:val="23"/>
        </w:rPr>
        <w:t xml:space="preserve"> </w:t>
      </w:r>
    </w:p>
    <w:p w14:paraId="59975E21" w14:textId="77777777" w:rsidR="00C601A0" w:rsidRDefault="00C601A0" w:rsidP="006D4919">
      <w:pPr>
        <w:spacing w:after="0" w:line="259" w:lineRule="auto"/>
        <w:ind w:left="555"/>
        <w:rPr>
          <w:bCs/>
          <w:sz w:val="36"/>
        </w:rPr>
      </w:pPr>
    </w:p>
    <w:p w14:paraId="524B01E8" w14:textId="0E8D30D7" w:rsidR="006D4919" w:rsidRPr="00362F71" w:rsidRDefault="00E07526" w:rsidP="006D4919">
      <w:pPr>
        <w:spacing w:after="0" w:line="259" w:lineRule="auto"/>
        <w:ind w:left="555"/>
        <w:rPr>
          <w:bCs/>
          <w:sz w:val="36"/>
        </w:rPr>
      </w:pPr>
      <w:r w:rsidRPr="00362F71">
        <w:rPr>
          <w:bCs/>
          <w:sz w:val="36"/>
        </w:rPr>
        <w:t>How do I reference?</w:t>
      </w:r>
    </w:p>
    <w:p w14:paraId="4BB4406E" w14:textId="0C939446" w:rsidR="00F10333" w:rsidRDefault="00E07526" w:rsidP="00A9427A">
      <w:pPr>
        <w:spacing w:after="0" w:line="259" w:lineRule="auto"/>
        <w:ind w:left="555"/>
      </w:pPr>
      <w:r>
        <w:t>A reference has two parts.</w:t>
      </w:r>
    </w:p>
    <w:p w14:paraId="4F4F5FA9" w14:textId="77777777" w:rsidR="0005109F" w:rsidRDefault="00E07526" w:rsidP="0005109F">
      <w:pPr>
        <w:ind w:left="570" w:right="572"/>
      </w:pPr>
      <w:r>
        <w:t xml:space="preserve">Firstly, you make a brief reference to the work in the main body of your writing. This is called a citation. See pages 3 - 5 for examples of in-text citations.  </w:t>
      </w:r>
    </w:p>
    <w:p w14:paraId="4ECD8625" w14:textId="77777777" w:rsidR="00C601A0" w:rsidRDefault="00C601A0" w:rsidP="0005109F">
      <w:pPr>
        <w:ind w:left="570" w:right="572"/>
      </w:pPr>
    </w:p>
    <w:p w14:paraId="6C374916" w14:textId="1F02F068" w:rsidR="00A9427A" w:rsidRDefault="00E07526" w:rsidP="0005109F">
      <w:pPr>
        <w:ind w:left="570" w:right="572"/>
      </w:pPr>
      <w:r>
        <w:t xml:space="preserve">Secondly, you include a fuller list of references at the end of your written work. See page 5. </w:t>
      </w:r>
    </w:p>
    <w:p w14:paraId="2A92C504" w14:textId="71EEAB87" w:rsidR="00F10333" w:rsidRDefault="00E07526" w:rsidP="0005109F">
      <w:pPr>
        <w:ind w:left="570" w:right="572"/>
      </w:pPr>
      <w:r>
        <w:t xml:space="preserve"> </w:t>
      </w:r>
    </w:p>
    <w:p w14:paraId="55C6EAC5" w14:textId="77777777" w:rsidR="00A9427A" w:rsidRDefault="00A9427A">
      <w:pPr>
        <w:pStyle w:val="Heading2"/>
        <w:ind w:left="555"/>
        <w:rPr>
          <w:b w:val="0"/>
          <w:bCs/>
        </w:rPr>
      </w:pPr>
    </w:p>
    <w:p w14:paraId="0DCFC8FF" w14:textId="77777777" w:rsidR="00C601A0" w:rsidRDefault="00C601A0" w:rsidP="00C601A0"/>
    <w:p w14:paraId="04D2B4C9" w14:textId="77777777" w:rsidR="00C601A0" w:rsidRDefault="00C601A0" w:rsidP="00C601A0"/>
    <w:p w14:paraId="0B2DF9DB" w14:textId="77777777" w:rsidR="00C601A0" w:rsidRDefault="00C601A0" w:rsidP="00C601A0"/>
    <w:p w14:paraId="4747C545" w14:textId="77777777" w:rsidR="00C601A0" w:rsidRPr="00C601A0" w:rsidRDefault="00C601A0" w:rsidP="00C601A0"/>
    <w:p w14:paraId="31056B11" w14:textId="0DA4834B" w:rsidR="00F10333" w:rsidRPr="00A9427A" w:rsidRDefault="00E07526" w:rsidP="00A9427A">
      <w:pPr>
        <w:pStyle w:val="Heading2"/>
        <w:ind w:left="555"/>
        <w:rPr>
          <w:b w:val="0"/>
          <w:bCs/>
        </w:rPr>
      </w:pPr>
      <w:bookmarkStart w:id="4" w:name="_Toc171406717"/>
      <w:r w:rsidRPr="00362F71">
        <w:rPr>
          <w:b w:val="0"/>
          <w:bCs/>
        </w:rPr>
        <w:t>In-text Citations</w:t>
      </w:r>
      <w:bookmarkEnd w:id="4"/>
    </w:p>
    <w:p w14:paraId="53F198C0" w14:textId="7B4D888B" w:rsidR="00362F71" w:rsidRDefault="00435D13" w:rsidP="00A9427A">
      <w:pPr>
        <w:pStyle w:val="BodyText"/>
        <w:kinsoku w:val="0"/>
        <w:overflowPunct w:val="0"/>
        <w:ind w:left="545" w:right="217"/>
      </w:pPr>
      <w:r>
        <w:t xml:space="preserve">Within the main body of your assignment you need to include a reference to the cited work. </w:t>
      </w:r>
    </w:p>
    <w:p w14:paraId="6A589524" w14:textId="4EA67BFF" w:rsidR="00435D13" w:rsidRDefault="00435D13" w:rsidP="00CF1FD5">
      <w:pPr>
        <w:pStyle w:val="BodyText"/>
        <w:kinsoku w:val="0"/>
        <w:overflowPunct w:val="0"/>
        <w:ind w:left="545" w:right="217"/>
      </w:pPr>
      <w:r>
        <w:t xml:space="preserve">This takes the format of the author’s name and the </w:t>
      </w:r>
      <w:r w:rsidRPr="006C025B">
        <w:t>year</w:t>
      </w:r>
      <w:r w:rsidR="00A82F4E" w:rsidRPr="006C025B">
        <w:t xml:space="preserve"> the work was </w:t>
      </w:r>
      <w:r w:rsidR="0046182F" w:rsidRPr="006C025B">
        <w:t>published</w:t>
      </w:r>
      <w:r>
        <w:t xml:space="preserve">, which can be </w:t>
      </w:r>
      <w:r w:rsidR="00302841">
        <w:t>passive</w:t>
      </w:r>
      <w:r>
        <w:t xml:space="preserve"> (enclosed in brackets) or </w:t>
      </w:r>
      <w:r w:rsidR="00302841">
        <w:t>active</w:t>
      </w:r>
      <w:r>
        <w:t>. For example:</w:t>
      </w:r>
    </w:p>
    <w:p w14:paraId="635E87B4" w14:textId="77777777" w:rsidR="00435D13" w:rsidRDefault="00435D13" w:rsidP="00CF1FD5">
      <w:pPr>
        <w:pStyle w:val="BodyText"/>
        <w:kinsoku w:val="0"/>
        <w:overflowPunct w:val="0"/>
        <w:ind w:left="545" w:right="217"/>
      </w:pPr>
    </w:p>
    <w:p w14:paraId="3C88E75F" w14:textId="4964C40D" w:rsidR="00435D13" w:rsidRDefault="00302841" w:rsidP="00CF1FD5">
      <w:pPr>
        <w:pStyle w:val="BodyText"/>
        <w:kinsoku w:val="0"/>
        <w:overflowPunct w:val="0"/>
        <w:ind w:left="545" w:right="217"/>
      </w:pPr>
      <w:r w:rsidRPr="00302841">
        <w:rPr>
          <w:b/>
          <w:bCs/>
        </w:rPr>
        <w:t>Passive</w:t>
      </w:r>
      <w:r w:rsidR="00435D13">
        <w:t xml:space="preserve"> – It has been reported that </w:t>
      </w:r>
      <w:r w:rsidR="00435D13" w:rsidRPr="00283A5C">
        <w:t>the limit per card transaction in the UK will increase from £45 to £100 in October (BBC, 2021).</w:t>
      </w:r>
    </w:p>
    <w:p w14:paraId="6B20FF53" w14:textId="77777777" w:rsidR="00435D13" w:rsidRDefault="00435D13" w:rsidP="00CF1FD5">
      <w:pPr>
        <w:pStyle w:val="BodyText"/>
        <w:kinsoku w:val="0"/>
        <w:overflowPunct w:val="0"/>
        <w:ind w:left="545" w:right="217"/>
      </w:pPr>
      <w:r>
        <w:rPr>
          <w:b/>
          <w:bCs/>
        </w:rPr>
        <w:t xml:space="preserve">Note </w:t>
      </w:r>
      <w:r w:rsidRPr="00AB7499">
        <w:t>-</w:t>
      </w:r>
      <w:r>
        <w:t xml:space="preserve"> the name of the author and the date of publication are separated by a comma within the brackets. If the citation is at the end of a sentence the full stop would be placed after the brackets. </w:t>
      </w:r>
    </w:p>
    <w:p w14:paraId="6BF00EDB" w14:textId="77777777" w:rsidR="00435D13" w:rsidRPr="00283A5C" w:rsidRDefault="00435D13" w:rsidP="00CF1FD5">
      <w:pPr>
        <w:pStyle w:val="BodyText"/>
        <w:kinsoku w:val="0"/>
        <w:overflowPunct w:val="0"/>
        <w:ind w:left="545" w:right="217"/>
      </w:pPr>
    </w:p>
    <w:p w14:paraId="7376E390" w14:textId="4EAB2584" w:rsidR="00435D13" w:rsidRPr="00A92C66" w:rsidRDefault="00302841" w:rsidP="00CF1FD5">
      <w:pPr>
        <w:pStyle w:val="BodyText"/>
        <w:kinsoku w:val="0"/>
        <w:overflowPunct w:val="0"/>
        <w:ind w:left="545" w:right="217"/>
        <w:rPr>
          <w:b/>
          <w:bCs/>
        </w:rPr>
      </w:pPr>
      <w:r>
        <w:rPr>
          <w:b/>
          <w:bCs/>
        </w:rPr>
        <w:t>Active</w:t>
      </w:r>
      <w:r w:rsidR="00435D13" w:rsidRPr="00283A5C">
        <w:t xml:space="preserve"> – According to the BBC (2021), the limit per card transaction in the UK will increase from £45 to £100 in October.</w:t>
      </w:r>
    </w:p>
    <w:p w14:paraId="3304FCD4" w14:textId="77777777" w:rsidR="00435D13" w:rsidRDefault="00435D13" w:rsidP="00CF1FD5">
      <w:pPr>
        <w:pStyle w:val="BodyText"/>
        <w:kinsoku w:val="0"/>
        <w:overflowPunct w:val="0"/>
        <w:ind w:left="545" w:right="217"/>
      </w:pPr>
      <w:r w:rsidRPr="00A92C66">
        <w:rPr>
          <w:b/>
          <w:bCs/>
        </w:rPr>
        <w:t>Note:</w:t>
      </w:r>
      <w:r>
        <w:t xml:space="preserve"> In rare cases, both author and date may appear in the narrative. In this case, do not use brackets:</w:t>
      </w:r>
    </w:p>
    <w:p w14:paraId="6164320C" w14:textId="77777777" w:rsidR="00435D13" w:rsidRDefault="00435D13" w:rsidP="00CF1FD5">
      <w:pPr>
        <w:pStyle w:val="BodyText"/>
        <w:kinsoku w:val="0"/>
        <w:overflowPunct w:val="0"/>
        <w:ind w:left="545" w:right="217"/>
      </w:pPr>
      <w:r>
        <w:t xml:space="preserve">In 2021, the BBC reported that </w:t>
      </w:r>
      <w:r w:rsidRPr="00283A5C">
        <w:t xml:space="preserve">the limit per card transaction in the UK </w:t>
      </w:r>
      <w:r>
        <w:t>would</w:t>
      </w:r>
      <w:r w:rsidRPr="00283A5C">
        <w:t xml:space="preserve"> increase from £45 to £100 in October</w:t>
      </w:r>
      <w:r>
        <w:t>.</w:t>
      </w:r>
    </w:p>
    <w:p w14:paraId="10DC2C4A" w14:textId="77777777" w:rsidR="00724062" w:rsidRDefault="00724062" w:rsidP="00CF1FD5">
      <w:pPr>
        <w:pStyle w:val="BodyText"/>
        <w:kinsoku w:val="0"/>
        <w:overflowPunct w:val="0"/>
        <w:ind w:left="545" w:right="217"/>
      </w:pPr>
    </w:p>
    <w:p w14:paraId="18210894" w14:textId="6E983385" w:rsidR="00724062" w:rsidRDefault="008F7CA3" w:rsidP="00CF1FD5">
      <w:pPr>
        <w:pStyle w:val="BodyText"/>
        <w:kinsoku w:val="0"/>
        <w:overflowPunct w:val="0"/>
        <w:ind w:left="545" w:right="217"/>
      </w:pPr>
      <w:r w:rsidRPr="008F7CA3">
        <w:rPr>
          <w:b/>
          <w:bCs/>
        </w:rPr>
        <w:t>TIP</w:t>
      </w:r>
      <w:r>
        <w:t xml:space="preserve"> - </w:t>
      </w:r>
      <w:r w:rsidR="00724062">
        <w:t xml:space="preserve">When using the </w:t>
      </w:r>
      <w:r w:rsidR="00302841">
        <w:t>active</w:t>
      </w:r>
      <w:r w:rsidR="00724062">
        <w:t xml:space="preserve"> style, </w:t>
      </w:r>
      <w:r w:rsidR="00724062" w:rsidRPr="008F7CA3">
        <w:rPr>
          <w:b/>
          <w:bCs/>
        </w:rPr>
        <w:t>remember to vary the reporting verb</w:t>
      </w:r>
      <w:r>
        <w:t>. Here are some ideas on how you might approach this</w:t>
      </w:r>
      <w:r w:rsidR="00724062">
        <w:t>:</w:t>
      </w:r>
    </w:p>
    <w:p w14:paraId="531959BF" w14:textId="77777777" w:rsidR="00724062" w:rsidRDefault="00724062" w:rsidP="00CF1FD5">
      <w:pPr>
        <w:pStyle w:val="BodyText"/>
        <w:kinsoku w:val="0"/>
        <w:overflowPunct w:val="0"/>
        <w:ind w:left="545" w:right="217"/>
      </w:pPr>
    </w:p>
    <w:p w14:paraId="7CE6992F" w14:textId="441D43C5" w:rsidR="00724062" w:rsidRDefault="00724062" w:rsidP="0044502E">
      <w:pPr>
        <w:pStyle w:val="BodyText"/>
        <w:kinsoku w:val="0"/>
        <w:overflowPunct w:val="0"/>
        <w:ind w:left="1265" w:right="217" w:firstLine="175"/>
      </w:pPr>
      <w:r>
        <w:t>Smith (2020) describes…</w:t>
      </w:r>
    </w:p>
    <w:p w14:paraId="56AC7E36" w14:textId="36DA2EB9" w:rsidR="00724062" w:rsidRDefault="00724062" w:rsidP="0044502E">
      <w:pPr>
        <w:pStyle w:val="BodyText"/>
        <w:kinsoku w:val="0"/>
        <w:overflowPunct w:val="0"/>
        <w:ind w:left="1090" w:right="217" w:firstLine="350"/>
      </w:pPr>
      <w:r>
        <w:t xml:space="preserve">Jones </w:t>
      </w:r>
      <w:r w:rsidRPr="00724062">
        <w:rPr>
          <w:i/>
          <w:iCs/>
        </w:rPr>
        <w:t>et al</w:t>
      </w:r>
      <w:r>
        <w:t>. (2021) found that…</w:t>
      </w:r>
    </w:p>
    <w:p w14:paraId="7435D64C" w14:textId="0DD61966" w:rsidR="00724062" w:rsidRDefault="00724062" w:rsidP="0044502E">
      <w:pPr>
        <w:pStyle w:val="BodyText"/>
        <w:kinsoku w:val="0"/>
        <w:overflowPunct w:val="0"/>
        <w:ind w:left="915" w:right="217" w:firstLine="525"/>
      </w:pPr>
      <w:r>
        <w:t>Davis and Morris (2019) suggest…</w:t>
      </w:r>
    </w:p>
    <w:p w14:paraId="2A219185" w14:textId="30CB8602" w:rsidR="00724062" w:rsidRDefault="00724062" w:rsidP="0044502E">
      <w:pPr>
        <w:pStyle w:val="BodyText"/>
        <w:kinsoku w:val="0"/>
        <w:overflowPunct w:val="0"/>
        <w:ind w:left="740" w:right="217" w:firstLine="700"/>
      </w:pPr>
      <w:r>
        <w:t>Chang’s (2018) theory supports the need for…</w:t>
      </w:r>
    </w:p>
    <w:p w14:paraId="6ABB3936" w14:textId="7E71CCDD" w:rsidR="00724062" w:rsidRDefault="00724062" w:rsidP="0044502E">
      <w:pPr>
        <w:pStyle w:val="BodyText"/>
        <w:kinsoku w:val="0"/>
        <w:overflowPunct w:val="0"/>
        <w:ind w:left="1265" w:right="217" w:firstLine="175"/>
      </w:pPr>
      <w:r>
        <w:t xml:space="preserve">Ashton </w:t>
      </w:r>
      <w:r w:rsidRPr="00EA4C39">
        <w:rPr>
          <w:i/>
          <w:iCs/>
        </w:rPr>
        <w:t>et al</w:t>
      </w:r>
      <w:r>
        <w:t>. (2020) conclude…</w:t>
      </w:r>
    </w:p>
    <w:p w14:paraId="65444D1D" w14:textId="77777777" w:rsidR="00724062" w:rsidRDefault="00724062" w:rsidP="00CF1FD5">
      <w:pPr>
        <w:pStyle w:val="BodyText"/>
        <w:kinsoku w:val="0"/>
        <w:overflowPunct w:val="0"/>
        <w:ind w:left="545" w:right="217"/>
      </w:pPr>
    </w:p>
    <w:p w14:paraId="643685E5" w14:textId="7B00CA44" w:rsidR="00724062" w:rsidRDefault="00724062" w:rsidP="00CF1FD5">
      <w:pPr>
        <w:pStyle w:val="BodyText"/>
        <w:kinsoku w:val="0"/>
        <w:overflowPunct w:val="0"/>
        <w:ind w:left="545" w:right="217"/>
      </w:pPr>
      <w:r>
        <w:t>On occasion, you may wish to include an acronym in the brackets to avoid having to write the name of the organisation in full for subsequent citations</w:t>
      </w:r>
      <w:r w:rsidR="008F7CA3">
        <w:t>. Here’s an example</w:t>
      </w:r>
      <w:r>
        <w:t>:</w:t>
      </w:r>
    </w:p>
    <w:p w14:paraId="33F9F3E3" w14:textId="77777777" w:rsidR="00724062" w:rsidRDefault="00724062" w:rsidP="00CF1FD5">
      <w:pPr>
        <w:pStyle w:val="BodyText"/>
        <w:kinsoku w:val="0"/>
        <w:overflowPunct w:val="0"/>
        <w:ind w:left="545" w:right="217"/>
      </w:pPr>
    </w:p>
    <w:p w14:paraId="512A2C17" w14:textId="1FABBEF0" w:rsidR="00724062" w:rsidRDefault="00724062" w:rsidP="0044502E">
      <w:pPr>
        <w:pStyle w:val="BodyText"/>
        <w:kinsoku w:val="0"/>
        <w:overflowPunct w:val="0"/>
        <w:ind w:left="1265" w:right="217" w:firstLine="175"/>
      </w:pPr>
      <w:r>
        <w:t>As outlined by the Nursing and Midwifery Council (NMC, 2018)…</w:t>
      </w:r>
    </w:p>
    <w:p w14:paraId="089926DD" w14:textId="77777777" w:rsidR="00724062" w:rsidRDefault="00724062" w:rsidP="00CF1FD5">
      <w:pPr>
        <w:pStyle w:val="BodyText"/>
        <w:kinsoku w:val="0"/>
        <w:overflowPunct w:val="0"/>
        <w:ind w:left="545" w:right="217"/>
      </w:pPr>
    </w:p>
    <w:p w14:paraId="25DD981B" w14:textId="6D0FD15E" w:rsidR="00724062" w:rsidRDefault="00724062" w:rsidP="00724062">
      <w:pPr>
        <w:pStyle w:val="BodyText"/>
        <w:kinsoku w:val="0"/>
        <w:overflowPunct w:val="0"/>
        <w:ind w:left="545" w:right="217"/>
      </w:pPr>
      <w:r w:rsidRPr="00724062">
        <w:t>When an author has published more than one work in the same year, the works should be identified with lower case letters after the date</w:t>
      </w:r>
      <w:r>
        <w:t>, like this</w:t>
      </w:r>
      <w:r w:rsidRPr="00724062">
        <w:t>:</w:t>
      </w:r>
    </w:p>
    <w:p w14:paraId="341EC5C6" w14:textId="77777777" w:rsidR="00724062" w:rsidRDefault="00724062" w:rsidP="00724062">
      <w:pPr>
        <w:pStyle w:val="BodyText"/>
        <w:kinsoku w:val="0"/>
        <w:overflowPunct w:val="0"/>
        <w:ind w:left="545" w:right="217"/>
      </w:pPr>
    </w:p>
    <w:p w14:paraId="6819B38E" w14:textId="3CAE3163" w:rsidR="00724062" w:rsidRDefault="00724062" w:rsidP="0044502E">
      <w:pPr>
        <w:pStyle w:val="BodyText"/>
        <w:kinsoku w:val="0"/>
        <w:overflowPunct w:val="0"/>
        <w:ind w:left="1440" w:right="217"/>
      </w:pPr>
      <w:r>
        <w:t xml:space="preserve">(NHS, 2019a) </w:t>
      </w:r>
    </w:p>
    <w:p w14:paraId="5EF79311" w14:textId="48E5EE6C" w:rsidR="00724062" w:rsidRDefault="00724062" w:rsidP="0044502E">
      <w:pPr>
        <w:pStyle w:val="BodyText"/>
        <w:kinsoku w:val="0"/>
        <w:overflowPunct w:val="0"/>
        <w:ind w:left="1265" w:right="217" w:firstLine="175"/>
      </w:pPr>
      <w:r>
        <w:t>(NHS, 2019b)</w:t>
      </w:r>
    </w:p>
    <w:p w14:paraId="53FEC443" w14:textId="2C7A15AE" w:rsidR="00724062" w:rsidRDefault="00724062" w:rsidP="0044502E">
      <w:pPr>
        <w:pStyle w:val="BodyText"/>
        <w:kinsoku w:val="0"/>
        <w:overflowPunct w:val="0"/>
        <w:ind w:left="1090" w:right="217" w:firstLine="350"/>
      </w:pPr>
      <w:r>
        <w:t>(NHS, 2019c)</w:t>
      </w:r>
    </w:p>
    <w:p w14:paraId="746980AC" w14:textId="77777777" w:rsidR="00724062" w:rsidRDefault="00724062" w:rsidP="00724062">
      <w:pPr>
        <w:pStyle w:val="BodyText"/>
        <w:kinsoku w:val="0"/>
        <w:overflowPunct w:val="0"/>
        <w:ind w:left="545" w:right="217"/>
      </w:pPr>
    </w:p>
    <w:p w14:paraId="5BE0D8D0" w14:textId="14ABF50F" w:rsidR="00435D13" w:rsidRDefault="008F7CA3" w:rsidP="0044502E">
      <w:pPr>
        <w:pStyle w:val="BodyText"/>
        <w:kinsoku w:val="0"/>
        <w:overflowPunct w:val="0"/>
        <w:ind w:left="545" w:right="217"/>
      </w:pPr>
      <w:r>
        <w:t xml:space="preserve">Letters should be decided based on the order in which the sources appear within the main body of your work. The first instance would be a, followed by b and so on. Corresponding letters should be used in your reference list to help your marker identify which source your citation is drawn from. </w:t>
      </w:r>
    </w:p>
    <w:p w14:paraId="53BF620F" w14:textId="27EA516C" w:rsidR="00F10333" w:rsidRDefault="00F10333" w:rsidP="0031497A"/>
    <w:p w14:paraId="5ABEAC98" w14:textId="77777777" w:rsidR="00C601A0" w:rsidRDefault="00C601A0" w:rsidP="0031497A"/>
    <w:p w14:paraId="19751BAD" w14:textId="77777777" w:rsidR="00C601A0" w:rsidRPr="0031497A" w:rsidRDefault="00C601A0" w:rsidP="0031497A"/>
    <w:p w14:paraId="5317CF59" w14:textId="77777777" w:rsidR="00A82F4E" w:rsidRDefault="00A82F4E" w:rsidP="0031497A"/>
    <w:p w14:paraId="224618E6" w14:textId="77777777" w:rsidR="0031497A" w:rsidRPr="0031497A" w:rsidRDefault="0031497A" w:rsidP="0031497A"/>
    <w:p w14:paraId="14DDD72E" w14:textId="77777777" w:rsidR="00302841" w:rsidRDefault="00302841" w:rsidP="00A82F4E">
      <w:pPr>
        <w:pStyle w:val="Heading3"/>
        <w:ind w:left="0" w:firstLine="545"/>
      </w:pPr>
    </w:p>
    <w:p w14:paraId="7021CB7D" w14:textId="5FFD561F" w:rsidR="00F10333" w:rsidRDefault="00E07526" w:rsidP="00A82F4E">
      <w:pPr>
        <w:pStyle w:val="Heading3"/>
        <w:ind w:left="0" w:firstLine="545"/>
      </w:pPr>
      <w:bookmarkStart w:id="5" w:name="_Toc171406718"/>
      <w:r>
        <w:t>Multiple Authors</w:t>
      </w:r>
      <w:bookmarkEnd w:id="5"/>
      <w:r>
        <w:t xml:space="preserve"> </w:t>
      </w:r>
    </w:p>
    <w:p w14:paraId="5B8865C8" w14:textId="77777777" w:rsidR="00F10333" w:rsidRDefault="00E07526">
      <w:pPr>
        <w:ind w:left="570" w:right="777"/>
      </w:pPr>
      <w:r>
        <w:t xml:space="preserve">If listing two authors within the body of your writing, use ‘and’ between their surnames. For example:  </w:t>
      </w:r>
    </w:p>
    <w:p w14:paraId="1AB58EBD" w14:textId="77777777" w:rsidR="00F10333" w:rsidRDefault="00E07526">
      <w:pPr>
        <w:spacing w:after="0" w:line="259" w:lineRule="auto"/>
        <w:ind w:left="560" w:firstLine="0"/>
      </w:pPr>
      <w:r>
        <w:t xml:space="preserve"> </w:t>
      </w:r>
    </w:p>
    <w:p w14:paraId="68F81E9A" w14:textId="16C883ED" w:rsidR="00190885" w:rsidRDefault="003F27FD" w:rsidP="003F27FD">
      <w:pPr>
        <w:spacing w:after="3" w:line="267" w:lineRule="auto"/>
        <w:ind w:left="1440" w:right="3181" w:firstLine="0"/>
        <w:rPr>
          <w:b/>
          <w:sz w:val="22"/>
        </w:rPr>
      </w:pPr>
      <w:r>
        <w:rPr>
          <w:b/>
          <w:sz w:val="22"/>
        </w:rPr>
        <w:t>…</w:t>
      </w:r>
      <w:r w:rsidR="00E07526">
        <w:rPr>
          <w:b/>
          <w:sz w:val="22"/>
        </w:rPr>
        <w:t>(Wood and Smith,</w:t>
      </w:r>
      <w:r>
        <w:rPr>
          <w:b/>
          <w:sz w:val="22"/>
        </w:rPr>
        <w:t xml:space="preserve"> </w:t>
      </w:r>
      <w:r w:rsidR="00E07526">
        <w:rPr>
          <w:b/>
          <w:sz w:val="22"/>
        </w:rPr>
        <w:t>201</w:t>
      </w:r>
      <w:r>
        <w:rPr>
          <w:b/>
          <w:sz w:val="22"/>
        </w:rPr>
        <w:t>8</w:t>
      </w:r>
      <w:r w:rsidR="00E07526">
        <w:rPr>
          <w:b/>
          <w:sz w:val="22"/>
        </w:rPr>
        <w:t xml:space="preserve">).  </w:t>
      </w:r>
      <w:r w:rsidR="00190885">
        <w:rPr>
          <w:b/>
          <w:sz w:val="22"/>
        </w:rPr>
        <w:br/>
      </w:r>
    </w:p>
    <w:p w14:paraId="04709A31" w14:textId="526DF215" w:rsidR="00F10333" w:rsidRDefault="0044502E" w:rsidP="003F27FD">
      <w:pPr>
        <w:spacing w:after="3" w:line="267" w:lineRule="auto"/>
        <w:ind w:left="1450" w:right="3181"/>
      </w:pPr>
      <w:r>
        <w:rPr>
          <w:b/>
          <w:sz w:val="22"/>
        </w:rPr>
        <w:t>Wood and Smith</w:t>
      </w:r>
      <w:r w:rsidR="00E07526">
        <w:rPr>
          <w:b/>
          <w:sz w:val="22"/>
        </w:rPr>
        <w:t xml:space="preserve"> (201</w:t>
      </w:r>
      <w:r>
        <w:rPr>
          <w:b/>
          <w:sz w:val="22"/>
        </w:rPr>
        <w:t>8</w:t>
      </w:r>
      <w:r w:rsidR="00E07526">
        <w:rPr>
          <w:b/>
          <w:sz w:val="22"/>
        </w:rPr>
        <w:t xml:space="preserve">) argue… </w:t>
      </w:r>
    </w:p>
    <w:p w14:paraId="610D2233" w14:textId="77777777" w:rsidR="0005109F" w:rsidRDefault="0005109F" w:rsidP="0005109F">
      <w:pPr>
        <w:spacing w:after="3" w:line="267" w:lineRule="auto"/>
        <w:ind w:left="555" w:right="3181"/>
      </w:pPr>
    </w:p>
    <w:p w14:paraId="700AF3BA" w14:textId="7FF53EFF" w:rsidR="00F10333" w:rsidRDefault="00E07526" w:rsidP="00A9427A">
      <w:pPr>
        <w:ind w:left="570" w:right="554"/>
      </w:pPr>
      <w:r>
        <w:t xml:space="preserve">For three or more authors, use </w:t>
      </w:r>
      <w:r>
        <w:rPr>
          <w:i/>
        </w:rPr>
        <w:t>et al</w:t>
      </w:r>
      <w:r>
        <w:t xml:space="preserve">. (in italics) after the first named author on the document. For example:  </w:t>
      </w:r>
    </w:p>
    <w:p w14:paraId="7818EDC6" w14:textId="6F66B5FE" w:rsidR="0044502E" w:rsidRDefault="0044502E" w:rsidP="0044502E">
      <w:pPr>
        <w:ind w:left="1290" w:right="554" w:firstLine="150"/>
        <w:rPr>
          <w:b/>
          <w:sz w:val="22"/>
        </w:rPr>
      </w:pPr>
      <w:r>
        <w:rPr>
          <w:b/>
          <w:sz w:val="22"/>
        </w:rPr>
        <w:t xml:space="preserve">…. (Wood </w:t>
      </w:r>
      <w:r>
        <w:rPr>
          <w:b/>
          <w:i/>
          <w:sz w:val="22"/>
        </w:rPr>
        <w:t>et al.</w:t>
      </w:r>
      <w:r>
        <w:rPr>
          <w:b/>
          <w:sz w:val="22"/>
        </w:rPr>
        <w:t>, 2019).</w:t>
      </w:r>
    </w:p>
    <w:p w14:paraId="67E0C099" w14:textId="77777777" w:rsidR="0044502E" w:rsidRDefault="0044502E" w:rsidP="00A9427A">
      <w:pPr>
        <w:ind w:left="570" w:right="554"/>
      </w:pPr>
    </w:p>
    <w:p w14:paraId="658A86C3" w14:textId="3449A611" w:rsidR="00F10333" w:rsidRDefault="00E07526" w:rsidP="0044502E">
      <w:pPr>
        <w:spacing w:after="3" w:line="267" w:lineRule="auto"/>
        <w:ind w:left="1450" w:right="1022"/>
      </w:pPr>
      <w:r>
        <w:rPr>
          <w:b/>
          <w:sz w:val="22"/>
        </w:rPr>
        <w:t xml:space="preserve">Wood </w:t>
      </w:r>
      <w:r>
        <w:rPr>
          <w:b/>
          <w:i/>
          <w:sz w:val="22"/>
        </w:rPr>
        <w:t>et al</w:t>
      </w:r>
      <w:r>
        <w:rPr>
          <w:b/>
          <w:sz w:val="22"/>
        </w:rPr>
        <w:t>. (201</w:t>
      </w:r>
      <w:r w:rsidR="0044502E">
        <w:rPr>
          <w:b/>
          <w:sz w:val="22"/>
        </w:rPr>
        <w:t>9</w:t>
      </w:r>
      <w:r>
        <w:rPr>
          <w:b/>
          <w:sz w:val="22"/>
        </w:rPr>
        <w:t xml:space="preserve">) suggest… </w:t>
      </w:r>
    </w:p>
    <w:p w14:paraId="0E60C421" w14:textId="77777777" w:rsidR="00F10333" w:rsidRDefault="00E07526">
      <w:pPr>
        <w:spacing w:after="0" w:line="259" w:lineRule="auto"/>
        <w:ind w:left="560" w:firstLine="0"/>
      </w:pPr>
      <w:r>
        <w:rPr>
          <w:b/>
        </w:rPr>
        <w:t xml:space="preserve"> </w:t>
      </w:r>
    </w:p>
    <w:p w14:paraId="3150DEEF" w14:textId="77777777" w:rsidR="00F10333" w:rsidRDefault="00E07526">
      <w:pPr>
        <w:spacing w:after="88"/>
        <w:ind w:left="570"/>
      </w:pPr>
      <w:r>
        <w:rPr>
          <w:b/>
        </w:rPr>
        <w:t>Note:</w:t>
      </w:r>
      <w:r>
        <w:t xml:space="preserve"> You will need to list all the authors, in full, in the reference list.</w:t>
      </w:r>
      <w:r>
        <w:rPr>
          <w:b/>
        </w:rPr>
        <w:t xml:space="preserve"> </w:t>
      </w:r>
    </w:p>
    <w:p w14:paraId="06855277" w14:textId="77777777" w:rsidR="00F10333" w:rsidRDefault="00E07526">
      <w:pPr>
        <w:spacing w:after="0" w:line="259" w:lineRule="auto"/>
        <w:ind w:left="560" w:firstLine="0"/>
      </w:pPr>
      <w:r>
        <w:rPr>
          <w:b/>
          <w:sz w:val="28"/>
        </w:rPr>
        <w:t xml:space="preserve"> </w:t>
      </w:r>
    </w:p>
    <w:p w14:paraId="43B95853" w14:textId="77777777" w:rsidR="00F10333" w:rsidRDefault="00E07526">
      <w:pPr>
        <w:pStyle w:val="Heading3"/>
      </w:pPr>
      <w:bookmarkStart w:id="6" w:name="_Toc171406719"/>
      <w:r>
        <w:t>Multiple Citations</w:t>
      </w:r>
      <w:bookmarkEnd w:id="6"/>
      <w:r>
        <w:t xml:space="preserve"> </w:t>
      </w:r>
    </w:p>
    <w:p w14:paraId="387E51BA" w14:textId="77777777" w:rsidR="00F10333" w:rsidRDefault="00E07526">
      <w:pPr>
        <w:spacing w:after="0" w:line="259" w:lineRule="auto"/>
        <w:ind w:left="560" w:firstLine="0"/>
      </w:pPr>
      <w:r>
        <w:rPr>
          <w:rFonts w:ascii="Times New Roman" w:eastAsia="Times New Roman" w:hAnsi="Times New Roman" w:cs="Times New Roman"/>
        </w:rPr>
        <w:t xml:space="preserve"> </w:t>
      </w:r>
    </w:p>
    <w:p w14:paraId="6DD288D1" w14:textId="0874B704" w:rsidR="003F27FD" w:rsidRDefault="00E07526" w:rsidP="003F27FD">
      <w:pPr>
        <w:ind w:left="570"/>
      </w:pPr>
      <w:r>
        <w:t>If there is more than one source that supports your argument, cite them inside the same set of brackets</w:t>
      </w:r>
      <w:r w:rsidR="003F27FD">
        <w:t>, separated by a semi-colon. Within the brackets, place them in chronological order, with the earliest date first. For example:</w:t>
      </w:r>
    </w:p>
    <w:p w14:paraId="2FC44D76" w14:textId="77777777" w:rsidR="003F27FD" w:rsidRDefault="003F27FD">
      <w:pPr>
        <w:ind w:left="570" w:right="585"/>
      </w:pPr>
    </w:p>
    <w:p w14:paraId="3CD8C49A" w14:textId="77777777" w:rsidR="003F27FD" w:rsidRDefault="003F27FD" w:rsidP="003F27FD">
      <w:pPr>
        <w:ind w:left="1450" w:right="585"/>
      </w:pPr>
      <w:r w:rsidRPr="003F27FD">
        <w:t xml:space="preserve">Recent reports suggest trends within the global food market are changing (Forgrieve, 2018; Simpson, 2020; Smith, 2020). </w:t>
      </w:r>
    </w:p>
    <w:p w14:paraId="551B66E9" w14:textId="77777777" w:rsidR="003F27FD" w:rsidRDefault="003F27FD">
      <w:pPr>
        <w:ind w:left="570" w:right="585"/>
      </w:pPr>
    </w:p>
    <w:p w14:paraId="611223C9" w14:textId="6DF7A087" w:rsidR="00F10333" w:rsidRDefault="003F27FD">
      <w:pPr>
        <w:ind w:left="570" w:right="585"/>
      </w:pPr>
      <w:r>
        <w:t>As in the example above, if there are two sources with the same year of publication, these should be placed in alphabetical order.</w:t>
      </w:r>
      <w:r w:rsidRPr="003F27FD">
        <w:t xml:space="preserve"> </w:t>
      </w:r>
    </w:p>
    <w:p w14:paraId="47FB1A17" w14:textId="77777777" w:rsidR="003F27FD" w:rsidRDefault="003F27FD">
      <w:pPr>
        <w:ind w:left="570" w:right="585"/>
      </w:pPr>
    </w:p>
    <w:p w14:paraId="27427A1B" w14:textId="55968564" w:rsidR="003F27FD" w:rsidRDefault="003F27FD">
      <w:pPr>
        <w:ind w:left="570" w:right="585"/>
      </w:pPr>
      <w:r>
        <w:t>This will also help you to avoid sweeping, generalising statements in your work, such as:</w:t>
      </w:r>
    </w:p>
    <w:p w14:paraId="25983FAE" w14:textId="77777777" w:rsidR="003F27FD" w:rsidRDefault="003F27FD">
      <w:pPr>
        <w:ind w:left="570" w:right="585"/>
      </w:pPr>
    </w:p>
    <w:p w14:paraId="2A8FFE5B" w14:textId="03A3682E" w:rsidR="003F27FD" w:rsidRDefault="003F27FD" w:rsidP="003F27FD">
      <w:pPr>
        <w:ind w:left="1450" w:right="585"/>
      </w:pPr>
      <w:r>
        <w:t>Studies have shown that children learn better in mixed ability groups.</w:t>
      </w:r>
    </w:p>
    <w:p w14:paraId="0D31EFCD" w14:textId="1F22F600" w:rsidR="003F27FD" w:rsidRDefault="003F27FD" w:rsidP="003F27FD">
      <w:pPr>
        <w:ind w:left="1450" w:right="585"/>
      </w:pPr>
      <w:r>
        <w:t>Recent research suggests a rise in GP referrals.</w:t>
      </w:r>
    </w:p>
    <w:p w14:paraId="1E2E3DAF" w14:textId="77777777" w:rsidR="003F27FD" w:rsidRDefault="003F27FD">
      <w:pPr>
        <w:ind w:left="570" w:right="585"/>
      </w:pPr>
    </w:p>
    <w:p w14:paraId="71F9360B" w14:textId="08C2D3FC" w:rsidR="003F27FD" w:rsidRPr="003F27FD" w:rsidRDefault="003F27FD">
      <w:pPr>
        <w:ind w:left="570" w:right="585"/>
      </w:pPr>
      <w:r>
        <w:t>Your marker will always want to know which studies and which research, so remember to cite them carefully, as shown.</w:t>
      </w:r>
    </w:p>
    <w:p w14:paraId="2CA316DD" w14:textId="12FF64DF" w:rsidR="00F10333" w:rsidRDefault="00E07526" w:rsidP="003F27FD">
      <w:pPr>
        <w:spacing w:after="0" w:line="259" w:lineRule="auto"/>
        <w:ind w:left="560" w:firstLine="0"/>
      </w:pPr>
      <w:r>
        <w:t xml:space="preserve"> </w:t>
      </w:r>
    </w:p>
    <w:p w14:paraId="07B0D948" w14:textId="77777777" w:rsidR="00F10333" w:rsidRDefault="00E07526">
      <w:pPr>
        <w:pStyle w:val="Heading3"/>
      </w:pPr>
      <w:bookmarkStart w:id="7" w:name="_Toc171406720"/>
      <w:r>
        <w:t>Secondary References</w:t>
      </w:r>
      <w:bookmarkEnd w:id="7"/>
      <w:r>
        <w:t xml:space="preserve"> </w:t>
      </w:r>
    </w:p>
    <w:p w14:paraId="268C4D17" w14:textId="77777777" w:rsidR="00F10333" w:rsidRDefault="00E07526">
      <w:pPr>
        <w:spacing w:after="0" w:line="259" w:lineRule="auto"/>
        <w:ind w:left="560" w:firstLine="0"/>
      </w:pPr>
      <w:r>
        <w:rPr>
          <w:rFonts w:ascii="Times New Roman" w:eastAsia="Times New Roman" w:hAnsi="Times New Roman" w:cs="Times New Roman"/>
        </w:rPr>
        <w:t xml:space="preserve"> </w:t>
      </w:r>
    </w:p>
    <w:p w14:paraId="78548EC6" w14:textId="00576445" w:rsidR="001926E5" w:rsidRDefault="00441CB5">
      <w:pPr>
        <w:ind w:left="570" w:right="705"/>
      </w:pPr>
      <w:r w:rsidRPr="00441CB5">
        <w:t>A secondary source in academic writing refers to a work that analyses, interprets, or synthesi</w:t>
      </w:r>
      <w:r>
        <w:t>s</w:t>
      </w:r>
      <w:r w:rsidRPr="00441CB5">
        <w:t xml:space="preserve">es information derived from primary sources, </w:t>
      </w:r>
      <w:r>
        <w:t xml:space="preserve">thereby </w:t>
      </w:r>
      <w:r w:rsidRPr="00441CB5">
        <w:t>providing a second-hand perspective on the topic.</w:t>
      </w:r>
      <w:r w:rsidR="00B66416">
        <w:t xml:space="preserve"> </w:t>
      </w:r>
    </w:p>
    <w:p w14:paraId="29E37233" w14:textId="77777777" w:rsidR="001926E5" w:rsidRDefault="001926E5">
      <w:pPr>
        <w:ind w:left="570" w:right="705"/>
      </w:pPr>
    </w:p>
    <w:p w14:paraId="6DE71B6E" w14:textId="06663AAB" w:rsidR="00175E02" w:rsidRDefault="00B66416">
      <w:pPr>
        <w:ind w:left="570" w:right="705"/>
      </w:pPr>
      <w:r>
        <w:t xml:space="preserve">While useful for </w:t>
      </w:r>
      <w:r w:rsidR="00441CB5" w:rsidRPr="00441CB5">
        <w:t>gaining insights, perspectives, and scholarly interpretations that contribute to a comprehensive understanding of a subject</w:t>
      </w:r>
      <w:ins w:id="8" w:author="Microsoft Word" w:date="2023-12-20T15:59:00Z">
        <w:r>
          <w:t>,</w:t>
        </w:r>
      </w:ins>
      <w:r w:rsidR="00175E02">
        <w:t xml:space="preserve"> </w:t>
      </w:r>
      <w:r w:rsidR="002F270A">
        <w:t>it is advisable to refer to the primary source, where possible</w:t>
      </w:r>
      <w:r w:rsidR="006163BC">
        <w:t>, to ensure the source supports the point you are making.</w:t>
      </w:r>
    </w:p>
    <w:p w14:paraId="45C97103" w14:textId="77777777" w:rsidR="00801BE6" w:rsidRDefault="00801BE6">
      <w:pPr>
        <w:ind w:left="570" w:right="705"/>
      </w:pPr>
    </w:p>
    <w:p w14:paraId="7A7E4CA2" w14:textId="77777777" w:rsidR="0031497A" w:rsidRDefault="0031497A">
      <w:pPr>
        <w:ind w:left="570" w:right="705"/>
      </w:pPr>
    </w:p>
    <w:p w14:paraId="1F5DE25A" w14:textId="77777777" w:rsidR="0031497A" w:rsidRDefault="0031497A">
      <w:pPr>
        <w:ind w:left="570" w:right="705"/>
      </w:pPr>
    </w:p>
    <w:p w14:paraId="68B9C3F3" w14:textId="77777777" w:rsidR="0031497A" w:rsidRDefault="0031497A">
      <w:pPr>
        <w:ind w:left="570" w:right="705"/>
      </w:pPr>
    </w:p>
    <w:p w14:paraId="2DB11C95" w14:textId="77777777" w:rsidR="0031497A" w:rsidRDefault="0031497A">
      <w:pPr>
        <w:ind w:left="570" w:right="705"/>
      </w:pPr>
    </w:p>
    <w:p w14:paraId="39C45E11" w14:textId="399F41EE" w:rsidR="00801BE6" w:rsidRDefault="00801BE6">
      <w:pPr>
        <w:ind w:left="570" w:right="705"/>
      </w:pPr>
      <w:r>
        <w:t xml:space="preserve">Where this is not possible, </w:t>
      </w:r>
      <w:r w:rsidR="00253A55">
        <w:t>it is accepted practice to use the</w:t>
      </w:r>
      <w:r w:rsidR="00591776">
        <w:t xml:space="preserve"> term ‘cited by’ in your in-text citation</w:t>
      </w:r>
      <w:r w:rsidR="00253A55">
        <w:t>, as follows:</w:t>
      </w:r>
    </w:p>
    <w:p w14:paraId="11C2BCFD" w14:textId="77777777" w:rsidR="0031497A" w:rsidRDefault="0031497A" w:rsidP="00253A55">
      <w:pPr>
        <w:ind w:left="1440" w:right="705" w:firstLine="0"/>
        <w:rPr>
          <w:lang w:val="en-US"/>
        </w:rPr>
      </w:pPr>
    </w:p>
    <w:p w14:paraId="45D6FAE4" w14:textId="7636074B" w:rsidR="00274004" w:rsidRPr="00274004" w:rsidRDefault="00274004" w:rsidP="00253A55">
      <w:pPr>
        <w:ind w:left="1440" w:right="705" w:firstLine="0"/>
      </w:pPr>
      <w:r w:rsidRPr="00274004">
        <w:rPr>
          <w:lang w:val="en-US"/>
        </w:rPr>
        <w:t>Sustainable farming practices can significantly reduce the environmental impact of agriculture (Williams, 2017, cited by Green, 2020).</w:t>
      </w:r>
    </w:p>
    <w:p w14:paraId="6899287F" w14:textId="77777777" w:rsidR="00274004" w:rsidRPr="00274004" w:rsidRDefault="00274004" w:rsidP="00274004">
      <w:pPr>
        <w:numPr>
          <w:ilvl w:val="0"/>
          <w:numId w:val="7"/>
        </w:numPr>
        <w:tabs>
          <w:tab w:val="num" w:pos="720"/>
        </w:tabs>
        <w:ind w:right="705"/>
      </w:pPr>
    </w:p>
    <w:p w14:paraId="76F039D5" w14:textId="224165CB" w:rsidR="00F10333" w:rsidRDefault="00274004" w:rsidP="00340853">
      <w:pPr>
        <w:ind w:left="1450" w:right="705"/>
      </w:pPr>
      <w:r w:rsidRPr="00274004">
        <w:rPr>
          <w:lang w:val="en-US"/>
        </w:rPr>
        <w:t>Research by Williams (2017, cited by Green, 2020) demonstrated how…</w:t>
      </w:r>
    </w:p>
    <w:p w14:paraId="78E79184" w14:textId="77777777" w:rsidR="00F10333" w:rsidRDefault="00E07526">
      <w:pPr>
        <w:spacing w:after="0" w:line="259" w:lineRule="auto"/>
        <w:ind w:left="560" w:firstLine="0"/>
      </w:pPr>
      <w:r>
        <w:rPr>
          <w:rFonts w:ascii="Times New Roman" w:eastAsia="Times New Roman" w:hAnsi="Times New Roman" w:cs="Times New Roman"/>
        </w:rPr>
        <w:t xml:space="preserve"> </w:t>
      </w:r>
    </w:p>
    <w:p w14:paraId="66C67FF1" w14:textId="715748F6" w:rsidR="00F10333" w:rsidRDefault="00E07526">
      <w:pPr>
        <w:spacing w:after="298"/>
        <w:ind w:left="570" w:right="768"/>
      </w:pPr>
      <w:r>
        <w:t>In your reference list</w:t>
      </w:r>
      <w:r w:rsidR="00E808B5">
        <w:t>,</w:t>
      </w:r>
      <w:r>
        <w:t xml:space="preserve"> in</w:t>
      </w:r>
      <w:r w:rsidR="00E808B5">
        <w:t xml:space="preserve">sert the secondary source. In this instance, </w:t>
      </w:r>
      <w:r w:rsidR="00BB5A05">
        <w:t>Green would appear as an entry in your reference list.</w:t>
      </w:r>
    </w:p>
    <w:p w14:paraId="68273EA7" w14:textId="77777777" w:rsidR="00F10333" w:rsidRDefault="00E07526">
      <w:pPr>
        <w:pStyle w:val="Heading2"/>
        <w:ind w:left="555"/>
      </w:pPr>
      <w:bookmarkStart w:id="9" w:name="_Toc171406721"/>
      <w:r>
        <w:t>Using direct quotations</w:t>
      </w:r>
      <w:bookmarkEnd w:id="9"/>
      <w:r>
        <w:t xml:space="preserve"> </w:t>
      </w:r>
    </w:p>
    <w:p w14:paraId="449B8168" w14:textId="77777777" w:rsidR="00F10333" w:rsidRDefault="00E07526">
      <w:pPr>
        <w:ind w:left="570" w:right="334"/>
      </w:pPr>
      <w:r>
        <w:t xml:space="preserve">Material quoted from the work of another author should normally be reproduced word for word.  </w:t>
      </w:r>
    </w:p>
    <w:p w14:paraId="1CC04C79" w14:textId="77777777" w:rsidR="00F10333" w:rsidRDefault="00E07526">
      <w:pPr>
        <w:spacing w:after="0" w:line="259" w:lineRule="auto"/>
        <w:ind w:left="560" w:firstLine="0"/>
      </w:pPr>
      <w:r>
        <w:t xml:space="preserve"> </w:t>
      </w:r>
    </w:p>
    <w:p w14:paraId="184281B2" w14:textId="77777777" w:rsidR="00F10333" w:rsidRDefault="00E07526">
      <w:pPr>
        <w:ind w:left="570" w:right="1043"/>
      </w:pPr>
      <w:r>
        <w:t xml:space="preserve">Direct quotations must include the page number within the in-text citation. The quotation should be enclosed in single quotation marks. This applies to short quotations of a few words only. For example:  </w:t>
      </w:r>
    </w:p>
    <w:p w14:paraId="4A7644EF" w14:textId="77777777" w:rsidR="00F10333" w:rsidRDefault="00E07526">
      <w:pPr>
        <w:spacing w:after="0" w:line="259" w:lineRule="auto"/>
        <w:ind w:left="560" w:firstLine="0"/>
      </w:pPr>
      <w:r>
        <w:t xml:space="preserve"> </w:t>
      </w:r>
    </w:p>
    <w:p w14:paraId="363F524D" w14:textId="1255FC0D" w:rsidR="00F10333" w:rsidRDefault="000C4889">
      <w:pPr>
        <w:spacing w:after="3" w:line="267" w:lineRule="auto"/>
        <w:ind w:left="555" w:right="1199"/>
      </w:pPr>
      <w:r>
        <w:rPr>
          <w:b/>
          <w:sz w:val="22"/>
        </w:rPr>
        <w:t xml:space="preserve">This </w:t>
      </w:r>
      <w:r w:rsidR="005B0848">
        <w:rPr>
          <w:b/>
          <w:sz w:val="22"/>
        </w:rPr>
        <w:t>research</w:t>
      </w:r>
      <w:r w:rsidR="00E07526">
        <w:rPr>
          <w:b/>
          <w:sz w:val="22"/>
        </w:rPr>
        <w:t xml:space="preserve"> has been described as ‘the most significant contribution to our understanding of this question’ (Smith, 20</w:t>
      </w:r>
      <w:r w:rsidR="005B0848">
        <w:rPr>
          <w:b/>
          <w:sz w:val="22"/>
        </w:rPr>
        <w:t>2</w:t>
      </w:r>
      <w:r w:rsidR="00E07526">
        <w:rPr>
          <w:b/>
          <w:sz w:val="22"/>
        </w:rPr>
        <w:t xml:space="preserve">0, p.125). </w:t>
      </w:r>
    </w:p>
    <w:p w14:paraId="364526C5" w14:textId="77777777" w:rsidR="00F10333" w:rsidRDefault="00E07526">
      <w:pPr>
        <w:spacing w:after="0" w:line="259" w:lineRule="auto"/>
        <w:ind w:left="560" w:firstLine="0"/>
      </w:pPr>
      <w:r>
        <w:t xml:space="preserve"> </w:t>
      </w:r>
    </w:p>
    <w:p w14:paraId="15ED2265" w14:textId="77777777" w:rsidR="00F10333" w:rsidRDefault="00E07526">
      <w:pPr>
        <w:ind w:left="570" w:right="643"/>
      </w:pPr>
      <w:r>
        <w:t xml:space="preserve">For longer quotations use a block of text in a smaller font, without any quotation marks. The quotation should be indented and started on a new line. For example:  </w:t>
      </w:r>
    </w:p>
    <w:p w14:paraId="454D3377" w14:textId="77777777" w:rsidR="00F10333" w:rsidRDefault="00E07526">
      <w:pPr>
        <w:spacing w:after="91" w:line="259" w:lineRule="auto"/>
        <w:ind w:left="560" w:firstLine="0"/>
      </w:pPr>
      <w:r>
        <w:t xml:space="preserve"> </w:t>
      </w:r>
    </w:p>
    <w:p w14:paraId="3DBC2D9A" w14:textId="3FEE0E99" w:rsidR="00F10333" w:rsidRDefault="00E07526">
      <w:pPr>
        <w:spacing w:after="89"/>
        <w:ind w:left="670"/>
      </w:pPr>
      <w:r>
        <w:rPr>
          <w:b/>
        </w:rPr>
        <w:t>Pears and Shields (20</w:t>
      </w:r>
      <w:r w:rsidR="005B0848">
        <w:rPr>
          <w:b/>
        </w:rPr>
        <w:t>21</w:t>
      </w:r>
      <w:r>
        <w:rPr>
          <w:b/>
        </w:rPr>
        <w:t xml:space="preserve">) argue that: </w:t>
      </w:r>
    </w:p>
    <w:p w14:paraId="772E50D2" w14:textId="77777777" w:rsidR="00F10333" w:rsidRDefault="00E07526" w:rsidP="006C6AA0">
      <w:pPr>
        <w:spacing w:after="117" w:line="267" w:lineRule="auto"/>
        <w:ind w:left="1450" w:right="1022"/>
      </w:pPr>
      <w:r>
        <w:rPr>
          <w:b/>
          <w:sz w:val="22"/>
        </w:rPr>
        <w:t xml:space="preserve">When you paraphrase, you express someone else’s writing in your own words, usually to achieve greater clarity. This is an alternative way of referring to an author’s ideas or arguments without using direct quotations from their text. Used properly, it has the added benefit of fitting more neatly into your own style of writing and allows you to demonstrate that you really do understand what the author is saying (p.16). </w:t>
      </w:r>
    </w:p>
    <w:p w14:paraId="46DF8D5D" w14:textId="77777777" w:rsidR="00F10333" w:rsidRDefault="00E07526">
      <w:pPr>
        <w:spacing w:after="82"/>
        <w:ind w:left="570" w:right="842"/>
      </w:pPr>
      <w:r>
        <w:t xml:space="preserve">If the quoted source is not cited in the introductory sentence (as in the previous example), then the full citation would be included at the end of the paragraph. For example:  </w:t>
      </w:r>
    </w:p>
    <w:p w14:paraId="3AE772C2" w14:textId="77777777" w:rsidR="006C6AA0" w:rsidRDefault="006C6AA0">
      <w:pPr>
        <w:spacing w:after="3" w:line="267" w:lineRule="auto"/>
        <w:ind w:left="670" w:right="1022"/>
        <w:rPr>
          <w:b/>
          <w:szCs w:val="24"/>
        </w:rPr>
      </w:pPr>
    </w:p>
    <w:p w14:paraId="093EF30B" w14:textId="50FDFD33" w:rsidR="00F10333" w:rsidRPr="006C6AA0" w:rsidRDefault="00E07526">
      <w:pPr>
        <w:spacing w:after="3" w:line="267" w:lineRule="auto"/>
        <w:ind w:left="670" w:right="1022"/>
        <w:rPr>
          <w:szCs w:val="24"/>
        </w:rPr>
      </w:pPr>
      <w:r w:rsidRPr="006C6AA0">
        <w:rPr>
          <w:b/>
          <w:szCs w:val="24"/>
        </w:rPr>
        <w:t xml:space="preserve">It is argued that: </w:t>
      </w:r>
    </w:p>
    <w:p w14:paraId="4EFEA0B2" w14:textId="1AD4E0BC" w:rsidR="00F10333" w:rsidRDefault="00E07526" w:rsidP="006C6AA0">
      <w:pPr>
        <w:spacing w:after="3" w:line="267" w:lineRule="auto"/>
        <w:ind w:left="1440" w:right="1022" w:firstLine="0"/>
        <w:rPr>
          <w:b/>
          <w:sz w:val="36"/>
        </w:rPr>
      </w:pPr>
      <w:r>
        <w:rPr>
          <w:b/>
          <w:sz w:val="22"/>
        </w:rPr>
        <w:t>When you paraphrase, you express someone else’s writing in your own words, usually to achieve greater clarity. This is an alternative way of referring to an author’s ideas or arguments without using direct quotations from their text. Used properly, it has the added benefit of fitting more neatly into your own style of writing and allows you to demonstrate that you really do understand what the author is saying (Pears and Shields, 20</w:t>
      </w:r>
      <w:r w:rsidR="005B4847">
        <w:rPr>
          <w:b/>
          <w:sz w:val="22"/>
        </w:rPr>
        <w:t>21</w:t>
      </w:r>
      <w:r>
        <w:rPr>
          <w:b/>
          <w:sz w:val="22"/>
        </w:rPr>
        <w:t xml:space="preserve">, p.16). </w:t>
      </w:r>
      <w:r>
        <w:rPr>
          <w:b/>
          <w:sz w:val="36"/>
        </w:rPr>
        <w:t xml:space="preserve"> </w:t>
      </w:r>
    </w:p>
    <w:p w14:paraId="1967B33E" w14:textId="77777777" w:rsidR="00F26B7D" w:rsidRDefault="00F26B7D">
      <w:pPr>
        <w:spacing w:after="3" w:line="267" w:lineRule="auto"/>
        <w:ind w:left="660" w:right="1022" w:firstLine="283"/>
      </w:pPr>
    </w:p>
    <w:p w14:paraId="3B5E158F" w14:textId="77777777" w:rsidR="00C601A0" w:rsidRPr="00C601A0" w:rsidRDefault="00C601A0" w:rsidP="00BF21A8">
      <w:pPr>
        <w:ind w:left="0" w:firstLine="0"/>
      </w:pPr>
    </w:p>
    <w:p w14:paraId="3A541E8D" w14:textId="22CF6320" w:rsidR="00F10333" w:rsidRDefault="00E07526">
      <w:pPr>
        <w:pStyle w:val="Heading2"/>
        <w:ind w:left="555"/>
      </w:pPr>
      <w:bookmarkStart w:id="10" w:name="_Toc171406722"/>
      <w:r>
        <w:lastRenderedPageBreak/>
        <w:t>List of References</w:t>
      </w:r>
      <w:bookmarkEnd w:id="10"/>
      <w:r>
        <w:t xml:space="preserve">  </w:t>
      </w:r>
    </w:p>
    <w:p w14:paraId="4824D692" w14:textId="77777777" w:rsidR="00F10333" w:rsidRDefault="00E07526">
      <w:pPr>
        <w:ind w:left="570" w:right="933"/>
      </w:pPr>
      <w:r>
        <w:t xml:space="preserve">The second element is the list of references at the end of your document.  This is a list of all the sources you have cited in your writing.  </w:t>
      </w:r>
    </w:p>
    <w:p w14:paraId="48488697" w14:textId="77777777" w:rsidR="00F10333" w:rsidRDefault="00E07526">
      <w:pPr>
        <w:spacing w:after="0" w:line="259" w:lineRule="auto"/>
        <w:ind w:left="780" w:firstLine="0"/>
      </w:pPr>
      <w:r>
        <w:t xml:space="preserve"> </w:t>
      </w:r>
    </w:p>
    <w:p w14:paraId="216029BF" w14:textId="77777777" w:rsidR="00F10333" w:rsidRDefault="00E07526">
      <w:pPr>
        <w:ind w:left="570"/>
      </w:pPr>
      <w:r>
        <w:t xml:space="preserve">The reference list is organised alphabetically, by author.  </w:t>
      </w:r>
    </w:p>
    <w:p w14:paraId="012E4488" w14:textId="77777777" w:rsidR="00F10333" w:rsidRDefault="00E07526">
      <w:pPr>
        <w:spacing w:after="0" w:line="259" w:lineRule="auto"/>
        <w:ind w:left="560" w:firstLine="0"/>
      </w:pPr>
      <w:r>
        <w:t xml:space="preserve"> </w:t>
      </w:r>
    </w:p>
    <w:p w14:paraId="6707B519" w14:textId="77777777" w:rsidR="00F10333" w:rsidRDefault="00E07526">
      <w:pPr>
        <w:ind w:left="570"/>
      </w:pPr>
      <w:r>
        <w:t xml:space="preserve">For example:  </w:t>
      </w:r>
    </w:p>
    <w:p w14:paraId="3CEF1C8D" w14:textId="77777777" w:rsidR="00746FBE" w:rsidRDefault="00746FBE">
      <w:pPr>
        <w:spacing w:after="0" w:line="259" w:lineRule="auto"/>
        <w:ind w:left="560" w:firstLine="0"/>
      </w:pPr>
    </w:p>
    <w:p w14:paraId="2DBB79EB" w14:textId="26CE06F0" w:rsidR="00F10333" w:rsidRDefault="00746FBE" w:rsidP="00746FBE">
      <w:pPr>
        <w:ind w:left="570" w:right="888"/>
      </w:pPr>
      <w:r>
        <w:t xml:space="preserve">Chartered Institute for IT (2010), </w:t>
      </w:r>
      <w:r>
        <w:rPr>
          <w:i/>
        </w:rPr>
        <w:t>Universal broadband needs to arrive sooner for UK economy</w:t>
      </w:r>
      <w:r>
        <w:t xml:space="preserve">, </w:t>
      </w:r>
      <w:r w:rsidRPr="00BF21A8">
        <w:rPr>
          <w:i/>
          <w:iCs/>
        </w:rPr>
        <w:t>says C</w:t>
      </w:r>
      <w:r w:rsidR="00BF21A8" w:rsidRPr="00BF21A8">
        <w:rPr>
          <w:i/>
          <w:iCs/>
        </w:rPr>
        <w:t>IT</w:t>
      </w:r>
      <w:r>
        <w:t xml:space="preserve">. Available from: http://www.bcs.org/server.php?show=conWebDoc.34391 [Accessed 26th February, 2010.] </w:t>
      </w:r>
      <w:r w:rsidR="00E07526">
        <w:t xml:space="preserve"> </w:t>
      </w:r>
    </w:p>
    <w:p w14:paraId="338FCEB3" w14:textId="3AEF8236" w:rsidR="00F10333" w:rsidRDefault="00F10333">
      <w:pPr>
        <w:spacing w:after="0" w:line="259" w:lineRule="auto"/>
        <w:ind w:left="560" w:firstLine="0"/>
      </w:pPr>
    </w:p>
    <w:p w14:paraId="2EF96D10" w14:textId="77777777" w:rsidR="00F10333" w:rsidRDefault="00E07526">
      <w:pPr>
        <w:spacing w:after="82" w:line="251" w:lineRule="auto"/>
        <w:ind w:left="570" w:right="602"/>
      </w:pPr>
      <w:r w:rsidRPr="00BF21A8">
        <w:t>Fill,</w:t>
      </w:r>
      <w:r>
        <w:t xml:space="preserve"> C. (2009), </w:t>
      </w:r>
      <w:r>
        <w:rPr>
          <w:i/>
        </w:rPr>
        <w:t>Marketing Communications: Interactivity, Communities and Content</w:t>
      </w:r>
      <w:r>
        <w:t xml:space="preserve">. London: Prentice Hall. </w:t>
      </w:r>
    </w:p>
    <w:p w14:paraId="31D9D5F5" w14:textId="77777777" w:rsidR="00F10333" w:rsidRDefault="00E07526">
      <w:pPr>
        <w:spacing w:after="0" w:line="259" w:lineRule="auto"/>
        <w:ind w:left="560" w:firstLine="0"/>
      </w:pPr>
      <w:r>
        <w:t xml:space="preserve"> </w:t>
      </w:r>
    </w:p>
    <w:p w14:paraId="0CF1D500" w14:textId="77777777" w:rsidR="00F10333" w:rsidRDefault="00E07526">
      <w:pPr>
        <w:ind w:left="570" w:right="1071"/>
      </w:pPr>
      <w:r>
        <w:t xml:space="preserve">Muth, C., Hesslinger, V.M. and Carbon, C. (2015), 'The appeal of challenge in the perception of art: How ambiguity, solvability of ambiguity, and the opportunity for insight affect appreciation', </w:t>
      </w:r>
      <w:r>
        <w:rPr>
          <w:i/>
        </w:rPr>
        <w:t>Psychology of Aesthetics</w:t>
      </w:r>
      <w:r>
        <w:t xml:space="preserve">, </w:t>
      </w:r>
      <w:r>
        <w:rPr>
          <w:i/>
        </w:rPr>
        <w:t>Creativity, and the Arts</w:t>
      </w:r>
      <w:r>
        <w:t xml:space="preserve">, Vol. 9, No. 3, pp. 206-216. DOI: </w:t>
      </w:r>
      <w:hyperlink r:id="rId12">
        <w:r>
          <w:rPr>
            <w:color w:val="0000FF"/>
            <w:u w:val="single" w:color="0000FF"/>
          </w:rPr>
          <w:t>http://dx.doi.org/10.1037/a0038814</w:t>
        </w:r>
      </w:hyperlink>
      <w:hyperlink r:id="rId13">
        <w:r>
          <w:t xml:space="preserve"> </w:t>
        </w:r>
      </w:hyperlink>
    </w:p>
    <w:p w14:paraId="34850EEF" w14:textId="77777777" w:rsidR="00F10333" w:rsidRDefault="00E07526">
      <w:pPr>
        <w:spacing w:after="14" w:line="259" w:lineRule="auto"/>
        <w:ind w:left="560" w:firstLine="0"/>
      </w:pPr>
      <w:r>
        <w:t xml:space="preserve"> </w:t>
      </w:r>
    </w:p>
    <w:p w14:paraId="6F9AA78F" w14:textId="4570F0A2" w:rsidR="00F10333" w:rsidRDefault="00E07526">
      <w:pPr>
        <w:ind w:left="570" w:right="349"/>
      </w:pPr>
      <w:r>
        <w:t xml:space="preserve">Oddner, F. (2010), ‘The character of sport and the sport of character’, </w:t>
      </w:r>
      <w:r>
        <w:rPr>
          <w:i/>
        </w:rPr>
        <w:t>Sport in Society</w:t>
      </w:r>
      <w:r>
        <w:t>, Vol.13, No.2, pp. 171-185.</w:t>
      </w:r>
    </w:p>
    <w:p w14:paraId="20C6E45F" w14:textId="77777777" w:rsidR="00AB7B1A" w:rsidRDefault="00AB7B1A">
      <w:pPr>
        <w:ind w:left="570" w:right="349"/>
      </w:pPr>
    </w:p>
    <w:p w14:paraId="26EED92A" w14:textId="77777777" w:rsidR="00AB7B1A" w:rsidRDefault="00AB7B1A">
      <w:pPr>
        <w:ind w:left="570" w:right="349"/>
      </w:pPr>
    </w:p>
    <w:p w14:paraId="1B1B16C2" w14:textId="77777777" w:rsidR="00F10333" w:rsidRDefault="00E07526">
      <w:pPr>
        <w:spacing w:after="0" w:line="259" w:lineRule="auto"/>
        <w:ind w:left="560" w:firstLine="0"/>
      </w:pPr>
      <w:r>
        <w:t xml:space="preserve"> </w:t>
      </w:r>
    </w:p>
    <w:p w14:paraId="7944C30D" w14:textId="77777777" w:rsidR="00F10333" w:rsidRDefault="00E07526">
      <w:pPr>
        <w:pStyle w:val="Heading3"/>
      </w:pPr>
      <w:bookmarkStart w:id="11" w:name="_Toc171406723"/>
      <w:r>
        <w:rPr>
          <w:sz w:val="24"/>
          <w:u w:val="single" w:color="000000"/>
        </w:rPr>
        <w:t>Using punctuation, capitalisation and italics</w:t>
      </w:r>
      <w:bookmarkEnd w:id="11"/>
      <w:r>
        <w:rPr>
          <w:sz w:val="24"/>
        </w:rPr>
        <w:t xml:space="preserve"> </w:t>
      </w:r>
    </w:p>
    <w:p w14:paraId="5DFBBADD" w14:textId="77777777" w:rsidR="00F10333" w:rsidRDefault="00E07526">
      <w:pPr>
        <w:spacing w:after="21" w:line="259" w:lineRule="auto"/>
        <w:ind w:left="560" w:firstLine="0"/>
      </w:pPr>
      <w:r>
        <w:rPr>
          <w:rFonts w:ascii="Times New Roman" w:eastAsia="Times New Roman" w:hAnsi="Times New Roman" w:cs="Times New Roman"/>
        </w:rPr>
        <w:t xml:space="preserve"> </w:t>
      </w:r>
    </w:p>
    <w:p w14:paraId="01427F81" w14:textId="77777777" w:rsidR="00A753E9" w:rsidRPr="00EF6D9E" w:rsidRDefault="00A753E9" w:rsidP="00EF6D9E">
      <w:pPr>
        <w:pStyle w:val="ListParagraph"/>
        <w:numPr>
          <w:ilvl w:val="0"/>
          <w:numId w:val="6"/>
        </w:numPr>
        <w:spacing w:line="244" w:lineRule="auto"/>
        <w:rPr>
          <w:rFonts w:eastAsia="Times New Roman"/>
          <w:color w:val="auto"/>
          <w:szCs w:val="24"/>
        </w:rPr>
      </w:pPr>
      <w:r w:rsidRPr="00EF6D9E">
        <w:rPr>
          <w:rFonts w:eastAsia="Times New Roman"/>
        </w:rPr>
        <w:t xml:space="preserve">There should be a full stop between an author’s initials.  </w:t>
      </w:r>
    </w:p>
    <w:p w14:paraId="6F22233F" w14:textId="77777777" w:rsidR="00A753E9" w:rsidRPr="00EF6D9E" w:rsidRDefault="00A753E9" w:rsidP="00EF6D9E">
      <w:pPr>
        <w:pStyle w:val="ListParagraph"/>
        <w:numPr>
          <w:ilvl w:val="0"/>
          <w:numId w:val="6"/>
        </w:numPr>
        <w:spacing w:line="244" w:lineRule="auto"/>
        <w:rPr>
          <w:rFonts w:ascii="Calibri" w:eastAsia="Times New Roman" w:hAnsi="Calibri" w:cs="Times New Roman"/>
          <w:sz w:val="22"/>
        </w:rPr>
      </w:pPr>
      <w:r w:rsidRPr="00EF6D9E">
        <w:rPr>
          <w:rFonts w:eastAsia="Times New Roman"/>
        </w:rPr>
        <w:t>When listing multiple authors, there should be a comma between each author.</w:t>
      </w:r>
    </w:p>
    <w:p w14:paraId="0BAF0840" w14:textId="77777777" w:rsidR="00A753E9" w:rsidRPr="00EF6D9E" w:rsidRDefault="00A753E9" w:rsidP="00EF6D9E">
      <w:pPr>
        <w:pStyle w:val="ListParagraph"/>
        <w:numPr>
          <w:ilvl w:val="0"/>
          <w:numId w:val="6"/>
        </w:numPr>
        <w:spacing w:line="244" w:lineRule="auto"/>
        <w:rPr>
          <w:rFonts w:eastAsia="Times New Roman"/>
        </w:rPr>
      </w:pPr>
      <w:r w:rsidRPr="00EF6D9E">
        <w:rPr>
          <w:rFonts w:eastAsia="Times New Roman"/>
        </w:rPr>
        <w:t xml:space="preserve">Book titles are italicised. All words in the title and the sub-title should have a capital letter.  </w:t>
      </w:r>
    </w:p>
    <w:p w14:paraId="54DC2E87" w14:textId="21629E57" w:rsidR="00A753E9" w:rsidRPr="00EF6D9E" w:rsidRDefault="00A753E9" w:rsidP="00EF6D9E">
      <w:pPr>
        <w:pStyle w:val="ListParagraph"/>
        <w:numPr>
          <w:ilvl w:val="0"/>
          <w:numId w:val="6"/>
        </w:numPr>
        <w:spacing w:line="244" w:lineRule="auto"/>
        <w:rPr>
          <w:rFonts w:eastAsia="Times New Roman"/>
        </w:rPr>
      </w:pPr>
      <w:r w:rsidRPr="00EF6D9E">
        <w:rPr>
          <w:rFonts w:eastAsia="Times New Roman"/>
        </w:rPr>
        <w:t xml:space="preserve">Journal titles are </w:t>
      </w:r>
      <w:r w:rsidR="003D3FFA">
        <w:rPr>
          <w:rFonts w:eastAsia="Times New Roman"/>
        </w:rPr>
        <w:t xml:space="preserve">also </w:t>
      </w:r>
      <w:r w:rsidRPr="00EF6D9E">
        <w:rPr>
          <w:rFonts w:eastAsia="Times New Roman"/>
        </w:rPr>
        <w:t xml:space="preserve">italicised and capitalised.  </w:t>
      </w:r>
    </w:p>
    <w:p w14:paraId="1DF1E27D" w14:textId="77777777" w:rsidR="00A753E9" w:rsidRPr="00EF6D9E" w:rsidRDefault="00A753E9" w:rsidP="00EF6D9E">
      <w:pPr>
        <w:pStyle w:val="ListParagraph"/>
        <w:numPr>
          <w:ilvl w:val="0"/>
          <w:numId w:val="6"/>
        </w:numPr>
        <w:spacing w:line="244" w:lineRule="auto"/>
        <w:rPr>
          <w:rFonts w:eastAsia="Times New Roman"/>
        </w:rPr>
      </w:pPr>
      <w:r w:rsidRPr="00EF6D9E">
        <w:rPr>
          <w:rFonts w:eastAsia="Times New Roman"/>
        </w:rPr>
        <w:t>Journal article titles are placed between single inverted commas and capitals should only be used if they appear in the given article title.</w:t>
      </w:r>
    </w:p>
    <w:p w14:paraId="1F1CF729" w14:textId="77777777" w:rsidR="00F10333" w:rsidRDefault="00E07526">
      <w:pPr>
        <w:spacing w:after="0" w:line="259" w:lineRule="auto"/>
        <w:ind w:left="1020" w:firstLine="0"/>
      </w:pPr>
      <w:r>
        <w:rPr>
          <w:rFonts w:ascii="Times New Roman" w:eastAsia="Times New Roman" w:hAnsi="Times New Roman" w:cs="Times New Roman"/>
        </w:rPr>
        <w:t xml:space="preserve"> </w:t>
      </w:r>
    </w:p>
    <w:p w14:paraId="35429B9D" w14:textId="77777777" w:rsidR="00F10333" w:rsidRDefault="00F10333">
      <w:pPr>
        <w:sectPr w:rsidR="00F10333" w:rsidSect="00906932">
          <w:headerReference w:type="even" r:id="rId14"/>
          <w:headerReference w:type="default" r:id="rId15"/>
          <w:footerReference w:type="even" r:id="rId16"/>
          <w:footerReference w:type="default" r:id="rId17"/>
          <w:headerReference w:type="first" r:id="rId18"/>
          <w:footerReference w:type="first" r:id="rId19"/>
          <w:pgSz w:w="11911" w:h="16841"/>
          <w:pgMar w:top="6" w:right="347" w:bottom="951" w:left="660" w:header="720" w:footer="720" w:gutter="0"/>
          <w:cols w:space="720"/>
          <w:titlePg/>
        </w:sectPr>
      </w:pPr>
    </w:p>
    <w:p w14:paraId="5758A6F5" w14:textId="77777777" w:rsidR="00F10333" w:rsidRDefault="00E07526">
      <w:pPr>
        <w:pStyle w:val="Heading2"/>
        <w:ind w:left="10"/>
      </w:pPr>
      <w:bookmarkStart w:id="12" w:name="_Toc171406724"/>
      <w:r>
        <w:lastRenderedPageBreak/>
        <w:t>Examples of commonly referenced items</w:t>
      </w:r>
      <w:bookmarkEnd w:id="12"/>
      <w:r>
        <w:t xml:space="preserve"> </w:t>
      </w:r>
    </w:p>
    <w:p w14:paraId="7F09E56F" w14:textId="77777777" w:rsidR="00F10333" w:rsidRDefault="00E07526">
      <w:pPr>
        <w:spacing w:after="14" w:line="259" w:lineRule="auto"/>
        <w:ind w:left="0" w:firstLine="0"/>
      </w:pPr>
      <w:r>
        <w:rPr>
          <w:rFonts w:ascii="Times New Roman" w:eastAsia="Times New Roman" w:hAnsi="Times New Roman" w:cs="Times New Roman"/>
        </w:rPr>
        <w:t xml:space="preserve"> </w:t>
      </w:r>
    </w:p>
    <w:p w14:paraId="417662FF" w14:textId="4F86C95E" w:rsidR="00F10333" w:rsidRDefault="00E07526" w:rsidP="00AD28CE">
      <w:pPr>
        <w:pStyle w:val="Heading3"/>
        <w:tabs>
          <w:tab w:val="center" w:pos="11027"/>
        </w:tabs>
        <w:ind w:left="0" w:firstLine="0"/>
      </w:pPr>
      <w:bookmarkStart w:id="13" w:name="_Toc171406725"/>
      <w:r>
        <w:t>Books</w:t>
      </w:r>
      <w:bookmarkEnd w:id="13"/>
      <w:r>
        <w:t xml:space="preserve"> </w:t>
      </w:r>
      <w:r>
        <w:tab/>
        <w:t xml:space="preserve"> </w:t>
      </w:r>
    </w:p>
    <w:p w14:paraId="75C0A767" w14:textId="77777777" w:rsidR="00F10333" w:rsidRDefault="00E07526" w:rsidP="00F26B7D">
      <w:pPr>
        <w:ind w:left="111"/>
      </w:pPr>
      <w:r>
        <w:rPr>
          <w:b/>
        </w:rPr>
        <w:t xml:space="preserve">Basic format:  </w:t>
      </w:r>
    </w:p>
    <w:p w14:paraId="71B58338" w14:textId="436A571C" w:rsidR="00F10333" w:rsidRDefault="00E07526" w:rsidP="00AD28CE">
      <w:pPr>
        <w:ind w:left="235"/>
      </w:pPr>
      <w:r>
        <w:t xml:space="preserve">Author, A.B. (Year of publication), </w:t>
      </w:r>
      <w:r>
        <w:rPr>
          <w:i/>
        </w:rPr>
        <w:t xml:space="preserve">Title of Book. </w:t>
      </w:r>
      <w:r>
        <w:t xml:space="preserve">Place of publication: Publisher.  </w:t>
      </w: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cite a single author"/>
        <w:tblDescription w:val="table showing how to cite a single author"/>
      </w:tblPr>
      <w:tblGrid>
        <w:gridCol w:w="4730"/>
        <w:gridCol w:w="9646"/>
      </w:tblGrid>
      <w:tr w:rsidR="00F10333" w14:paraId="100C42C1" w14:textId="77777777" w:rsidTr="00C22904">
        <w:trPr>
          <w:cantSplit/>
          <w:trHeight w:val="287"/>
          <w:tblHeader/>
        </w:trPr>
        <w:tc>
          <w:tcPr>
            <w:tcW w:w="4730" w:type="dxa"/>
            <w:tcBorders>
              <w:top w:val="single" w:sz="4" w:space="0" w:color="000000"/>
              <w:left w:val="single" w:sz="4" w:space="0" w:color="000000"/>
              <w:bottom w:val="single" w:sz="4" w:space="0" w:color="000000"/>
              <w:right w:val="single" w:sz="4" w:space="0" w:color="000000"/>
            </w:tcBorders>
          </w:tcPr>
          <w:p w14:paraId="5B77E79D" w14:textId="77777777" w:rsidR="00F10333" w:rsidRPr="00AD28CE" w:rsidRDefault="00E07526">
            <w:pPr>
              <w:spacing w:after="0" w:line="259" w:lineRule="auto"/>
              <w:ind w:left="0" w:firstLine="0"/>
              <w:rPr>
                <w:szCs w:val="24"/>
              </w:rPr>
            </w:pPr>
            <w:r w:rsidRPr="00AD28CE">
              <w:rPr>
                <w:b/>
                <w:szCs w:val="24"/>
              </w:rPr>
              <w:t xml:space="preserve">Single author </w:t>
            </w:r>
          </w:p>
        </w:tc>
        <w:tc>
          <w:tcPr>
            <w:tcW w:w="9646" w:type="dxa"/>
            <w:tcBorders>
              <w:top w:val="single" w:sz="4" w:space="0" w:color="000000"/>
              <w:left w:val="single" w:sz="4" w:space="0" w:color="000000"/>
              <w:bottom w:val="single" w:sz="4" w:space="0" w:color="000000"/>
              <w:right w:val="single" w:sz="4" w:space="0" w:color="000000"/>
            </w:tcBorders>
          </w:tcPr>
          <w:p w14:paraId="21FD5E02" w14:textId="77777777" w:rsidR="00F10333" w:rsidRPr="00AD28CE" w:rsidRDefault="00E07526">
            <w:pPr>
              <w:spacing w:after="0" w:line="259" w:lineRule="auto"/>
              <w:ind w:left="1" w:firstLine="0"/>
              <w:rPr>
                <w:szCs w:val="24"/>
              </w:rPr>
            </w:pPr>
            <w:r w:rsidRPr="00AD28CE">
              <w:rPr>
                <w:szCs w:val="24"/>
              </w:rPr>
              <w:t xml:space="preserve"> </w:t>
            </w:r>
          </w:p>
        </w:tc>
      </w:tr>
      <w:tr w:rsidR="00F10333" w14:paraId="79B1F7DE" w14:textId="77777777" w:rsidTr="00C22904">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4169994A"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B2A880C"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rsidRPr="006A724D" w14:paraId="321845A6" w14:textId="77777777" w:rsidTr="00C22904">
        <w:trPr>
          <w:cantSplit/>
          <w:trHeight w:val="1177"/>
          <w:tblHeader/>
        </w:trPr>
        <w:tc>
          <w:tcPr>
            <w:tcW w:w="4730" w:type="dxa"/>
            <w:tcBorders>
              <w:top w:val="single" w:sz="4" w:space="0" w:color="000000"/>
              <w:left w:val="single" w:sz="4" w:space="0" w:color="000000"/>
              <w:bottom w:val="single" w:sz="4" w:space="0" w:color="000000"/>
              <w:right w:val="single" w:sz="4" w:space="0" w:color="000000"/>
            </w:tcBorders>
          </w:tcPr>
          <w:p w14:paraId="3B7EF2BD" w14:textId="77777777" w:rsidR="00F10333" w:rsidRPr="00AD28CE" w:rsidRDefault="00E07526">
            <w:pPr>
              <w:spacing w:after="0" w:line="259" w:lineRule="auto"/>
              <w:ind w:left="0" w:firstLine="0"/>
              <w:rPr>
                <w:szCs w:val="24"/>
              </w:rPr>
            </w:pPr>
            <w:r w:rsidRPr="00AD28CE">
              <w:rPr>
                <w:szCs w:val="24"/>
              </w:rPr>
              <w:t xml:space="preserve">Fill (2009) argues that… </w:t>
            </w:r>
          </w:p>
          <w:p w14:paraId="10331681" w14:textId="77777777" w:rsidR="00F10333" w:rsidRPr="00AD28CE" w:rsidRDefault="00E07526">
            <w:pPr>
              <w:spacing w:after="0" w:line="259" w:lineRule="auto"/>
              <w:ind w:left="0" w:firstLine="0"/>
              <w:rPr>
                <w:szCs w:val="24"/>
              </w:rPr>
            </w:pPr>
            <w:r w:rsidRPr="00AD28CE">
              <w:rPr>
                <w:szCs w:val="24"/>
              </w:rPr>
              <w:t xml:space="preserve"> </w:t>
            </w:r>
          </w:p>
          <w:p w14:paraId="12F2FE2D" w14:textId="77777777" w:rsidR="00F10333" w:rsidRPr="00AD28CE" w:rsidRDefault="00E07526">
            <w:pPr>
              <w:spacing w:after="0" w:line="259" w:lineRule="auto"/>
              <w:ind w:left="0" w:firstLine="0"/>
              <w:rPr>
                <w:szCs w:val="24"/>
              </w:rPr>
            </w:pPr>
            <w:r w:rsidRPr="00AD28CE">
              <w:rPr>
                <w:szCs w:val="24"/>
              </w:rPr>
              <w:t xml:space="preserve"> </w:t>
            </w:r>
          </w:p>
          <w:p w14:paraId="0F0DB761" w14:textId="77777777" w:rsidR="00F10333" w:rsidRPr="00AD28CE" w:rsidRDefault="00E07526">
            <w:pPr>
              <w:spacing w:after="0" w:line="259" w:lineRule="auto"/>
              <w:ind w:left="0" w:right="119" w:firstLine="0"/>
              <w:rPr>
                <w:szCs w:val="24"/>
              </w:rPr>
            </w:pPr>
            <w:r w:rsidRPr="00AD28CE">
              <w:rPr>
                <w:szCs w:val="24"/>
              </w:rPr>
              <w:t xml:space="preserve">Recent research (O’Neill, 2008) suggests that   </w:t>
            </w:r>
          </w:p>
        </w:tc>
        <w:tc>
          <w:tcPr>
            <w:tcW w:w="9646" w:type="dxa"/>
            <w:tcBorders>
              <w:top w:val="single" w:sz="4" w:space="0" w:color="000000"/>
              <w:left w:val="single" w:sz="4" w:space="0" w:color="000000"/>
              <w:bottom w:val="single" w:sz="4" w:space="0" w:color="000000"/>
              <w:right w:val="single" w:sz="4" w:space="0" w:color="000000"/>
            </w:tcBorders>
          </w:tcPr>
          <w:p w14:paraId="1C40AC1A" w14:textId="77777777" w:rsidR="00F10333" w:rsidRPr="00AD28CE" w:rsidRDefault="00E07526">
            <w:pPr>
              <w:spacing w:after="0" w:line="242" w:lineRule="auto"/>
              <w:ind w:left="1" w:firstLine="0"/>
              <w:rPr>
                <w:szCs w:val="24"/>
              </w:rPr>
            </w:pPr>
            <w:r w:rsidRPr="00AD28CE">
              <w:rPr>
                <w:szCs w:val="24"/>
              </w:rPr>
              <w:t xml:space="preserve">Fill, C. (2009), </w:t>
            </w:r>
            <w:r w:rsidRPr="00AD28CE">
              <w:rPr>
                <w:i/>
                <w:szCs w:val="24"/>
              </w:rPr>
              <w:t>Marketing Communications: Interactivity, Communities and Content</w:t>
            </w:r>
            <w:r w:rsidRPr="00AD28CE">
              <w:rPr>
                <w:szCs w:val="24"/>
              </w:rPr>
              <w:t xml:space="preserve">. London: Prentice Hall.  </w:t>
            </w:r>
          </w:p>
          <w:p w14:paraId="78172D32" w14:textId="77777777" w:rsidR="00F10333" w:rsidRPr="00AD28CE" w:rsidRDefault="00E07526">
            <w:pPr>
              <w:spacing w:after="0" w:line="259" w:lineRule="auto"/>
              <w:ind w:left="1" w:firstLine="0"/>
              <w:rPr>
                <w:szCs w:val="24"/>
              </w:rPr>
            </w:pPr>
            <w:r w:rsidRPr="00AD28CE">
              <w:rPr>
                <w:szCs w:val="24"/>
              </w:rPr>
              <w:t xml:space="preserve"> </w:t>
            </w:r>
          </w:p>
          <w:p w14:paraId="2C2DC982" w14:textId="77777777" w:rsidR="00F10333" w:rsidRPr="00AD28CE" w:rsidRDefault="00E07526">
            <w:pPr>
              <w:spacing w:after="0" w:line="259" w:lineRule="auto"/>
              <w:ind w:left="1" w:firstLine="0"/>
              <w:rPr>
                <w:szCs w:val="24"/>
              </w:rPr>
            </w:pPr>
            <w:r w:rsidRPr="00AD28CE">
              <w:rPr>
                <w:szCs w:val="24"/>
              </w:rPr>
              <w:t xml:space="preserve">O’Neill, P. (2008), </w:t>
            </w:r>
            <w:r w:rsidRPr="00AD28CE">
              <w:rPr>
                <w:i/>
                <w:szCs w:val="24"/>
              </w:rPr>
              <w:t>Surfaces and Textures: A Visual Sourcebook</w:t>
            </w:r>
            <w:r w:rsidRPr="00AD28CE">
              <w:rPr>
                <w:szCs w:val="24"/>
              </w:rPr>
              <w:t xml:space="preserve">. London: A&amp;C Black.  </w:t>
            </w:r>
          </w:p>
          <w:p w14:paraId="73983AE5" w14:textId="77777777" w:rsidR="00F10333" w:rsidRPr="00AD28CE" w:rsidRDefault="00F10333" w:rsidP="006A724D">
            <w:pPr>
              <w:spacing w:after="0" w:line="259" w:lineRule="auto"/>
              <w:rPr>
                <w:szCs w:val="24"/>
              </w:rPr>
            </w:pPr>
          </w:p>
        </w:tc>
      </w:tr>
    </w:tbl>
    <w:p w14:paraId="6834BEDA" w14:textId="77777777" w:rsidR="00F10333" w:rsidRPr="006A724D" w:rsidRDefault="00E07526">
      <w:pPr>
        <w:spacing w:after="0" w:line="259" w:lineRule="auto"/>
        <w:ind w:left="0" w:firstLine="0"/>
        <w:rPr>
          <w:sz w:val="22"/>
        </w:rPr>
      </w:pPr>
      <w:r w:rsidRPr="006A724D">
        <w:rPr>
          <w:sz w:val="22"/>
        </w:rPr>
        <w:t xml:space="preserve"> </w:t>
      </w: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iwng how to reference two authors"/>
        <w:tblDescription w:val="table shoiwng how to reference two authors"/>
      </w:tblPr>
      <w:tblGrid>
        <w:gridCol w:w="4730"/>
        <w:gridCol w:w="9646"/>
      </w:tblGrid>
      <w:tr w:rsidR="00F10333" w:rsidRPr="006A724D" w14:paraId="2C85BA12" w14:textId="77777777" w:rsidTr="00C22904">
        <w:trPr>
          <w:cantSplit/>
          <w:trHeight w:val="288"/>
          <w:tblHeader/>
        </w:trPr>
        <w:tc>
          <w:tcPr>
            <w:tcW w:w="4730" w:type="dxa"/>
            <w:tcBorders>
              <w:top w:val="single" w:sz="4" w:space="0" w:color="000000"/>
              <w:left w:val="single" w:sz="4" w:space="0" w:color="000000"/>
              <w:bottom w:val="single" w:sz="4" w:space="0" w:color="000000"/>
              <w:right w:val="single" w:sz="4" w:space="0" w:color="000000"/>
            </w:tcBorders>
          </w:tcPr>
          <w:p w14:paraId="4A8AB153" w14:textId="77777777" w:rsidR="00F10333" w:rsidRPr="00AD28CE" w:rsidRDefault="00E07526">
            <w:pPr>
              <w:spacing w:after="0" w:line="259" w:lineRule="auto"/>
              <w:ind w:left="0" w:firstLine="0"/>
              <w:rPr>
                <w:szCs w:val="24"/>
              </w:rPr>
            </w:pPr>
            <w:r w:rsidRPr="00AD28CE">
              <w:rPr>
                <w:b/>
                <w:szCs w:val="24"/>
              </w:rPr>
              <w:t xml:space="preserve">Two authors </w:t>
            </w:r>
          </w:p>
        </w:tc>
        <w:tc>
          <w:tcPr>
            <w:tcW w:w="9646" w:type="dxa"/>
            <w:tcBorders>
              <w:top w:val="single" w:sz="4" w:space="0" w:color="000000"/>
              <w:left w:val="single" w:sz="4" w:space="0" w:color="000000"/>
              <w:bottom w:val="single" w:sz="4" w:space="0" w:color="000000"/>
              <w:right w:val="single" w:sz="4" w:space="0" w:color="000000"/>
            </w:tcBorders>
          </w:tcPr>
          <w:p w14:paraId="45C187DB" w14:textId="77777777" w:rsidR="00F10333" w:rsidRPr="00AD28CE" w:rsidRDefault="00E07526">
            <w:pPr>
              <w:spacing w:after="0" w:line="259" w:lineRule="auto"/>
              <w:ind w:left="1" w:firstLine="0"/>
              <w:rPr>
                <w:szCs w:val="24"/>
              </w:rPr>
            </w:pPr>
            <w:r w:rsidRPr="00AD28CE">
              <w:rPr>
                <w:szCs w:val="24"/>
              </w:rPr>
              <w:t xml:space="preserve"> </w:t>
            </w:r>
          </w:p>
        </w:tc>
      </w:tr>
      <w:tr w:rsidR="00F10333" w:rsidRPr="006A724D" w14:paraId="6AF6D587"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21401264"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320E559A"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rsidRPr="006A724D" w14:paraId="31CA60E4" w14:textId="77777777" w:rsidTr="00C22904">
        <w:trPr>
          <w:cantSplit/>
          <w:trHeight w:val="1195"/>
          <w:tblHeader/>
        </w:trPr>
        <w:tc>
          <w:tcPr>
            <w:tcW w:w="4730" w:type="dxa"/>
            <w:tcBorders>
              <w:top w:val="single" w:sz="4" w:space="0" w:color="000000"/>
              <w:left w:val="single" w:sz="4" w:space="0" w:color="000000"/>
              <w:bottom w:val="single" w:sz="4" w:space="0" w:color="000000"/>
              <w:right w:val="single" w:sz="4" w:space="0" w:color="000000"/>
            </w:tcBorders>
          </w:tcPr>
          <w:p w14:paraId="1A6A7B0E" w14:textId="77777777" w:rsidR="00F10333" w:rsidRPr="00AD28CE" w:rsidRDefault="00E07526">
            <w:pPr>
              <w:spacing w:after="0" w:line="240" w:lineRule="auto"/>
              <w:ind w:left="0" w:right="121" w:firstLine="0"/>
              <w:rPr>
                <w:szCs w:val="24"/>
              </w:rPr>
            </w:pPr>
            <w:r w:rsidRPr="00AD28CE">
              <w:rPr>
                <w:szCs w:val="24"/>
              </w:rPr>
              <w:t xml:space="preserve">…as argued by Coaffee and Lee (2016). </w:t>
            </w:r>
          </w:p>
          <w:p w14:paraId="01FF87DB" w14:textId="77777777" w:rsidR="00F10333" w:rsidRPr="00AD28CE" w:rsidRDefault="00E07526">
            <w:pPr>
              <w:spacing w:after="0" w:line="259" w:lineRule="auto"/>
              <w:ind w:left="0" w:firstLine="0"/>
              <w:rPr>
                <w:szCs w:val="24"/>
              </w:rPr>
            </w:pPr>
            <w:r w:rsidRPr="00AD28CE">
              <w:rPr>
                <w:szCs w:val="24"/>
              </w:rPr>
              <w:t xml:space="preserve"> </w:t>
            </w:r>
          </w:p>
          <w:p w14:paraId="430B7FC6" w14:textId="77777777" w:rsidR="00F10333" w:rsidRPr="00AD28CE" w:rsidRDefault="00E07526">
            <w:pPr>
              <w:spacing w:after="1" w:line="259" w:lineRule="auto"/>
              <w:ind w:left="0" w:firstLine="0"/>
              <w:rPr>
                <w:szCs w:val="24"/>
              </w:rPr>
            </w:pPr>
            <w:r w:rsidRPr="00AD28CE">
              <w:rPr>
                <w:szCs w:val="24"/>
              </w:rPr>
              <w:t xml:space="preserve">…research (Mearns and Thorne, </w:t>
            </w:r>
          </w:p>
          <w:p w14:paraId="2B31B702" w14:textId="77777777" w:rsidR="00F10333" w:rsidRPr="00AD28CE" w:rsidRDefault="00E07526">
            <w:pPr>
              <w:spacing w:after="0" w:line="259" w:lineRule="auto"/>
              <w:ind w:left="0" w:firstLine="0"/>
              <w:rPr>
                <w:szCs w:val="24"/>
              </w:rPr>
            </w:pPr>
            <w:r w:rsidRPr="00AD28CE">
              <w:rPr>
                <w:szCs w:val="24"/>
              </w:rPr>
              <w:t xml:space="preserve">2013) suggest that counselling…  </w:t>
            </w:r>
          </w:p>
        </w:tc>
        <w:tc>
          <w:tcPr>
            <w:tcW w:w="9646" w:type="dxa"/>
            <w:tcBorders>
              <w:top w:val="single" w:sz="4" w:space="0" w:color="000000"/>
              <w:left w:val="single" w:sz="4" w:space="0" w:color="000000"/>
              <w:bottom w:val="single" w:sz="4" w:space="0" w:color="000000"/>
              <w:right w:val="single" w:sz="4" w:space="0" w:color="000000"/>
            </w:tcBorders>
          </w:tcPr>
          <w:p w14:paraId="2D469DAC" w14:textId="0E4852D1" w:rsidR="00F10333" w:rsidRPr="00AD28CE" w:rsidRDefault="00E07526">
            <w:pPr>
              <w:spacing w:after="0" w:line="259" w:lineRule="auto"/>
              <w:ind w:left="1" w:firstLine="0"/>
              <w:rPr>
                <w:szCs w:val="24"/>
              </w:rPr>
            </w:pPr>
            <w:r w:rsidRPr="00AD28CE">
              <w:rPr>
                <w:szCs w:val="24"/>
              </w:rPr>
              <w:t xml:space="preserve">Coaffee, J. and Lee, P. (2016), </w:t>
            </w:r>
            <w:r w:rsidRPr="00AD28CE">
              <w:rPr>
                <w:i/>
                <w:szCs w:val="24"/>
              </w:rPr>
              <w:t>Urban Resilience</w:t>
            </w:r>
            <w:r w:rsidRPr="00AD28CE">
              <w:rPr>
                <w:szCs w:val="24"/>
              </w:rPr>
              <w:t>. London</w:t>
            </w:r>
            <w:r w:rsidR="004279F6" w:rsidRPr="00AD28CE">
              <w:rPr>
                <w:szCs w:val="24"/>
              </w:rPr>
              <w:t>:</w:t>
            </w:r>
            <w:r w:rsidRPr="00AD28CE">
              <w:rPr>
                <w:szCs w:val="24"/>
              </w:rPr>
              <w:t xml:space="preserve"> Palgrave. </w:t>
            </w:r>
          </w:p>
          <w:p w14:paraId="091B9014" w14:textId="77777777" w:rsidR="00F10333" w:rsidRPr="00AD28CE" w:rsidRDefault="00E07526" w:rsidP="006A724D">
            <w:pPr>
              <w:spacing w:after="0" w:line="259" w:lineRule="auto"/>
              <w:ind w:left="1" w:firstLine="0"/>
              <w:rPr>
                <w:szCs w:val="24"/>
              </w:rPr>
            </w:pPr>
            <w:r w:rsidRPr="00AD28CE">
              <w:rPr>
                <w:szCs w:val="24"/>
              </w:rPr>
              <w:t xml:space="preserve"> </w:t>
            </w:r>
          </w:p>
          <w:p w14:paraId="0172F269" w14:textId="7FCBAD00" w:rsidR="00F10333" w:rsidRPr="00AD28CE" w:rsidRDefault="00E07526">
            <w:pPr>
              <w:spacing w:after="0" w:line="259" w:lineRule="auto"/>
              <w:ind w:left="1" w:right="234" w:firstLine="0"/>
              <w:rPr>
                <w:szCs w:val="24"/>
              </w:rPr>
            </w:pPr>
            <w:r w:rsidRPr="00AD28CE">
              <w:rPr>
                <w:szCs w:val="24"/>
              </w:rPr>
              <w:t xml:space="preserve">Mearns, D.B. and Thorne, B. (2013), </w:t>
            </w:r>
            <w:r w:rsidRPr="00AD28CE">
              <w:rPr>
                <w:i/>
                <w:szCs w:val="24"/>
              </w:rPr>
              <w:t>Person-Centred Counselling In Action</w:t>
            </w:r>
            <w:r w:rsidRPr="00AD28CE">
              <w:rPr>
                <w:szCs w:val="24"/>
              </w:rPr>
              <w:t>. 4th e</w:t>
            </w:r>
            <w:r w:rsidR="00283B69" w:rsidRPr="00AD28CE">
              <w:rPr>
                <w:szCs w:val="24"/>
              </w:rPr>
              <w:t>d</w:t>
            </w:r>
            <w:r w:rsidRPr="00AD28CE">
              <w:rPr>
                <w:szCs w:val="24"/>
              </w:rPr>
              <w:t xml:space="preserve">. London: Sage. </w:t>
            </w:r>
          </w:p>
        </w:tc>
      </w:tr>
    </w:tbl>
    <w:p w14:paraId="3BF3CDE4" w14:textId="5F379609" w:rsidR="00F10333" w:rsidRDefault="00F10333" w:rsidP="00AD28CE">
      <w:pPr>
        <w:spacing w:after="0" w:line="259" w:lineRule="auto"/>
        <w:ind w:left="0" w:firstLine="0"/>
      </w:pP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reference three or more authors"/>
        <w:tblDescription w:val="Table showing how to reference three or more authors"/>
      </w:tblPr>
      <w:tblGrid>
        <w:gridCol w:w="4730"/>
        <w:gridCol w:w="9646"/>
      </w:tblGrid>
      <w:tr w:rsidR="00F10333" w14:paraId="3E1F1B95" w14:textId="77777777" w:rsidTr="00C22904">
        <w:trPr>
          <w:cantSplit/>
          <w:trHeight w:val="287"/>
          <w:tblHeader/>
        </w:trPr>
        <w:tc>
          <w:tcPr>
            <w:tcW w:w="4730" w:type="dxa"/>
            <w:tcBorders>
              <w:top w:val="single" w:sz="4" w:space="0" w:color="000000"/>
              <w:left w:val="single" w:sz="4" w:space="0" w:color="000000"/>
              <w:bottom w:val="single" w:sz="4" w:space="0" w:color="000000"/>
              <w:right w:val="single" w:sz="4" w:space="0" w:color="000000"/>
            </w:tcBorders>
          </w:tcPr>
          <w:p w14:paraId="132E789D" w14:textId="77777777" w:rsidR="00F10333" w:rsidRPr="00AD28CE" w:rsidRDefault="00E07526">
            <w:pPr>
              <w:spacing w:after="0" w:line="259" w:lineRule="auto"/>
              <w:ind w:left="0" w:firstLine="0"/>
              <w:rPr>
                <w:szCs w:val="24"/>
              </w:rPr>
            </w:pPr>
            <w:r w:rsidRPr="00AD28CE">
              <w:rPr>
                <w:b/>
                <w:szCs w:val="24"/>
              </w:rPr>
              <w:t xml:space="preserve">Three or more authors  </w:t>
            </w:r>
          </w:p>
        </w:tc>
        <w:tc>
          <w:tcPr>
            <w:tcW w:w="9646" w:type="dxa"/>
            <w:tcBorders>
              <w:top w:val="single" w:sz="4" w:space="0" w:color="000000"/>
              <w:left w:val="single" w:sz="4" w:space="0" w:color="000000"/>
              <w:bottom w:val="single" w:sz="4" w:space="0" w:color="000000"/>
              <w:right w:val="single" w:sz="4" w:space="0" w:color="000000"/>
            </w:tcBorders>
          </w:tcPr>
          <w:p w14:paraId="78D5D37B" w14:textId="77777777" w:rsidR="00F10333" w:rsidRPr="00AD28CE" w:rsidRDefault="00E07526">
            <w:pPr>
              <w:spacing w:after="0" w:line="259" w:lineRule="auto"/>
              <w:ind w:left="1" w:firstLine="0"/>
              <w:rPr>
                <w:szCs w:val="24"/>
              </w:rPr>
            </w:pPr>
            <w:r w:rsidRPr="00AD28CE">
              <w:rPr>
                <w:szCs w:val="24"/>
              </w:rPr>
              <w:t xml:space="preserve"> </w:t>
            </w:r>
          </w:p>
        </w:tc>
      </w:tr>
      <w:tr w:rsidR="00F10333" w14:paraId="6CE93A55" w14:textId="77777777" w:rsidTr="00C22904">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4A71ED62"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FACA2AB"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14:paraId="3A0B2347" w14:textId="77777777" w:rsidTr="00C22904">
        <w:trPr>
          <w:cantSplit/>
          <w:trHeight w:val="1943"/>
          <w:tblHeader/>
        </w:trPr>
        <w:tc>
          <w:tcPr>
            <w:tcW w:w="4730" w:type="dxa"/>
            <w:tcBorders>
              <w:top w:val="single" w:sz="4" w:space="0" w:color="000000"/>
              <w:left w:val="single" w:sz="4" w:space="0" w:color="000000"/>
              <w:bottom w:val="single" w:sz="4" w:space="0" w:color="000000"/>
              <w:right w:val="single" w:sz="4" w:space="0" w:color="000000"/>
            </w:tcBorders>
          </w:tcPr>
          <w:p w14:paraId="4A6FC245" w14:textId="77777777" w:rsidR="00F10333" w:rsidRPr="00AD28CE" w:rsidRDefault="00E07526">
            <w:pPr>
              <w:spacing w:after="0" w:line="259" w:lineRule="auto"/>
              <w:ind w:left="0" w:firstLine="0"/>
              <w:rPr>
                <w:szCs w:val="24"/>
              </w:rPr>
            </w:pPr>
            <w:r w:rsidRPr="00AD28CE">
              <w:rPr>
                <w:szCs w:val="24"/>
              </w:rPr>
              <w:t xml:space="preserve">…as argued by Sanders </w:t>
            </w:r>
            <w:r w:rsidRPr="00AD28CE">
              <w:rPr>
                <w:i/>
                <w:szCs w:val="24"/>
              </w:rPr>
              <w:t>et al</w:t>
            </w:r>
            <w:r w:rsidRPr="00AD28CE">
              <w:rPr>
                <w:szCs w:val="24"/>
              </w:rPr>
              <w:t xml:space="preserve">. (2016). </w:t>
            </w:r>
          </w:p>
          <w:p w14:paraId="3C7CA06A" w14:textId="77777777" w:rsidR="00F10333" w:rsidRPr="00AD28CE" w:rsidRDefault="00E07526">
            <w:pPr>
              <w:spacing w:after="1" w:line="259" w:lineRule="auto"/>
              <w:ind w:left="0" w:firstLine="0"/>
              <w:rPr>
                <w:szCs w:val="24"/>
              </w:rPr>
            </w:pPr>
            <w:r w:rsidRPr="00AD28CE">
              <w:rPr>
                <w:szCs w:val="24"/>
              </w:rPr>
              <w:t xml:space="preserve"> </w:t>
            </w:r>
          </w:p>
          <w:p w14:paraId="2D47392D" w14:textId="77777777" w:rsidR="00AD28CE" w:rsidRPr="00AD28CE" w:rsidRDefault="00E07526">
            <w:pPr>
              <w:spacing w:after="0" w:line="259" w:lineRule="auto"/>
              <w:ind w:left="0" w:right="271" w:firstLine="0"/>
              <w:rPr>
                <w:szCs w:val="24"/>
              </w:rPr>
            </w:pPr>
            <w:r w:rsidRPr="00AD28CE">
              <w:rPr>
                <w:szCs w:val="24"/>
              </w:rPr>
              <w:t xml:space="preserve"> </w:t>
            </w:r>
          </w:p>
          <w:p w14:paraId="7F75E221" w14:textId="77777777" w:rsidR="00AD28CE" w:rsidRPr="00AD28CE" w:rsidRDefault="00AD28CE">
            <w:pPr>
              <w:spacing w:after="0" w:line="259" w:lineRule="auto"/>
              <w:ind w:left="0" w:right="271" w:firstLine="0"/>
              <w:rPr>
                <w:szCs w:val="24"/>
              </w:rPr>
            </w:pPr>
          </w:p>
          <w:p w14:paraId="1422EA10" w14:textId="20693729" w:rsidR="00F10333" w:rsidRPr="00AD28CE" w:rsidRDefault="00E07526">
            <w:pPr>
              <w:spacing w:after="0" w:line="259" w:lineRule="auto"/>
              <w:ind w:left="0" w:right="271" w:firstLine="0"/>
              <w:rPr>
                <w:szCs w:val="24"/>
              </w:rPr>
            </w:pPr>
            <w:r w:rsidRPr="00AD28CE">
              <w:rPr>
                <w:szCs w:val="24"/>
              </w:rPr>
              <w:t xml:space="preserve">…research (Kenny </w:t>
            </w:r>
            <w:r w:rsidRPr="00AD28CE">
              <w:rPr>
                <w:i/>
                <w:szCs w:val="24"/>
              </w:rPr>
              <w:t>et al.,</w:t>
            </w:r>
            <w:r w:rsidRPr="00AD28CE">
              <w:rPr>
                <w:szCs w:val="24"/>
              </w:rPr>
              <w:t xml:space="preserve"> 2013) suggests that sport and exercise can…  </w:t>
            </w:r>
          </w:p>
        </w:tc>
        <w:tc>
          <w:tcPr>
            <w:tcW w:w="9646" w:type="dxa"/>
            <w:tcBorders>
              <w:top w:val="single" w:sz="4" w:space="0" w:color="000000"/>
              <w:left w:val="single" w:sz="4" w:space="0" w:color="000000"/>
              <w:bottom w:val="single" w:sz="4" w:space="0" w:color="000000"/>
              <w:right w:val="single" w:sz="4" w:space="0" w:color="000000"/>
            </w:tcBorders>
          </w:tcPr>
          <w:p w14:paraId="1A7A1C57" w14:textId="77777777" w:rsidR="00F10333" w:rsidRPr="00AD28CE" w:rsidRDefault="00E07526">
            <w:pPr>
              <w:spacing w:after="0" w:line="257" w:lineRule="auto"/>
              <w:ind w:left="1" w:right="168" w:firstLine="0"/>
              <w:rPr>
                <w:szCs w:val="24"/>
              </w:rPr>
            </w:pPr>
            <w:r w:rsidRPr="00AD28CE">
              <w:rPr>
                <w:szCs w:val="24"/>
              </w:rPr>
              <w:t xml:space="preserve">Sanders, P.A., Frankland, A. and Wilkins, P. (2009), </w:t>
            </w:r>
            <w:r w:rsidRPr="00AD28CE">
              <w:rPr>
                <w:i/>
                <w:szCs w:val="24"/>
              </w:rPr>
              <w:t>Next Steps in Counselling Practice: A Students’ Companion for Degrees, HE Diplomas and Vocational Courses</w:t>
            </w:r>
            <w:r w:rsidRPr="00AD28CE">
              <w:rPr>
                <w:szCs w:val="24"/>
              </w:rPr>
              <w:t xml:space="preserve">. Ross-on-Wye: PCCS Books. </w:t>
            </w:r>
          </w:p>
          <w:p w14:paraId="599DF5BE" w14:textId="77777777" w:rsidR="00F10333" w:rsidRPr="00AD28CE" w:rsidRDefault="00E07526">
            <w:pPr>
              <w:spacing w:after="0" w:line="259" w:lineRule="auto"/>
              <w:ind w:left="1" w:firstLine="0"/>
              <w:rPr>
                <w:szCs w:val="24"/>
              </w:rPr>
            </w:pPr>
            <w:r w:rsidRPr="00AD28CE">
              <w:rPr>
                <w:szCs w:val="24"/>
              </w:rPr>
              <w:t xml:space="preserve"> </w:t>
            </w:r>
          </w:p>
          <w:p w14:paraId="1BE96672" w14:textId="03DC76C0" w:rsidR="00F10333" w:rsidRPr="00AD28CE" w:rsidRDefault="00E07526">
            <w:pPr>
              <w:spacing w:after="2" w:line="240" w:lineRule="auto"/>
              <w:ind w:left="1" w:right="250" w:firstLine="0"/>
              <w:rPr>
                <w:szCs w:val="24"/>
              </w:rPr>
            </w:pPr>
            <w:r w:rsidRPr="00AD28CE">
              <w:rPr>
                <w:szCs w:val="24"/>
              </w:rPr>
              <w:t>Kenney, W.L., Wilmore, J.H. and Costill, D.L. (2016),</w:t>
            </w:r>
            <w:hyperlink r:id="rId20">
              <w:r w:rsidRPr="00AD28CE">
                <w:rPr>
                  <w:szCs w:val="24"/>
                </w:rPr>
                <w:t xml:space="preserve"> </w:t>
              </w:r>
            </w:hyperlink>
            <w:hyperlink r:id="rId21">
              <w:r w:rsidRPr="00AD28CE">
                <w:rPr>
                  <w:i/>
                  <w:szCs w:val="24"/>
                </w:rPr>
                <w:t xml:space="preserve">Physiology of Sport and </w:t>
              </w:r>
            </w:hyperlink>
            <w:hyperlink r:id="rId22">
              <w:r w:rsidRPr="00AD28CE">
                <w:rPr>
                  <w:i/>
                  <w:szCs w:val="24"/>
                </w:rPr>
                <w:t>Exercise</w:t>
              </w:r>
            </w:hyperlink>
            <w:hyperlink r:id="rId23">
              <w:r w:rsidRPr="00AD28CE">
                <w:rPr>
                  <w:szCs w:val="24"/>
                </w:rPr>
                <w:t>.</w:t>
              </w:r>
            </w:hyperlink>
            <w:r w:rsidRPr="00AD28CE">
              <w:rPr>
                <w:szCs w:val="24"/>
              </w:rPr>
              <w:t xml:space="preserve"> 6th ed. Champaign, I</w:t>
            </w:r>
            <w:r w:rsidR="009D433A">
              <w:rPr>
                <w:szCs w:val="24"/>
              </w:rPr>
              <w:t>L</w:t>
            </w:r>
            <w:r w:rsidR="00982047">
              <w:rPr>
                <w:szCs w:val="24"/>
              </w:rPr>
              <w:t xml:space="preserve"> </w:t>
            </w:r>
            <w:r w:rsidRPr="00AD28CE">
              <w:rPr>
                <w:szCs w:val="24"/>
              </w:rPr>
              <w:t xml:space="preserve">: Human Kinetics. </w:t>
            </w:r>
          </w:p>
          <w:p w14:paraId="640BF6E2" w14:textId="77777777" w:rsidR="00F10333" w:rsidRPr="00AD28CE" w:rsidRDefault="00E07526">
            <w:pPr>
              <w:spacing w:after="0" w:line="259" w:lineRule="auto"/>
              <w:ind w:left="1" w:firstLine="0"/>
              <w:rPr>
                <w:szCs w:val="24"/>
              </w:rPr>
            </w:pPr>
            <w:r w:rsidRPr="00AD28CE">
              <w:rPr>
                <w:szCs w:val="24"/>
              </w:rPr>
              <w:t xml:space="preserve"> </w:t>
            </w:r>
          </w:p>
        </w:tc>
      </w:tr>
    </w:tbl>
    <w:p w14:paraId="58553934" w14:textId="77777777" w:rsidR="00F10333" w:rsidRDefault="00E07526">
      <w:pPr>
        <w:spacing w:after="0" w:line="259" w:lineRule="auto"/>
        <w:ind w:left="0" w:firstLine="0"/>
      </w:pPr>
      <w:r>
        <w:t xml:space="preserve"> </w:t>
      </w:r>
    </w:p>
    <w:p w14:paraId="588054A2" w14:textId="77777777" w:rsidR="00F10333" w:rsidRDefault="00E07526">
      <w:pPr>
        <w:spacing w:after="0" w:line="259" w:lineRule="auto"/>
        <w:ind w:left="0" w:right="13784" w:firstLine="0"/>
        <w:jc w:val="right"/>
      </w:pPr>
      <w:r>
        <w:lastRenderedPageBreak/>
        <w:t xml:space="preserve"> </w:t>
      </w: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reference a book with an edition number"/>
        <w:tblDescription w:val="Table showing how to reference three or more authors"/>
      </w:tblPr>
      <w:tblGrid>
        <w:gridCol w:w="4730"/>
        <w:gridCol w:w="9646"/>
      </w:tblGrid>
      <w:tr w:rsidR="00F10333" w14:paraId="5F5E9846" w14:textId="77777777" w:rsidTr="00C22904">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4E3BB566" w14:textId="77777777" w:rsidR="00F10333" w:rsidRDefault="00E07526">
            <w:pPr>
              <w:spacing w:after="0" w:line="259" w:lineRule="auto"/>
              <w:ind w:left="0" w:firstLine="0"/>
            </w:pPr>
            <w:r>
              <w:rPr>
                <w:b/>
              </w:rPr>
              <w:t xml:space="preserve">Book with an edition number   </w:t>
            </w:r>
          </w:p>
        </w:tc>
        <w:tc>
          <w:tcPr>
            <w:tcW w:w="9646" w:type="dxa"/>
            <w:tcBorders>
              <w:top w:val="single" w:sz="4" w:space="0" w:color="000000"/>
              <w:left w:val="single" w:sz="4" w:space="0" w:color="000000"/>
              <w:bottom w:val="single" w:sz="4" w:space="0" w:color="000000"/>
              <w:right w:val="single" w:sz="4" w:space="0" w:color="000000"/>
            </w:tcBorders>
          </w:tcPr>
          <w:p w14:paraId="63AAEF22" w14:textId="77777777" w:rsidR="00F10333" w:rsidRDefault="00E07526">
            <w:pPr>
              <w:spacing w:after="0" w:line="259" w:lineRule="auto"/>
              <w:ind w:left="1" w:firstLine="0"/>
            </w:pPr>
            <w:r>
              <w:rPr>
                <w:b/>
              </w:rPr>
              <w:t>Basic format</w:t>
            </w:r>
            <w:r>
              <w:t xml:space="preserve">:  </w:t>
            </w:r>
          </w:p>
          <w:p w14:paraId="2FA4C677" w14:textId="77777777" w:rsidR="00F10333" w:rsidRDefault="00E07526">
            <w:pPr>
              <w:spacing w:after="0" w:line="259" w:lineRule="auto"/>
              <w:ind w:left="1" w:right="275" w:firstLine="0"/>
            </w:pPr>
            <w:r>
              <w:t xml:space="preserve">Author, C.D. (Year or publication), </w:t>
            </w:r>
            <w:r>
              <w:rPr>
                <w:i/>
              </w:rPr>
              <w:t xml:space="preserve">Title of Book. </w:t>
            </w:r>
            <w:r>
              <w:t xml:space="preserve">Edition. Place of publication: Publisher  </w:t>
            </w:r>
          </w:p>
        </w:tc>
      </w:tr>
      <w:tr w:rsidR="00F10333" w14:paraId="187E4FFA" w14:textId="77777777" w:rsidTr="00C22904">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4B04957D" w14:textId="77777777" w:rsidR="00F10333" w:rsidRDefault="00E07526">
            <w:pPr>
              <w:spacing w:after="0" w:line="259" w:lineRule="auto"/>
              <w:ind w:left="0" w:firstLine="0"/>
            </w:pPr>
            <w: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9E7B102" w14:textId="77777777" w:rsidR="00F10333" w:rsidRDefault="00E07526">
            <w:pPr>
              <w:spacing w:after="0" w:line="259" w:lineRule="auto"/>
              <w:ind w:left="1" w:firstLine="0"/>
            </w:pPr>
            <w:r>
              <w:t xml:space="preserve">Reference list  </w:t>
            </w:r>
          </w:p>
        </w:tc>
      </w:tr>
      <w:tr w:rsidR="00F10333" w14:paraId="792E486F" w14:textId="77777777" w:rsidTr="00C22904">
        <w:trPr>
          <w:cantSplit/>
          <w:trHeight w:val="1667"/>
          <w:tblHeader/>
        </w:trPr>
        <w:tc>
          <w:tcPr>
            <w:tcW w:w="4730" w:type="dxa"/>
            <w:tcBorders>
              <w:top w:val="single" w:sz="4" w:space="0" w:color="000000"/>
              <w:left w:val="single" w:sz="4" w:space="0" w:color="000000"/>
              <w:bottom w:val="single" w:sz="4" w:space="0" w:color="000000"/>
              <w:right w:val="single" w:sz="4" w:space="0" w:color="000000"/>
            </w:tcBorders>
          </w:tcPr>
          <w:p w14:paraId="40CEF0C7" w14:textId="0B312C31" w:rsidR="00F10333" w:rsidRDefault="00E07526">
            <w:pPr>
              <w:spacing w:after="0" w:line="259" w:lineRule="auto"/>
              <w:ind w:left="0" w:firstLine="0"/>
            </w:pPr>
            <w:r>
              <w:t>…as argued by Baines (</w:t>
            </w:r>
            <w:r w:rsidRPr="00BF21A8">
              <w:t>201</w:t>
            </w:r>
            <w:r w:rsidR="003D07E0" w:rsidRPr="00BF21A8">
              <w:t>9</w:t>
            </w:r>
            <w:r>
              <w:t xml:space="preserve">). </w:t>
            </w:r>
          </w:p>
          <w:p w14:paraId="5DF7DCA8" w14:textId="77777777" w:rsidR="00F10333" w:rsidRDefault="00E07526">
            <w:pPr>
              <w:spacing w:after="0" w:line="259" w:lineRule="auto"/>
              <w:ind w:left="0" w:firstLine="0"/>
            </w:pPr>
            <w:r>
              <w:t xml:space="preserve"> </w:t>
            </w:r>
          </w:p>
          <w:p w14:paraId="08D8F51F" w14:textId="2C347CB9" w:rsidR="00F10333" w:rsidRDefault="00E07526">
            <w:pPr>
              <w:spacing w:after="0" w:line="259" w:lineRule="auto"/>
              <w:ind w:left="0" w:firstLine="0"/>
            </w:pPr>
            <w:r>
              <w:t xml:space="preserve">…research (Geldard </w:t>
            </w:r>
            <w:r>
              <w:rPr>
                <w:i/>
              </w:rPr>
              <w:t>et al.,</w:t>
            </w:r>
            <w:r>
              <w:t xml:space="preserve"> 2017) suggests that counselling can support children…  </w:t>
            </w:r>
          </w:p>
        </w:tc>
        <w:tc>
          <w:tcPr>
            <w:tcW w:w="9646" w:type="dxa"/>
            <w:tcBorders>
              <w:top w:val="single" w:sz="4" w:space="0" w:color="000000"/>
              <w:left w:val="single" w:sz="4" w:space="0" w:color="000000"/>
              <w:bottom w:val="single" w:sz="4" w:space="0" w:color="000000"/>
              <w:right w:val="single" w:sz="4" w:space="0" w:color="000000"/>
            </w:tcBorders>
          </w:tcPr>
          <w:p w14:paraId="064062CF" w14:textId="77777777" w:rsidR="00F10333" w:rsidRDefault="00E07526">
            <w:pPr>
              <w:spacing w:after="0" w:line="259" w:lineRule="auto"/>
              <w:ind w:left="1" w:firstLine="0"/>
            </w:pPr>
            <w:r>
              <w:t xml:space="preserve">Baines, D. (2019), </w:t>
            </w:r>
            <w:r>
              <w:rPr>
                <w:i/>
              </w:rPr>
              <w:t>Marketing</w:t>
            </w:r>
            <w:r>
              <w:t xml:space="preserve">. 2nd ed. Oxford: Oxford University Press.  </w:t>
            </w:r>
          </w:p>
          <w:p w14:paraId="6F1B49AE" w14:textId="77777777" w:rsidR="00F10333" w:rsidRDefault="00E07526">
            <w:pPr>
              <w:spacing w:after="0" w:line="259" w:lineRule="auto"/>
              <w:ind w:left="1" w:firstLine="0"/>
            </w:pPr>
            <w:r>
              <w:t xml:space="preserve"> </w:t>
            </w:r>
          </w:p>
          <w:p w14:paraId="04E6980B" w14:textId="150ECAD4" w:rsidR="00F10333" w:rsidRDefault="00E07526">
            <w:pPr>
              <w:spacing w:after="2" w:line="240" w:lineRule="auto"/>
              <w:ind w:left="1" w:firstLine="0"/>
            </w:pPr>
            <w:r>
              <w:t xml:space="preserve">Geldard, K., Geldard, D. and Yin Foo, R. (2017), </w:t>
            </w:r>
            <w:r>
              <w:rPr>
                <w:i/>
              </w:rPr>
              <w:t>Counselling Children: A Practical Introduction</w:t>
            </w:r>
            <w:r>
              <w:t xml:space="preserve">. 5th </w:t>
            </w:r>
            <w:r w:rsidRPr="00BF21A8">
              <w:t>ed</w:t>
            </w:r>
            <w:r>
              <w:t xml:space="preserve">. London: Sage. </w:t>
            </w:r>
          </w:p>
          <w:p w14:paraId="1D638CFB" w14:textId="77777777" w:rsidR="00F10333" w:rsidRDefault="00E07526">
            <w:pPr>
              <w:spacing w:after="0" w:line="259" w:lineRule="auto"/>
              <w:ind w:left="1" w:firstLine="0"/>
            </w:pPr>
            <w:r>
              <w:t xml:space="preserve"> </w:t>
            </w:r>
          </w:p>
          <w:p w14:paraId="0F242864" w14:textId="77777777" w:rsidR="00F10333" w:rsidRDefault="00E07526">
            <w:pPr>
              <w:spacing w:after="0" w:line="259" w:lineRule="auto"/>
              <w:ind w:left="1" w:firstLine="0"/>
            </w:pPr>
            <w:r>
              <w:rPr>
                <w:b/>
              </w:rPr>
              <w:t xml:space="preserve">NOTE: </w:t>
            </w:r>
            <w:r>
              <w:t xml:space="preserve">the edition number is not included when the book is the first edition.  </w:t>
            </w:r>
          </w:p>
        </w:tc>
      </w:tr>
    </w:tbl>
    <w:p w14:paraId="7F9DCECB" w14:textId="77777777" w:rsidR="00F10333" w:rsidRDefault="00E07526">
      <w:pPr>
        <w:spacing w:after="0" w:line="259" w:lineRule="auto"/>
        <w:ind w:left="0" w:right="13818" w:firstLine="0"/>
        <w:jc w:val="right"/>
      </w:pPr>
      <w:r>
        <w:rPr>
          <w:sz w:val="12"/>
        </w:rPr>
        <w:t xml:space="preserve"> </w:t>
      </w: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referencing book with editors"/>
        <w:tblDescription w:val="table showing referencing book with editors"/>
      </w:tblPr>
      <w:tblGrid>
        <w:gridCol w:w="4730"/>
        <w:gridCol w:w="9646"/>
      </w:tblGrid>
      <w:tr w:rsidR="00F10333" w14:paraId="64C53714" w14:textId="77777777" w:rsidTr="00C22904">
        <w:trPr>
          <w:cantSplit/>
          <w:trHeight w:val="1391"/>
          <w:tblHeader/>
        </w:trPr>
        <w:tc>
          <w:tcPr>
            <w:tcW w:w="4730" w:type="dxa"/>
            <w:tcBorders>
              <w:top w:val="single" w:sz="4" w:space="0" w:color="000000"/>
              <w:left w:val="single" w:sz="4" w:space="0" w:color="000000"/>
              <w:bottom w:val="single" w:sz="4" w:space="0" w:color="000000"/>
              <w:right w:val="single" w:sz="4" w:space="0" w:color="000000"/>
            </w:tcBorders>
          </w:tcPr>
          <w:p w14:paraId="64134757" w14:textId="77777777" w:rsidR="00F10333" w:rsidRPr="00AD28CE" w:rsidRDefault="00E07526">
            <w:pPr>
              <w:spacing w:after="0" w:line="259" w:lineRule="auto"/>
              <w:ind w:left="0" w:firstLine="0"/>
              <w:rPr>
                <w:szCs w:val="24"/>
              </w:rPr>
            </w:pPr>
            <w:r w:rsidRPr="00AD28CE">
              <w:rPr>
                <w:b/>
                <w:szCs w:val="24"/>
              </w:rPr>
              <w:t xml:space="preserve">Book with editors  </w:t>
            </w:r>
          </w:p>
          <w:p w14:paraId="52A4CFB6" w14:textId="77777777" w:rsidR="00F10333" w:rsidRPr="00AD28CE" w:rsidRDefault="00E07526">
            <w:pPr>
              <w:spacing w:after="0" w:line="259" w:lineRule="auto"/>
              <w:ind w:left="0" w:right="57" w:firstLine="0"/>
              <w:rPr>
                <w:szCs w:val="24"/>
              </w:rPr>
            </w:pPr>
            <w:r w:rsidRPr="00AD28CE">
              <w:rPr>
                <w:szCs w:val="24"/>
              </w:rPr>
              <w:t xml:space="preserve">(Where no chapter authors are specified)  </w:t>
            </w:r>
          </w:p>
        </w:tc>
        <w:tc>
          <w:tcPr>
            <w:tcW w:w="9646" w:type="dxa"/>
            <w:tcBorders>
              <w:top w:val="single" w:sz="4" w:space="0" w:color="000000"/>
              <w:left w:val="single" w:sz="4" w:space="0" w:color="000000"/>
              <w:bottom w:val="single" w:sz="4" w:space="0" w:color="000000"/>
              <w:right w:val="single" w:sz="4" w:space="0" w:color="000000"/>
            </w:tcBorders>
          </w:tcPr>
          <w:p w14:paraId="17C163AB" w14:textId="77777777" w:rsidR="00F10333" w:rsidRPr="00AD28CE" w:rsidRDefault="00E07526">
            <w:pPr>
              <w:spacing w:after="0" w:line="259" w:lineRule="auto"/>
              <w:ind w:left="1" w:firstLine="0"/>
              <w:rPr>
                <w:szCs w:val="24"/>
              </w:rPr>
            </w:pPr>
            <w:r w:rsidRPr="00AD28CE">
              <w:rPr>
                <w:b/>
                <w:szCs w:val="24"/>
              </w:rPr>
              <w:t>Basic format</w:t>
            </w:r>
            <w:r w:rsidRPr="00AD28CE">
              <w:rPr>
                <w:szCs w:val="24"/>
              </w:rPr>
              <w:t xml:space="preserve">:  </w:t>
            </w:r>
          </w:p>
          <w:p w14:paraId="711955D5" w14:textId="77777777" w:rsidR="00F10333" w:rsidRPr="00AD28CE" w:rsidRDefault="00E07526">
            <w:pPr>
              <w:spacing w:after="0" w:line="259" w:lineRule="auto"/>
              <w:ind w:left="1" w:firstLine="0"/>
              <w:rPr>
                <w:szCs w:val="24"/>
              </w:rPr>
            </w:pPr>
            <w:r w:rsidRPr="00AD28CE">
              <w:rPr>
                <w:szCs w:val="24"/>
              </w:rPr>
              <w:t xml:space="preserve">Editor, I.J. </w:t>
            </w:r>
            <w:r w:rsidRPr="00B125FA">
              <w:rPr>
                <w:szCs w:val="24"/>
              </w:rPr>
              <w:t>(ed.)</w:t>
            </w:r>
            <w:r w:rsidRPr="00AD28CE">
              <w:rPr>
                <w:szCs w:val="24"/>
              </w:rPr>
              <w:t xml:space="preserve"> (Year of publication), </w:t>
            </w:r>
            <w:r w:rsidRPr="00AD28CE">
              <w:rPr>
                <w:i/>
                <w:szCs w:val="24"/>
              </w:rPr>
              <w:t>Title of Book</w:t>
            </w:r>
            <w:r w:rsidRPr="00AD28CE">
              <w:rPr>
                <w:szCs w:val="24"/>
              </w:rPr>
              <w:t xml:space="preserve">. Place of publication: Publisher.  </w:t>
            </w:r>
          </w:p>
          <w:p w14:paraId="73FECDDA" w14:textId="77777777" w:rsidR="00F10333" w:rsidRPr="00AD28CE" w:rsidRDefault="00E07526">
            <w:pPr>
              <w:spacing w:after="0" w:line="259" w:lineRule="auto"/>
              <w:ind w:left="1" w:firstLine="0"/>
              <w:rPr>
                <w:szCs w:val="24"/>
              </w:rPr>
            </w:pPr>
            <w:r w:rsidRPr="00AD28CE">
              <w:rPr>
                <w:szCs w:val="24"/>
              </w:rPr>
              <w:t xml:space="preserve"> </w:t>
            </w:r>
          </w:p>
          <w:p w14:paraId="112C1F9B" w14:textId="77777777" w:rsidR="00F10333" w:rsidRPr="00AD28CE" w:rsidRDefault="00E07526">
            <w:pPr>
              <w:spacing w:after="0" w:line="259" w:lineRule="auto"/>
              <w:ind w:left="1" w:right="59" w:firstLine="0"/>
              <w:rPr>
                <w:szCs w:val="24"/>
              </w:rPr>
            </w:pPr>
            <w:r w:rsidRPr="00AD28CE">
              <w:rPr>
                <w:szCs w:val="24"/>
              </w:rPr>
              <w:t xml:space="preserve">Editor, I.J. and Editor, K.L. </w:t>
            </w:r>
            <w:r w:rsidRPr="00B125FA">
              <w:rPr>
                <w:szCs w:val="24"/>
              </w:rPr>
              <w:t>(eds.)</w:t>
            </w:r>
            <w:r w:rsidRPr="00AD28CE">
              <w:rPr>
                <w:szCs w:val="24"/>
              </w:rPr>
              <w:t xml:space="preserve"> (Year of publication), </w:t>
            </w:r>
            <w:r w:rsidRPr="00AD28CE">
              <w:rPr>
                <w:i/>
                <w:szCs w:val="24"/>
              </w:rPr>
              <w:t>Title of Book</w:t>
            </w:r>
            <w:r w:rsidRPr="00AD28CE">
              <w:rPr>
                <w:szCs w:val="24"/>
              </w:rPr>
              <w:t xml:space="preserve">. Place of publication: Publisher. </w:t>
            </w:r>
          </w:p>
        </w:tc>
      </w:tr>
      <w:tr w:rsidR="00F10333" w14:paraId="12D988A3" w14:textId="77777777" w:rsidTr="00C22904">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7CDED5D3"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BBDFE82"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14:paraId="725FCFD9" w14:textId="77777777" w:rsidTr="00C22904">
        <w:trPr>
          <w:cantSplit/>
          <w:trHeight w:val="1117"/>
          <w:tblHeader/>
        </w:trPr>
        <w:tc>
          <w:tcPr>
            <w:tcW w:w="4730" w:type="dxa"/>
            <w:tcBorders>
              <w:top w:val="single" w:sz="4" w:space="0" w:color="000000"/>
              <w:left w:val="single" w:sz="4" w:space="0" w:color="000000"/>
              <w:bottom w:val="single" w:sz="4" w:space="0" w:color="000000"/>
              <w:right w:val="single" w:sz="4" w:space="0" w:color="000000"/>
            </w:tcBorders>
          </w:tcPr>
          <w:p w14:paraId="3E5B8CAA" w14:textId="45A65E2E" w:rsidR="00F10333" w:rsidRPr="00AD28CE" w:rsidRDefault="00E07526">
            <w:pPr>
              <w:spacing w:after="0" w:line="259" w:lineRule="auto"/>
              <w:ind w:left="0" w:firstLine="0"/>
              <w:rPr>
                <w:szCs w:val="24"/>
              </w:rPr>
            </w:pPr>
            <w:r w:rsidRPr="00AD28CE">
              <w:rPr>
                <w:szCs w:val="24"/>
              </w:rPr>
              <w:t>Wood (201</w:t>
            </w:r>
            <w:r w:rsidR="003C0052">
              <w:rPr>
                <w:szCs w:val="24"/>
              </w:rPr>
              <w:t>7</w:t>
            </w:r>
            <w:r w:rsidRPr="00AD28CE">
              <w:rPr>
                <w:szCs w:val="24"/>
              </w:rPr>
              <w:t xml:space="preserve">) suggests that… </w:t>
            </w:r>
          </w:p>
          <w:p w14:paraId="5930191E" w14:textId="77777777" w:rsidR="00F10333" w:rsidRPr="00AD28CE" w:rsidRDefault="00E07526">
            <w:pPr>
              <w:spacing w:after="0" w:line="259" w:lineRule="auto"/>
              <w:ind w:left="0" w:firstLine="0"/>
              <w:rPr>
                <w:szCs w:val="24"/>
              </w:rPr>
            </w:pPr>
            <w:r w:rsidRPr="00AD28CE">
              <w:rPr>
                <w:szCs w:val="24"/>
              </w:rPr>
              <w:t xml:space="preserve"> </w:t>
            </w:r>
          </w:p>
          <w:p w14:paraId="2540790E" w14:textId="77777777" w:rsidR="00F10333" w:rsidRPr="00AD28CE" w:rsidRDefault="00E07526">
            <w:pPr>
              <w:spacing w:after="0" w:line="259" w:lineRule="auto"/>
              <w:ind w:left="0" w:right="101" w:firstLine="0"/>
              <w:rPr>
                <w:szCs w:val="24"/>
              </w:rPr>
            </w:pPr>
            <w:r w:rsidRPr="00AD28CE">
              <w:rPr>
                <w:szCs w:val="24"/>
              </w:rPr>
              <w:t xml:space="preserve">…as argued by Black and Brown (2015).  </w:t>
            </w:r>
          </w:p>
        </w:tc>
        <w:tc>
          <w:tcPr>
            <w:tcW w:w="9646" w:type="dxa"/>
            <w:tcBorders>
              <w:top w:val="single" w:sz="4" w:space="0" w:color="000000"/>
              <w:left w:val="single" w:sz="4" w:space="0" w:color="000000"/>
              <w:bottom w:val="single" w:sz="4" w:space="0" w:color="000000"/>
              <w:right w:val="single" w:sz="4" w:space="0" w:color="000000"/>
            </w:tcBorders>
          </w:tcPr>
          <w:p w14:paraId="3570C9CE" w14:textId="77777777" w:rsidR="00F10333" w:rsidRPr="00AD28CE" w:rsidRDefault="00E07526">
            <w:pPr>
              <w:spacing w:after="0" w:line="259" w:lineRule="auto"/>
              <w:ind w:left="1" w:firstLine="0"/>
              <w:rPr>
                <w:szCs w:val="24"/>
              </w:rPr>
            </w:pPr>
            <w:r w:rsidRPr="00AD28CE">
              <w:rPr>
                <w:szCs w:val="24"/>
              </w:rPr>
              <w:t xml:space="preserve">Wood, R. </w:t>
            </w:r>
            <w:r w:rsidRPr="00B125FA">
              <w:rPr>
                <w:szCs w:val="24"/>
              </w:rPr>
              <w:t>(ed.)</w:t>
            </w:r>
            <w:r w:rsidRPr="00AD28CE">
              <w:rPr>
                <w:szCs w:val="24"/>
              </w:rPr>
              <w:t xml:space="preserve"> (2017), </w:t>
            </w:r>
            <w:r w:rsidRPr="00AD28CE">
              <w:rPr>
                <w:i/>
                <w:szCs w:val="24"/>
              </w:rPr>
              <w:t xml:space="preserve">Healthcare Management. </w:t>
            </w:r>
            <w:r w:rsidRPr="00AD28CE">
              <w:rPr>
                <w:szCs w:val="24"/>
              </w:rPr>
              <w:t xml:space="preserve">London: Routledge.  </w:t>
            </w:r>
          </w:p>
          <w:p w14:paraId="42FAB4C2" w14:textId="77777777" w:rsidR="00F10333" w:rsidRPr="00AD28CE" w:rsidRDefault="00E07526">
            <w:pPr>
              <w:spacing w:after="0" w:line="259" w:lineRule="auto"/>
              <w:ind w:left="1" w:firstLine="0"/>
              <w:rPr>
                <w:szCs w:val="24"/>
              </w:rPr>
            </w:pPr>
            <w:r w:rsidRPr="00AD28CE">
              <w:rPr>
                <w:szCs w:val="24"/>
              </w:rPr>
              <w:t xml:space="preserve"> </w:t>
            </w:r>
          </w:p>
          <w:p w14:paraId="26F556E9" w14:textId="7387E68D" w:rsidR="00F10333" w:rsidRPr="00AD28CE" w:rsidRDefault="00E07526">
            <w:pPr>
              <w:spacing w:after="0" w:line="259" w:lineRule="auto"/>
              <w:ind w:left="1" w:firstLine="0"/>
              <w:rPr>
                <w:szCs w:val="24"/>
              </w:rPr>
            </w:pPr>
            <w:r w:rsidRPr="00AD28CE">
              <w:rPr>
                <w:szCs w:val="24"/>
              </w:rPr>
              <w:t xml:space="preserve">Black, S.T. and Brown, A.B. </w:t>
            </w:r>
            <w:r w:rsidRPr="00B125FA">
              <w:rPr>
                <w:szCs w:val="24"/>
              </w:rPr>
              <w:t>(eds.)</w:t>
            </w:r>
            <w:r w:rsidRPr="00AD28CE">
              <w:rPr>
                <w:szCs w:val="24"/>
              </w:rPr>
              <w:t xml:space="preserve"> (2015), </w:t>
            </w:r>
            <w:r w:rsidRPr="00AD28CE">
              <w:rPr>
                <w:i/>
                <w:szCs w:val="24"/>
              </w:rPr>
              <w:t>Sport and Exercise Science</w:t>
            </w:r>
            <w:r w:rsidRPr="00AD28CE">
              <w:rPr>
                <w:szCs w:val="24"/>
              </w:rPr>
              <w:t xml:space="preserve">. </w:t>
            </w:r>
            <w:r w:rsidRPr="00BF21A8">
              <w:rPr>
                <w:szCs w:val="24"/>
              </w:rPr>
              <w:t>3rd ed</w:t>
            </w:r>
            <w:r w:rsidRPr="00AD28CE">
              <w:rPr>
                <w:szCs w:val="24"/>
              </w:rPr>
              <w:t xml:space="preserve">. </w:t>
            </w:r>
          </w:p>
          <w:p w14:paraId="2D13F9B8" w14:textId="77777777" w:rsidR="00F10333" w:rsidRPr="00AD28CE" w:rsidRDefault="00E07526">
            <w:pPr>
              <w:spacing w:after="0" w:line="259" w:lineRule="auto"/>
              <w:ind w:left="1" w:firstLine="0"/>
              <w:rPr>
                <w:szCs w:val="24"/>
              </w:rPr>
            </w:pPr>
            <w:r w:rsidRPr="00AD28CE">
              <w:rPr>
                <w:szCs w:val="24"/>
              </w:rPr>
              <w:t xml:space="preserve">Maidenhead: Open University Press.  </w:t>
            </w:r>
          </w:p>
        </w:tc>
      </w:tr>
    </w:tbl>
    <w:p w14:paraId="60B5A706" w14:textId="77777777" w:rsidR="00F10333" w:rsidRDefault="00E07526">
      <w:pPr>
        <w:spacing w:after="0" w:line="259" w:lineRule="auto"/>
        <w:ind w:left="0" w:firstLine="0"/>
        <w:rPr>
          <w:sz w:val="10"/>
        </w:rPr>
      </w:pPr>
      <w:r>
        <w:rPr>
          <w:sz w:val="10"/>
        </w:rPr>
        <w:t xml:space="preserve"> </w:t>
      </w:r>
    </w:p>
    <w:p w14:paraId="18E7390F" w14:textId="77777777" w:rsidR="0031497A" w:rsidRDefault="0031497A">
      <w:pPr>
        <w:spacing w:after="0" w:line="259" w:lineRule="auto"/>
        <w:ind w:left="0" w:firstLine="0"/>
        <w:rPr>
          <w:sz w:val="10"/>
        </w:rPr>
      </w:pPr>
    </w:p>
    <w:p w14:paraId="72AC2F70" w14:textId="77777777" w:rsidR="0031497A" w:rsidRDefault="0031497A">
      <w:pPr>
        <w:spacing w:after="0" w:line="259" w:lineRule="auto"/>
        <w:ind w:left="0" w:firstLine="0"/>
        <w:rPr>
          <w:sz w:val="10"/>
        </w:rPr>
      </w:pPr>
    </w:p>
    <w:p w14:paraId="173EA67A" w14:textId="77777777" w:rsidR="0031497A" w:rsidRDefault="0031497A">
      <w:pPr>
        <w:spacing w:after="0" w:line="259" w:lineRule="auto"/>
        <w:ind w:left="0" w:firstLine="0"/>
        <w:rPr>
          <w:sz w:val="10"/>
        </w:rPr>
      </w:pPr>
    </w:p>
    <w:p w14:paraId="6C60E6C4" w14:textId="77777777" w:rsidR="0031497A" w:rsidRDefault="0031497A">
      <w:pPr>
        <w:spacing w:after="0" w:line="259" w:lineRule="auto"/>
        <w:ind w:left="0" w:firstLine="0"/>
        <w:rPr>
          <w:sz w:val="10"/>
        </w:rPr>
      </w:pPr>
    </w:p>
    <w:p w14:paraId="7DF971E9" w14:textId="77777777" w:rsidR="0031497A" w:rsidRDefault="0031497A">
      <w:pPr>
        <w:spacing w:after="0" w:line="259" w:lineRule="auto"/>
        <w:ind w:left="0" w:firstLine="0"/>
        <w:rPr>
          <w:sz w:val="10"/>
        </w:rPr>
      </w:pPr>
    </w:p>
    <w:p w14:paraId="75A9D368" w14:textId="77777777" w:rsidR="0031497A" w:rsidRDefault="0031497A">
      <w:pPr>
        <w:spacing w:after="0" w:line="259" w:lineRule="auto"/>
        <w:ind w:left="0" w:firstLine="0"/>
        <w:rPr>
          <w:sz w:val="10"/>
        </w:rPr>
      </w:pPr>
    </w:p>
    <w:p w14:paraId="5F4CA9D9" w14:textId="77777777" w:rsidR="0031497A" w:rsidRDefault="0031497A">
      <w:pPr>
        <w:spacing w:after="0" w:line="259" w:lineRule="auto"/>
        <w:ind w:left="0" w:firstLine="0"/>
        <w:rPr>
          <w:sz w:val="10"/>
        </w:rPr>
      </w:pPr>
    </w:p>
    <w:p w14:paraId="396610D7" w14:textId="77777777" w:rsidR="0031497A" w:rsidRDefault="0031497A">
      <w:pPr>
        <w:spacing w:after="0" w:line="259" w:lineRule="auto"/>
        <w:ind w:left="0" w:firstLine="0"/>
        <w:rPr>
          <w:sz w:val="10"/>
        </w:rPr>
      </w:pPr>
    </w:p>
    <w:p w14:paraId="027F5B54" w14:textId="77777777" w:rsidR="0031497A" w:rsidRDefault="0031497A">
      <w:pPr>
        <w:spacing w:after="0" w:line="259" w:lineRule="auto"/>
        <w:ind w:left="0" w:firstLine="0"/>
        <w:rPr>
          <w:sz w:val="10"/>
        </w:rPr>
      </w:pPr>
    </w:p>
    <w:p w14:paraId="14660576" w14:textId="77777777" w:rsidR="0031497A" w:rsidRDefault="0031497A">
      <w:pPr>
        <w:spacing w:after="0" w:line="259" w:lineRule="auto"/>
        <w:ind w:left="0" w:firstLine="0"/>
        <w:rPr>
          <w:sz w:val="10"/>
        </w:rPr>
      </w:pPr>
    </w:p>
    <w:p w14:paraId="0954FED1" w14:textId="77777777" w:rsidR="0031497A" w:rsidRDefault="0031497A">
      <w:pPr>
        <w:spacing w:after="0" w:line="259" w:lineRule="auto"/>
        <w:ind w:left="0" w:firstLine="0"/>
        <w:rPr>
          <w:sz w:val="10"/>
        </w:rPr>
      </w:pPr>
    </w:p>
    <w:p w14:paraId="1716CBBB" w14:textId="77777777" w:rsidR="0031497A" w:rsidRDefault="0031497A">
      <w:pPr>
        <w:spacing w:after="0" w:line="259" w:lineRule="auto"/>
        <w:ind w:left="0" w:firstLine="0"/>
        <w:rPr>
          <w:sz w:val="10"/>
        </w:rPr>
      </w:pPr>
    </w:p>
    <w:p w14:paraId="71E7FA5C" w14:textId="77777777" w:rsidR="0031497A" w:rsidRDefault="0031497A">
      <w:pPr>
        <w:spacing w:after="0" w:line="259" w:lineRule="auto"/>
        <w:ind w:left="0" w:firstLine="0"/>
        <w:rPr>
          <w:sz w:val="10"/>
        </w:rPr>
      </w:pPr>
    </w:p>
    <w:p w14:paraId="25CFE1DB" w14:textId="77777777" w:rsidR="0031497A" w:rsidRDefault="0031497A">
      <w:pPr>
        <w:spacing w:after="0" w:line="259" w:lineRule="auto"/>
        <w:ind w:left="0" w:firstLine="0"/>
        <w:rPr>
          <w:sz w:val="10"/>
        </w:rPr>
      </w:pPr>
    </w:p>
    <w:p w14:paraId="4A41A489" w14:textId="77777777" w:rsidR="0031497A" w:rsidRDefault="0031497A">
      <w:pPr>
        <w:spacing w:after="0" w:line="259" w:lineRule="auto"/>
        <w:ind w:left="0" w:firstLine="0"/>
        <w:rPr>
          <w:sz w:val="10"/>
        </w:rPr>
      </w:pPr>
    </w:p>
    <w:p w14:paraId="0D1C92C2" w14:textId="77777777" w:rsidR="0031497A" w:rsidRDefault="0031497A">
      <w:pPr>
        <w:spacing w:after="0" w:line="259" w:lineRule="auto"/>
        <w:ind w:left="0" w:firstLine="0"/>
        <w:rPr>
          <w:sz w:val="10"/>
        </w:rPr>
      </w:pPr>
    </w:p>
    <w:p w14:paraId="7D5BDABE" w14:textId="77777777" w:rsidR="0031497A" w:rsidRDefault="0031497A">
      <w:pPr>
        <w:spacing w:after="0" w:line="259" w:lineRule="auto"/>
        <w:ind w:left="0" w:firstLine="0"/>
        <w:rPr>
          <w:sz w:val="10"/>
        </w:rPr>
      </w:pPr>
    </w:p>
    <w:p w14:paraId="014CC2EE" w14:textId="77777777" w:rsidR="0031497A" w:rsidRDefault="0031497A">
      <w:pPr>
        <w:spacing w:after="0" w:line="259" w:lineRule="auto"/>
        <w:ind w:left="0" w:firstLine="0"/>
        <w:rPr>
          <w:sz w:val="10"/>
        </w:rPr>
      </w:pPr>
    </w:p>
    <w:p w14:paraId="162919B8" w14:textId="77777777" w:rsidR="0031497A" w:rsidRDefault="0031497A">
      <w:pPr>
        <w:spacing w:after="0" w:line="259" w:lineRule="auto"/>
        <w:ind w:left="0" w:firstLine="0"/>
        <w:rPr>
          <w:sz w:val="10"/>
        </w:rPr>
      </w:pPr>
    </w:p>
    <w:p w14:paraId="5A678CF9" w14:textId="77777777" w:rsidR="0031497A" w:rsidRDefault="0031497A">
      <w:pPr>
        <w:spacing w:after="0" w:line="259" w:lineRule="auto"/>
        <w:ind w:left="0" w:firstLine="0"/>
        <w:rPr>
          <w:sz w:val="10"/>
        </w:rPr>
      </w:pPr>
    </w:p>
    <w:p w14:paraId="5310826E" w14:textId="77777777" w:rsidR="0031497A" w:rsidRDefault="0031497A">
      <w:pPr>
        <w:spacing w:after="0" w:line="259" w:lineRule="auto"/>
        <w:ind w:left="0" w:firstLine="0"/>
        <w:rPr>
          <w:sz w:val="10"/>
        </w:rPr>
      </w:pPr>
    </w:p>
    <w:p w14:paraId="396C4E97" w14:textId="77777777" w:rsidR="0031497A" w:rsidRDefault="0031497A">
      <w:pPr>
        <w:spacing w:after="0" w:line="259" w:lineRule="auto"/>
        <w:ind w:left="0" w:firstLine="0"/>
        <w:rPr>
          <w:sz w:val="10"/>
        </w:rPr>
      </w:pPr>
    </w:p>
    <w:p w14:paraId="74D7FB99" w14:textId="77777777" w:rsidR="0031497A" w:rsidRDefault="0031497A">
      <w:pPr>
        <w:spacing w:after="0" w:line="259" w:lineRule="auto"/>
        <w:ind w:left="0" w:firstLine="0"/>
        <w:rPr>
          <w:sz w:val="10"/>
        </w:rPr>
      </w:pPr>
    </w:p>
    <w:p w14:paraId="40E7B82F" w14:textId="77777777" w:rsidR="0031497A" w:rsidRPr="00F26B7D" w:rsidRDefault="0031497A">
      <w:pPr>
        <w:spacing w:after="0" w:line="259" w:lineRule="auto"/>
        <w:ind w:left="0" w:firstLine="0"/>
        <w:rPr>
          <w:sz w:val="4"/>
        </w:rPr>
      </w:pP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reference a chapter in a edtied book"/>
        <w:tblDescription w:val="Table showing how to reference an ebook"/>
      </w:tblPr>
      <w:tblGrid>
        <w:gridCol w:w="4736"/>
        <w:gridCol w:w="9640"/>
      </w:tblGrid>
      <w:tr w:rsidR="00F10333" w:rsidRPr="00AD28CE" w14:paraId="433CB79A" w14:textId="77777777" w:rsidTr="00F26B7D">
        <w:trPr>
          <w:cantSplit/>
          <w:trHeight w:val="1378"/>
          <w:tblHeader/>
        </w:trPr>
        <w:tc>
          <w:tcPr>
            <w:tcW w:w="4736" w:type="dxa"/>
            <w:tcBorders>
              <w:top w:val="single" w:sz="4" w:space="0" w:color="000000"/>
              <w:left w:val="single" w:sz="4" w:space="0" w:color="000000"/>
              <w:bottom w:val="single" w:sz="4" w:space="0" w:color="000000"/>
              <w:right w:val="single" w:sz="4" w:space="0" w:color="000000"/>
            </w:tcBorders>
          </w:tcPr>
          <w:p w14:paraId="33D5804D" w14:textId="77777777" w:rsidR="00F10333" w:rsidRPr="00AD28CE" w:rsidRDefault="00E07526">
            <w:pPr>
              <w:spacing w:after="1" w:line="240" w:lineRule="auto"/>
              <w:ind w:left="0" w:right="711" w:firstLine="0"/>
              <w:rPr>
                <w:szCs w:val="24"/>
              </w:rPr>
            </w:pPr>
            <w:r w:rsidRPr="00AD28CE">
              <w:rPr>
                <w:b/>
                <w:szCs w:val="24"/>
              </w:rPr>
              <w:t xml:space="preserve">Chapter in an edited book </w:t>
            </w:r>
            <w:r w:rsidRPr="00AD28CE">
              <w:rPr>
                <w:szCs w:val="24"/>
              </w:rPr>
              <w:t xml:space="preserve"> (Where chapters are written by </w:t>
            </w:r>
          </w:p>
          <w:p w14:paraId="20A7CBC3" w14:textId="77777777" w:rsidR="00F10333" w:rsidRPr="00AD28CE" w:rsidRDefault="00E07526">
            <w:pPr>
              <w:spacing w:after="0" w:line="259" w:lineRule="auto"/>
              <w:ind w:left="0" w:firstLine="0"/>
              <w:rPr>
                <w:szCs w:val="24"/>
              </w:rPr>
            </w:pPr>
            <w:r w:rsidRPr="00AD28CE">
              <w:rPr>
                <w:szCs w:val="24"/>
              </w:rPr>
              <w:t xml:space="preserve">different authors)  </w:t>
            </w:r>
          </w:p>
        </w:tc>
        <w:tc>
          <w:tcPr>
            <w:tcW w:w="9639" w:type="dxa"/>
            <w:tcBorders>
              <w:top w:val="single" w:sz="4" w:space="0" w:color="000000"/>
              <w:left w:val="single" w:sz="4" w:space="0" w:color="000000"/>
              <w:bottom w:val="single" w:sz="4" w:space="0" w:color="000000"/>
              <w:right w:val="single" w:sz="4" w:space="0" w:color="000000"/>
            </w:tcBorders>
          </w:tcPr>
          <w:p w14:paraId="6040BDBF" w14:textId="77777777" w:rsidR="00F10333" w:rsidRPr="00AD28CE" w:rsidRDefault="00E07526">
            <w:pPr>
              <w:spacing w:after="0" w:line="259" w:lineRule="auto"/>
              <w:ind w:left="2" w:firstLine="0"/>
              <w:rPr>
                <w:szCs w:val="24"/>
              </w:rPr>
            </w:pPr>
            <w:r w:rsidRPr="00AD28CE">
              <w:rPr>
                <w:b/>
                <w:szCs w:val="24"/>
              </w:rPr>
              <w:t>Basic format</w:t>
            </w:r>
            <w:r w:rsidRPr="00AD28CE">
              <w:rPr>
                <w:szCs w:val="24"/>
              </w:rPr>
              <w:t xml:space="preserve">:  </w:t>
            </w:r>
          </w:p>
          <w:p w14:paraId="2EBC3449" w14:textId="77777777" w:rsidR="00F10333" w:rsidRPr="00AD28CE" w:rsidRDefault="00E07526">
            <w:pPr>
              <w:spacing w:after="4" w:line="239" w:lineRule="auto"/>
              <w:ind w:left="2" w:right="66" w:firstLine="0"/>
              <w:rPr>
                <w:szCs w:val="24"/>
              </w:rPr>
            </w:pPr>
            <w:r w:rsidRPr="00AD28CE">
              <w:rPr>
                <w:szCs w:val="24"/>
              </w:rPr>
              <w:t>Author, I.J. (Year of publication), ‘Title of Chapter’</w:t>
            </w:r>
            <w:r w:rsidRPr="00AD28CE">
              <w:rPr>
                <w:i/>
                <w:szCs w:val="24"/>
              </w:rPr>
              <w:t xml:space="preserve"> </w:t>
            </w:r>
            <w:r w:rsidRPr="00AD28CE">
              <w:rPr>
                <w:szCs w:val="24"/>
              </w:rPr>
              <w:t xml:space="preserve">in Editor, A. and Editor, B. (eds.), </w:t>
            </w:r>
            <w:r w:rsidRPr="00AD28CE">
              <w:rPr>
                <w:i/>
                <w:szCs w:val="24"/>
              </w:rPr>
              <w:t>Title of Book</w:t>
            </w:r>
            <w:r w:rsidRPr="00AD28CE">
              <w:rPr>
                <w:szCs w:val="24"/>
              </w:rPr>
              <w:t xml:space="preserve">. Place of publication: Publisher. pp. xx-xx. </w:t>
            </w:r>
          </w:p>
          <w:p w14:paraId="052E9D94" w14:textId="77777777" w:rsidR="00F26B7D" w:rsidRPr="00AD28CE" w:rsidRDefault="00F26B7D">
            <w:pPr>
              <w:spacing w:after="4" w:line="239" w:lineRule="auto"/>
              <w:ind w:left="2" w:right="66" w:firstLine="0"/>
              <w:rPr>
                <w:szCs w:val="24"/>
              </w:rPr>
            </w:pPr>
          </w:p>
          <w:p w14:paraId="685FEE10" w14:textId="77777777" w:rsidR="00F10333" w:rsidRPr="00AD28CE" w:rsidRDefault="00F26B7D" w:rsidP="00F26B7D">
            <w:pPr>
              <w:spacing w:after="0" w:line="259" w:lineRule="auto"/>
              <w:ind w:left="0" w:firstLine="0"/>
              <w:rPr>
                <w:szCs w:val="24"/>
              </w:rPr>
            </w:pPr>
            <w:r w:rsidRPr="00AD28CE">
              <w:rPr>
                <w:b/>
                <w:szCs w:val="24"/>
              </w:rPr>
              <w:t>Note</w:t>
            </w:r>
            <w:r w:rsidRPr="00AD28CE">
              <w:rPr>
                <w:szCs w:val="24"/>
              </w:rPr>
              <w:t xml:space="preserve"> – if you use 2 different chapters each will need its own citation and reference</w:t>
            </w:r>
          </w:p>
        </w:tc>
      </w:tr>
      <w:tr w:rsidR="00F10333" w:rsidRPr="00AD28CE" w14:paraId="76AC6521" w14:textId="77777777" w:rsidTr="00E07526">
        <w:trPr>
          <w:cantSplit/>
          <w:trHeight w:val="283"/>
          <w:tblHeader/>
        </w:trPr>
        <w:tc>
          <w:tcPr>
            <w:tcW w:w="4736" w:type="dxa"/>
            <w:tcBorders>
              <w:top w:val="single" w:sz="4" w:space="0" w:color="000000"/>
              <w:left w:val="single" w:sz="4" w:space="0" w:color="000000"/>
              <w:bottom w:val="single" w:sz="4" w:space="0" w:color="000000"/>
              <w:right w:val="single" w:sz="4" w:space="0" w:color="000000"/>
            </w:tcBorders>
            <w:shd w:val="clear" w:color="auto" w:fill="D9D9D9"/>
          </w:tcPr>
          <w:p w14:paraId="0B5C55FB"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705B3926" w14:textId="77777777" w:rsidR="00F10333" w:rsidRPr="00AD28CE" w:rsidRDefault="00E07526">
            <w:pPr>
              <w:spacing w:after="0" w:line="259" w:lineRule="auto"/>
              <w:ind w:left="2" w:firstLine="0"/>
              <w:rPr>
                <w:szCs w:val="24"/>
              </w:rPr>
            </w:pPr>
            <w:r w:rsidRPr="00AD28CE">
              <w:rPr>
                <w:szCs w:val="24"/>
              </w:rPr>
              <w:t xml:space="preserve">Reference list  </w:t>
            </w:r>
          </w:p>
        </w:tc>
      </w:tr>
      <w:tr w:rsidR="00F10333" w:rsidRPr="00AD28CE" w14:paraId="60C6AD38" w14:textId="77777777" w:rsidTr="00E07526">
        <w:trPr>
          <w:cantSplit/>
          <w:trHeight w:val="839"/>
          <w:tblHeader/>
        </w:trPr>
        <w:tc>
          <w:tcPr>
            <w:tcW w:w="4736" w:type="dxa"/>
            <w:tcBorders>
              <w:top w:val="single" w:sz="4" w:space="0" w:color="000000"/>
              <w:left w:val="single" w:sz="4" w:space="0" w:color="000000"/>
              <w:bottom w:val="single" w:sz="4" w:space="0" w:color="000000"/>
              <w:right w:val="single" w:sz="4" w:space="0" w:color="000000"/>
            </w:tcBorders>
          </w:tcPr>
          <w:p w14:paraId="4EB0ACC8" w14:textId="77777777" w:rsidR="00F10333" w:rsidRPr="00AD28CE" w:rsidRDefault="00E07526">
            <w:pPr>
              <w:spacing w:after="0" w:line="259" w:lineRule="auto"/>
              <w:ind w:left="0" w:firstLine="0"/>
              <w:rPr>
                <w:szCs w:val="24"/>
              </w:rPr>
            </w:pPr>
            <w:r w:rsidRPr="00AD28CE">
              <w:rPr>
                <w:szCs w:val="24"/>
              </w:rPr>
              <w:t xml:space="preserve"> Merry (2012) suggests that… </w:t>
            </w:r>
          </w:p>
        </w:tc>
        <w:tc>
          <w:tcPr>
            <w:tcW w:w="9639" w:type="dxa"/>
            <w:tcBorders>
              <w:top w:val="single" w:sz="4" w:space="0" w:color="000000"/>
              <w:left w:val="single" w:sz="4" w:space="0" w:color="000000"/>
              <w:bottom w:val="single" w:sz="4" w:space="0" w:color="000000"/>
              <w:right w:val="single" w:sz="4" w:space="0" w:color="000000"/>
            </w:tcBorders>
          </w:tcPr>
          <w:p w14:paraId="6AE14FFE" w14:textId="3FA4B0A0" w:rsidR="00F10333" w:rsidRPr="00AD28CE" w:rsidRDefault="00E07526">
            <w:pPr>
              <w:spacing w:after="0" w:line="259" w:lineRule="auto"/>
              <w:ind w:left="2" w:right="7" w:firstLine="0"/>
              <w:rPr>
                <w:szCs w:val="24"/>
              </w:rPr>
            </w:pPr>
            <w:r w:rsidRPr="00AD28CE">
              <w:rPr>
                <w:szCs w:val="24"/>
              </w:rPr>
              <w:t xml:space="preserve">Merry, T. (2012), ‘Classical Client-Centred Therapy’ in Sanders, P. and Baker, N.  (eds.), </w:t>
            </w:r>
            <w:r w:rsidRPr="00AD28CE">
              <w:rPr>
                <w:i/>
                <w:szCs w:val="24"/>
              </w:rPr>
              <w:t>The Tribes of the Person-Centred Nation: An Introduction to the Schools of Therapy</w:t>
            </w:r>
            <w:r w:rsidRPr="00AD28CE">
              <w:rPr>
                <w:szCs w:val="24"/>
              </w:rPr>
              <w:t xml:space="preserve">. </w:t>
            </w:r>
            <w:r w:rsidRPr="00BF21A8">
              <w:rPr>
                <w:szCs w:val="24"/>
              </w:rPr>
              <w:t>2nd ed.</w:t>
            </w:r>
            <w:r w:rsidRPr="00AD28CE">
              <w:rPr>
                <w:szCs w:val="24"/>
              </w:rPr>
              <w:t xml:space="preserve"> Chichester: Wiley. pp. 21-45. </w:t>
            </w:r>
          </w:p>
        </w:tc>
      </w:tr>
    </w:tbl>
    <w:p w14:paraId="40F0378D" w14:textId="77777777" w:rsidR="00F10333" w:rsidRPr="00AD28CE" w:rsidRDefault="00F10333" w:rsidP="00F26B7D">
      <w:pPr>
        <w:spacing w:after="0" w:line="259" w:lineRule="auto"/>
        <w:ind w:left="101" w:firstLine="0"/>
        <w:rPr>
          <w:szCs w:val="24"/>
        </w:rPr>
      </w:pPr>
    </w:p>
    <w:tbl>
      <w:tblPr>
        <w:tblStyle w:val="TableGrid1"/>
        <w:tblW w:w="14376" w:type="dxa"/>
        <w:tblInd w:w="227" w:type="dxa"/>
        <w:tblCellMar>
          <w:top w:w="10" w:type="dxa"/>
          <w:left w:w="107" w:type="dxa"/>
          <w:right w:w="115" w:type="dxa"/>
        </w:tblCellMar>
        <w:tblLook w:val="04A0" w:firstRow="1" w:lastRow="0" w:firstColumn="1" w:lastColumn="0" w:noHBand="0" w:noVBand="1"/>
        <w:tblCaption w:val="Table showing how to reference an ebook"/>
        <w:tblDescription w:val="Table showing how to reference an ebook"/>
      </w:tblPr>
      <w:tblGrid>
        <w:gridCol w:w="4730"/>
        <w:gridCol w:w="9646"/>
      </w:tblGrid>
      <w:tr w:rsidR="00F10333" w:rsidRPr="00AD28CE" w14:paraId="2A2AD71A" w14:textId="77777777" w:rsidTr="003C0052">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5A8FFFE0" w14:textId="77777777" w:rsidR="00F10333" w:rsidRPr="00AD28CE" w:rsidRDefault="00E07526">
            <w:pPr>
              <w:spacing w:after="0" w:line="259" w:lineRule="auto"/>
              <w:ind w:left="0" w:firstLine="0"/>
              <w:rPr>
                <w:szCs w:val="24"/>
              </w:rPr>
            </w:pPr>
            <w:r w:rsidRPr="00AD28CE">
              <w:rPr>
                <w:b/>
                <w:szCs w:val="24"/>
              </w:rPr>
              <w:t xml:space="preserve">eBook </w:t>
            </w:r>
          </w:p>
          <w:p w14:paraId="6158248A" w14:textId="77777777" w:rsidR="00F10333" w:rsidRPr="00AD28CE" w:rsidRDefault="00E07526">
            <w:pPr>
              <w:spacing w:after="0" w:line="259" w:lineRule="auto"/>
              <w:ind w:left="0" w:firstLine="0"/>
              <w:rPr>
                <w:szCs w:val="24"/>
              </w:rPr>
            </w:pPr>
            <w:r w:rsidRPr="00AD28CE">
              <w:rPr>
                <w:szCs w:val="24"/>
              </w:rPr>
              <w:t xml:space="preserve"> </w:t>
            </w:r>
          </w:p>
        </w:tc>
        <w:tc>
          <w:tcPr>
            <w:tcW w:w="9646" w:type="dxa"/>
            <w:tcBorders>
              <w:top w:val="single" w:sz="4" w:space="0" w:color="000000"/>
              <w:left w:val="single" w:sz="4" w:space="0" w:color="000000"/>
              <w:bottom w:val="single" w:sz="4" w:space="0" w:color="000000"/>
              <w:right w:val="single" w:sz="4" w:space="0" w:color="000000"/>
            </w:tcBorders>
          </w:tcPr>
          <w:p w14:paraId="0D7EBF1E" w14:textId="77777777" w:rsidR="00F10333" w:rsidRPr="00AD28CE" w:rsidRDefault="00E07526">
            <w:pPr>
              <w:spacing w:after="0" w:line="259" w:lineRule="auto"/>
              <w:ind w:left="1" w:firstLine="0"/>
              <w:rPr>
                <w:szCs w:val="24"/>
              </w:rPr>
            </w:pPr>
            <w:r w:rsidRPr="00AD28CE">
              <w:rPr>
                <w:b/>
                <w:szCs w:val="24"/>
              </w:rPr>
              <w:t>Basic format</w:t>
            </w:r>
            <w:r w:rsidRPr="00AD28CE">
              <w:rPr>
                <w:szCs w:val="24"/>
              </w:rPr>
              <w:t xml:space="preserve">:  </w:t>
            </w:r>
          </w:p>
          <w:p w14:paraId="52769479" w14:textId="148E8D7B" w:rsidR="00F10333" w:rsidRPr="00AD28CE" w:rsidRDefault="00E07526" w:rsidP="00F26B7D">
            <w:pPr>
              <w:spacing w:after="0" w:line="242" w:lineRule="auto"/>
              <w:ind w:left="1" w:firstLine="0"/>
              <w:rPr>
                <w:szCs w:val="24"/>
              </w:rPr>
            </w:pPr>
            <w:r w:rsidRPr="00AD28CE">
              <w:rPr>
                <w:szCs w:val="24"/>
              </w:rPr>
              <w:t xml:space="preserve">Author, A.B. (Year of publication), </w:t>
            </w:r>
            <w:r w:rsidRPr="00AD28CE">
              <w:rPr>
                <w:i/>
                <w:szCs w:val="24"/>
              </w:rPr>
              <w:t xml:space="preserve">Title of Book. </w:t>
            </w:r>
            <w:r w:rsidR="00102F24" w:rsidRPr="00AD28CE">
              <w:rPr>
                <w:szCs w:val="24"/>
              </w:rPr>
              <w:t xml:space="preserve">Edition. </w:t>
            </w:r>
            <w:r w:rsidR="006824EE" w:rsidRPr="00AD28CE">
              <w:rPr>
                <w:szCs w:val="24"/>
              </w:rPr>
              <w:t xml:space="preserve">Place of publication: Publisher. </w:t>
            </w:r>
            <w:r w:rsidRPr="00AD28CE">
              <w:rPr>
                <w:szCs w:val="24"/>
              </w:rPr>
              <w:t>Available from: URL</w:t>
            </w:r>
            <w:r w:rsidR="00F26B7D" w:rsidRPr="00AD28CE">
              <w:rPr>
                <w:szCs w:val="24"/>
              </w:rPr>
              <w:t xml:space="preserve"> . [Accessed date Month, year.</w:t>
            </w:r>
            <w:r w:rsidR="003C0052">
              <w:rPr>
                <w:szCs w:val="24"/>
              </w:rPr>
              <w:t>]</w:t>
            </w:r>
          </w:p>
        </w:tc>
      </w:tr>
      <w:tr w:rsidR="00F10333" w:rsidRPr="00AD28CE" w14:paraId="35B3C9A5" w14:textId="77777777" w:rsidTr="003C0052">
        <w:trPr>
          <w:cantSplit/>
          <w:trHeight w:val="283"/>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488ABE90" w14:textId="77777777" w:rsidR="00F10333" w:rsidRPr="00AD28CE" w:rsidRDefault="00E07526">
            <w:pPr>
              <w:spacing w:after="0" w:line="259" w:lineRule="auto"/>
              <w:ind w:left="0" w:firstLine="0"/>
              <w:rPr>
                <w:szCs w:val="24"/>
              </w:rPr>
            </w:pPr>
            <w:r w:rsidRPr="00AD28CE">
              <w:rPr>
                <w:szCs w:val="24"/>
              </w:rPr>
              <w:t xml:space="preserve">In-text citation  </w:t>
            </w:r>
          </w:p>
        </w:tc>
        <w:tc>
          <w:tcPr>
            <w:tcW w:w="9646" w:type="dxa"/>
            <w:tcBorders>
              <w:top w:val="single" w:sz="4" w:space="0" w:color="000000"/>
              <w:left w:val="single" w:sz="4" w:space="0" w:color="000000"/>
              <w:bottom w:val="single" w:sz="4" w:space="0" w:color="000000"/>
              <w:right w:val="single" w:sz="4" w:space="0" w:color="000000"/>
            </w:tcBorders>
            <w:shd w:val="clear" w:color="auto" w:fill="D9D9D9"/>
          </w:tcPr>
          <w:p w14:paraId="0DBD640C" w14:textId="77777777" w:rsidR="00F10333" w:rsidRPr="00AD28CE" w:rsidRDefault="00E07526">
            <w:pPr>
              <w:spacing w:after="0" w:line="259" w:lineRule="auto"/>
              <w:ind w:left="1" w:firstLine="0"/>
              <w:rPr>
                <w:szCs w:val="24"/>
              </w:rPr>
            </w:pPr>
            <w:r w:rsidRPr="00AD28CE">
              <w:rPr>
                <w:szCs w:val="24"/>
              </w:rPr>
              <w:t xml:space="preserve">Reference list  </w:t>
            </w:r>
          </w:p>
        </w:tc>
      </w:tr>
      <w:tr w:rsidR="00F10333" w:rsidRPr="00AD28CE" w14:paraId="4106F334" w14:textId="77777777" w:rsidTr="003C0052">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4D4B9C00" w14:textId="77777777" w:rsidR="00F10333" w:rsidRPr="00AD28CE" w:rsidRDefault="00E07526">
            <w:pPr>
              <w:spacing w:after="0" w:line="259" w:lineRule="auto"/>
              <w:ind w:left="0" w:right="271" w:firstLine="0"/>
              <w:rPr>
                <w:szCs w:val="24"/>
              </w:rPr>
            </w:pPr>
            <w:r w:rsidRPr="00AD28CE">
              <w:rPr>
                <w:szCs w:val="24"/>
              </w:rPr>
              <w:t xml:space="preserve"> … as demonstrated in recent research (Hughes, 2013).  </w:t>
            </w:r>
          </w:p>
        </w:tc>
        <w:tc>
          <w:tcPr>
            <w:tcW w:w="9646" w:type="dxa"/>
            <w:tcBorders>
              <w:top w:val="single" w:sz="4" w:space="0" w:color="000000"/>
              <w:left w:val="single" w:sz="4" w:space="0" w:color="000000"/>
              <w:bottom w:val="single" w:sz="4" w:space="0" w:color="000000"/>
              <w:right w:val="single" w:sz="4" w:space="0" w:color="000000"/>
            </w:tcBorders>
          </w:tcPr>
          <w:p w14:paraId="68AC9CC4" w14:textId="358D32B1" w:rsidR="00F10333" w:rsidRPr="00C22904" w:rsidRDefault="00E07526" w:rsidP="00C22904">
            <w:pPr>
              <w:spacing w:after="0" w:line="259" w:lineRule="auto"/>
              <w:ind w:left="1" w:firstLine="0"/>
              <w:rPr>
                <w:szCs w:val="24"/>
                <w:u w:val="single" w:color="000000"/>
              </w:rPr>
            </w:pPr>
            <w:r w:rsidRPr="00AD28CE">
              <w:rPr>
                <w:szCs w:val="24"/>
              </w:rPr>
              <w:t xml:space="preserve">Hughes, P. (2013), </w:t>
            </w:r>
            <w:r w:rsidRPr="00AD28CE">
              <w:rPr>
                <w:i/>
                <w:szCs w:val="24"/>
              </w:rPr>
              <w:t>Public Health</w:t>
            </w:r>
            <w:r w:rsidRPr="00AD28CE">
              <w:rPr>
                <w:szCs w:val="24"/>
              </w:rPr>
              <w:t xml:space="preserve">. </w:t>
            </w:r>
            <w:r w:rsidR="001B38DB" w:rsidRPr="00AD28CE">
              <w:rPr>
                <w:szCs w:val="24"/>
              </w:rPr>
              <w:t xml:space="preserve">2nd </w:t>
            </w:r>
            <w:r w:rsidR="001B38DB" w:rsidRPr="00BF21A8">
              <w:rPr>
                <w:szCs w:val="24"/>
              </w:rPr>
              <w:t>ed</w:t>
            </w:r>
            <w:r w:rsidR="001B38DB" w:rsidRPr="00AD28CE">
              <w:rPr>
                <w:szCs w:val="24"/>
              </w:rPr>
              <w:t xml:space="preserve">. </w:t>
            </w:r>
            <w:r w:rsidRPr="00AD28CE">
              <w:rPr>
                <w:szCs w:val="24"/>
              </w:rPr>
              <w:t xml:space="preserve">London: Best Books. Available from: </w:t>
            </w:r>
            <w:r w:rsidRPr="00C22904">
              <w:rPr>
                <w:color w:val="0000FF"/>
                <w:u w:val="single" w:color="0000FF"/>
              </w:rPr>
              <w:t>http://www.dawsonera.com/depp/reader/protected/direct/SearchResults,buttons.eBo okView.sdirect?sp=S9781444302585</w:t>
            </w:r>
            <w:r w:rsidRPr="00C22904">
              <w:rPr>
                <w:color w:val="0070C0"/>
                <w:szCs w:val="24"/>
              </w:rPr>
              <w:t xml:space="preserve"> </w:t>
            </w:r>
            <w:r w:rsidRPr="00AD28CE">
              <w:rPr>
                <w:szCs w:val="24"/>
              </w:rPr>
              <w:t xml:space="preserve">. [Accessed 26th February, 2018.] </w:t>
            </w:r>
          </w:p>
        </w:tc>
      </w:tr>
    </w:tbl>
    <w:p w14:paraId="42ACF03A" w14:textId="77777777" w:rsidR="00F10333" w:rsidRDefault="00E07526">
      <w:pPr>
        <w:spacing w:after="0" w:line="259" w:lineRule="auto"/>
        <w:ind w:left="0" w:firstLine="0"/>
      </w:pPr>
      <w:r>
        <w:t xml:space="preserve"> </w:t>
      </w:r>
    </w:p>
    <w:p w14:paraId="56D0D701" w14:textId="77777777" w:rsidR="00AD28CE" w:rsidRDefault="00AD28CE">
      <w:pPr>
        <w:ind w:left="216"/>
        <w:rPr>
          <w:b/>
          <w:szCs w:val="24"/>
        </w:rPr>
      </w:pPr>
    </w:p>
    <w:p w14:paraId="7F88AED8" w14:textId="5DB3D3CA" w:rsidR="00F10333" w:rsidRDefault="00E07526">
      <w:pPr>
        <w:ind w:left="216"/>
        <w:rPr>
          <w:szCs w:val="24"/>
        </w:rPr>
      </w:pPr>
      <w:r w:rsidRPr="00AD28CE">
        <w:rPr>
          <w:b/>
          <w:szCs w:val="24"/>
        </w:rPr>
        <w:t>Note:</w:t>
      </w:r>
      <w:r w:rsidRPr="00AD28CE">
        <w:rPr>
          <w:szCs w:val="24"/>
        </w:rPr>
        <w:t xml:space="preserve">  </w:t>
      </w:r>
    </w:p>
    <w:p w14:paraId="319C7C38" w14:textId="77777777" w:rsidR="0031497A" w:rsidRPr="00AD28CE" w:rsidRDefault="0031497A">
      <w:pPr>
        <w:ind w:left="216"/>
        <w:rPr>
          <w:szCs w:val="24"/>
        </w:rPr>
      </w:pPr>
    </w:p>
    <w:p w14:paraId="39A88323" w14:textId="77777777" w:rsidR="00F10333" w:rsidRPr="00AD28CE" w:rsidRDefault="00E07526" w:rsidP="00E07526">
      <w:pPr>
        <w:spacing w:after="91"/>
        <w:ind w:left="235" w:right="178"/>
        <w:rPr>
          <w:szCs w:val="24"/>
        </w:rPr>
      </w:pPr>
      <w:r w:rsidRPr="00AD28CE">
        <w:rPr>
          <w:szCs w:val="24"/>
        </w:rPr>
        <w:t xml:space="preserve">The format for an eBook will follow the guidelines for a printed book (as above) if there is an edition number, multiple authors or if you have used a chapter in an edited book.  </w:t>
      </w:r>
    </w:p>
    <w:p w14:paraId="10BBBA7F" w14:textId="77777777" w:rsidR="00F10333" w:rsidRDefault="00E07526">
      <w:pPr>
        <w:spacing w:after="38" w:line="259" w:lineRule="auto"/>
        <w:ind w:left="0" w:firstLine="0"/>
        <w:rPr>
          <w:b/>
          <w:sz w:val="28"/>
        </w:rPr>
      </w:pPr>
      <w:r>
        <w:rPr>
          <w:b/>
          <w:sz w:val="28"/>
        </w:rPr>
        <w:t xml:space="preserve"> </w:t>
      </w:r>
    </w:p>
    <w:p w14:paraId="0CEE5961" w14:textId="77777777" w:rsidR="006A724D" w:rsidRDefault="006A724D">
      <w:pPr>
        <w:spacing w:after="38" w:line="259" w:lineRule="auto"/>
        <w:ind w:left="0" w:firstLine="0"/>
        <w:rPr>
          <w:b/>
          <w:sz w:val="28"/>
        </w:rPr>
      </w:pPr>
    </w:p>
    <w:p w14:paraId="2EE79D67" w14:textId="77777777" w:rsidR="006A724D" w:rsidRDefault="006A724D">
      <w:pPr>
        <w:spacing w:after="38" w:line="259" w:lineRule="auto"/>
        <w:ind w:left="0" w:firstLine="0"/>
        <w:rPr>
          <w:b/>
          <w:sz w:val="28"/>
        </w:rPr>
      </w:pPr>
    </w:p>
    <w:p w14:paraId="08E384E4" w14:textId="77777777" w:rsidR="00AD28CE" w:rsidRDefault="00AD28CE">
      <w:pPr>
        <w:spacing w:after="38" w:line="259" w:lineRule="auto"/>
        <w:ind w:left="0" w:firstLine="0"/>
      </w:pPr>
    </w:p>
    <w:p w14:paraId="44755A27" w14:textId="77777777" w:rsidR="00F10333" w:rsidRDefault="00E07526">
      <w:pPr>
        <w:pStyle w:val="Heading3"/>
        <w:ind w:left="-5"/>
      </w:pPr>
      <w:bookmarkStart w:id="14" w:name="_Toc171406726"/>
      <w:r>
        <w:lastRenderedPageBreak/>
        <w:t>Journals</w:t>
      </w:r>
      <w:bookmarkEnd w:id="14"/>
      <w:r>
        <w:t xml:space="preserve"> </w:t>
      </w:r>
    </w:p>
    <w:p w14:paraId="65106B46"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41F045DB" w14:textId="77777777" w:rsidR="00F10333" w:rsidRDefault="00E07526" w:rsidP="00401E7F">
      <w:pPr>
        <w:ind w:left="111"/>
      </w:pPr>
      <w:r>
        <w:rPr>
          <w:b/>
        </w:rPr>
        <w:t xml:space="preserve">Basic format: </w:t>
      </w:r>
    </w:p>
    <w:p w14:paraId="39B4ABD7" w14:textId="77777777" w:rsidR="00F10333" w:rsidRDefault="00E07526">
      <w:pPr>
        <w:ind w:left="235"/>
      </w:pPr>
      <w:r>
        <w:t>Author, A.B. (Year of publication), ‘Title of article’</w:t>
      </w:r>
      <w:r>
        <w:rPr>
          <w:i/>
        </w:rPr>
        <w:t>, Title of Journal</w:t>
      </w:r>
      <w:r>
        <w:t>, Volume</w:t>
      </w:r>
      <w:r>
        <w:rPr>
          <w:i/>
        </w:rPr>
        <w:t xml:space="preserve"> </w:t>
      </w:r>
      <w:r>
        <w:t xml:space="preserve">number, Part number, page numbers. </w:t>
      </w:r>
    </w:p>
    <w:p w14:paraId="6331234E"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in text citation a journal"/>
        <w:tblDescription w:val="Table showing how to reference an ebook"/>
      </w:tblPr>
      <w:tblGrid>
        <w:gridCol w:w="4730"/>
        <w:gridCol w:w="9639"/>
      </w:tblGrid>
      <w:tr w:rsidR="00F10333" w14:paraId="0B953B80"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F245D1F"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61155CC7" w14:textId="77777777" w:rsidR="00F10333" w:rsidRDefault="00E07526">
            <w:pPr>
              <w:spacing w:after="0" w:line="259" w:lineRule="auto"/>
              <w:ind w:left="1" w:firstLine="0"/>
            </w:pPr>
            <w:r>
              <w:t xml:space="preserve">Reference list  </w:t>
            </w:r>
          </w:p>
        </w:tc>
      </w:tr>
      <w:tr w:rsidR="00F10333" w14:paraId="0F92A692" w14:textId="77777777" w:rsidTr="00C22904">
        <w:trPr>
          <w:cantSplit/>
          <w:trHeight w:val="841"/>
          <w:tblHeader/>
        </w:trPr>
        <w:tc>
          <w:tcPr>
            <w:tcW w:w="4730" w:type="dxa"/>
            <w:tcBorders>
              <w:top w:val="single" w:sz="4" w:space="0" w:color="000000"/>
              <w:left w:val="single" w:sz="4" w:space="0" w:color="000000"/>
              <w:bottom w:val="single" w:sz="4" w:space="0" w:color="000000"/>
              <w:right w:val="single" w:sz="4" w:space="0" w:color="000000"/>
            </w:tcBorders>
          </w:tcPr>
          <w:p w14:paraId="771864FB" w14:textId="77777777" w:rsidR="00F10333" w:rsidRDefault="00E07526">
            <w:pPr>
              <w:spacing w:after="0" w:line="259" w:lineRule="auto"/>
              <w:ind w:left="0" w:right="128" w:firstLine="0"/>
            </w:pPr>
            <w:r>
              <w:t xml:space="preserve">…as argued by Oddner (2010) in recent research into… </w:t>
            </w:r>
          </w:p>
        </w:tc>
        <w:tc>
          <w:tcPr>
            <w:tcW w:w="9639" w:type="dxa"/>
            <w:tcBorders>
              <w:top w:val="single" w:sz="4" w:space="0" w:color="000000"/>
              <w:left w:val="single" w:sz="4" w:space="0" w:color="000000"/>
              <w:bottom w:val="single" w:sz="4" w:space="0" w:color="000000"/>
              <w:right w:val="single" w:sz="4" w:space="0" w:color="000000"/>
            </w:tcBorders>
          </w:tcPr>
          <w:p w14:paraId="7DE6D5F5" w14:textId="77777777" w:rsidR="00F10333" w:rsidRDefault="00E07526">
            <w:pPr>
              <w:spacing w:after="2" w:line="240" w:lineRule="auto"/>
              <w:ind w:left="1" w:firstLine="0"/>
            </w:pPr>
            <w:r>
              <w:t xml:space="preserve">Oddner, F. (2010), ‘The character of sport and the sport of character’, </w:t>
            </w:r>
            <w:r>
              <w:rPr>
                <w:i/>
              </w:rPr>
              <w:t>Sport in Society</w:t>
            </w:r>
            <w:r>
              <w:t xml:space="preserve">, Vol.13, No.2, pp. 171-185. </w:t>
            </w:r>
          </w:p>
          <w:p w14:paraId="1BAB240C" w14:textId="77777777" w:rsidR="00F10333" w:rsidRDefault="00E07526">
            <w:pPr>
              <w:spacing w:after="0" w:line="259" w:lineRule="auto"/>
              <w:ind w:left="1" w:firstLine="0"/>
            </w:pPr>
            <w:r>
              <w:t xml:space="preserve"> </w:t>
            </w:r>
          </w:p>
        </w:tc>
      </w:tr>
    </w:tbl>
    <w:p w14:paraId="080CEA16"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562" w:type="dxa"/>
        </w:tblCellMar>
        <w:tblLook w:val="04A0" w:firstRow="1" w:lastRow="0" w:firstColumn="1" w:lastColumn="0" w:noHBand="0" w:noVBand="1"/>
        <w:tblCaption w:val="Table showing how to reference a electronic journal article with DOI"/>
        <w:tblDescription w:val="Table showing how to reference a electronic journal article with DOI"/>
      </w:tblPr>
      <w:tblGrid>
        <w:gridCol w:w="4730"/>
        <w:gridCol w:w="9639"/>
      </w:tblGrid>
      <w:tr w:rsidR="00F10333" w14:paraId="617CD737" w14:textId="77777777" w:rsidTr="00C22904">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727D068F" w14:textId="77777777" w:rsidR="00F10333" w:rsidRDefault="00E07526">
            <w:pPr>
              <w:spacing w:after="0" w:line="259" w:lineRule="auto"/>
              <w:ind w:left="0" w:firstLine="0"/>
            </w:pPr>
            <w:r>
              <w:rPr>
                <w:b/>
              </w:rPr>
              <w:t xml:space="preserve">Electronic journal article with DOI  </w:t>
            </w:r>
          </w:p>
          <w:p w14:paraId="4171A179" w14:textId="77777777" w:rsidR="00F10333" w:rsidRDefault="00E07526">
            <w:pPr>
              <w:spacing w:after="0" w:line="259" w:lineRule="auto"/>
              <w:ind w:left="0" w:firstLine="0"/>
            </w:pPr>
            <w: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3F4C6CCF" w14:textId="77777777" w:rsidR="00F10333" w:rsidRDefault="00E07526">
            <w:pPr>
              <w:spacing w:after="0" w:line="259" w:lineRule="auto"/>
              <w:ind w:left="1" w:firstLine="0"/>
            </w:pPr>
            <w:r>
              <w:rPr>
                <w:b/>
              </w:rPr>
              <w:t>Basic format</w:t>
            </w:r>
            <w:r>
              <w:t xml:space="preserve">:  </w:t>
            </w:r>
          </w:p>
          <w:p w14:paraId="71F71078" w14:textId="77777777" w:rsidR="00F10333" w:rsidRDefault="00E07526">
            <w:pPr>
              <w:spacing w:after="0" w:line="242" w:lineRule="auto"/>
              <w:ind w:left="1" w:firstLine="0"/>
            </w:pPr>
            <w:r>
              <w:t>Author, A.B. (Year of publication), ‘Title of article’</w:t>
            </w:r>
            <w:r>
              <w:rPr>
                <w:i/>
              </w:rPr>
              <w:t>, Title of Journal</w:t>
            </w:r>
            <w:r>
              <w:t xml:space="preserve">, Volume number, Part number, page numbers. DOI: xxxxxxxxxxxxxxxxxxxxxx </w:t>
            </w:r>
          </w:p>
          <w:p w14:paraId="2E3FD28B" w14:textId="77777777" w:rsidR="00F10333" w:rsidRDefault="00E07526">
            <w:pPr>
              <w:spacing w:after="0" w:line="259" w:lineRule="auto"/>
              <w:ind w:left="222" w:firstLine="0"/>
            </w:pPr>
            <w:r>
              <w:t xml:space="preserve"> </w:t>
            </w:r>
          </w:p>
        </w:tc>
      </w:tr>
      <w:tr w:rsidR="00F10333" w14:paraId="64C0CBA8"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0D594614"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34E232BA" w14:textId="77777777" w:rsidR="00F10333" w:rsidRDefault="00E07526">
            <w:pPr>
              <w:spacing w:after="0" w:line="259" w:lineRule="auto"/>
              <w:ind w:left="1" w:firstLine="0"/>
            </w:pPr>
            <w:r>
              <w:t xml:space="preserve">Reference list  </w:t>
            </w:r>
          </w:p>
        </w:tc>
      </w:tr>
      <w:tr w:rsidR="00F10333" w14:paraId="45A76460" w14:textId="77777777" w:rsidTr="00C22904">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5351CDD0" w14:textId="2EE7796F" w:rsidR="00F10333" w:rsidRDefault="00371E39">
            <w:pPr>
              <w:spacing w:after="0" w:line="259" w:lineRule="auto"/>
              <w:ind w:left="0" w:firstLine="0"/>
              <w:jc w:val="both"/>
            </w:pPr>
            <w:r>
              <w:t>Christensen</w:t>
            </w:r>
            <w:r w:rsidR="00E07526">
              <w:t xml:space="preserve"> </w:t>
            </w:r>
            <w:r w:rsidR="00E07526">
              <w:rPr>
                <w:i/>
              </w:rPr>
              <w:t xml:space="preserve">et al. </w:t>
            </w:r>
            <w:r w:rsidR="00E07526">
              <w:t>(201</w:t>
            </w:r>
            <w:r w:rsidR="00DA43BE">
              <w:t>3</w:t>
            </w:r>
            <w:r w:rsidR="00E07526">
              <w:t xml:space="preserve">) examines the experiences of … </w:t>
            </w:r>
          </w:p>
        </w:tc>
        <w:tc>
          <w:tcPr>
            <w:tcW w:w="9639" w:type="dxa"/>
            <w:tcBorders>
              <w:top w:val="single" w:sz="4" w:space="0" w:color="000000"/>
              <w:left w:val="single" w:sz="4" w:space="0" w:color="000000"/>
              <w:bottom w:val="single" w:sz="4" w:space="0" w:color="000000"/>
              <w:right w:val="single" w:sz="4" w:space="0" w:color="000000"/>
            </w:tcBorders>
          </w:tcPr>
          <w:p w14:paraId="04517FFB" w14:textId="70F9D8C6" w:rsidR="00F10333" w:rsidRDefault="00B5047E">
            <w:pPr>
              <w:spacing w:after="0" w:line="259" w:lineRule="auto"/>
              <w:ind w:left="1" w:firstLine="0"/>
            </w:pPr>
            <w:r>
              <w:t>Christensen, H., Batterham, P. J., Griffiths</w:t>
            </w:r>
            <w:r w:rsidR="00793BB6">
              <w:t xml:space="preserve">, K. M., Gosling, J and Hehir, K. </w:t>
            </w:r>
            <w:r w:rsidR="00DA43BE">
              <w:t>H</w:t>
            </w:r>
            <w:r w:rsidR="00793BB6">
              <w:t xml:space="preserve">. </w:t>
            </w:r>
            <w:r w:rsidR="00DA43BE">
              <w:t>(</w:t>
            </w:r>
            <w:r w:rsidR="00E07526">
              <w:t>201</w:t>
            </w:r>
            <w:r w:rsidR="00DA43BE">
              <w:t>3</w:t>
            </w:r>
            <w:r w:rsidR="00E07526">
              <w:t>), ‘</w:t>
            </w:r>
            <w:r w:rsidR="00DA43BE">
              <w:t>Research Priorities in Mental Health</w:t>
            </w:r>
            <w:r w:rsidR="00E07526">
              <w:t xml:space="preserve">’, </w:t>
            </w:r>
            <w:r w:rsidR="00DA43BE" w:rsidRPr="00A651E0">
              <w:rPr>
                <w:i/>
                <w:iCs/>
              </w:rPr>
              <w:t>Aust</w:t>
            </w:r>
            <w:r w:rsidR="00A651E0" w:rsidRPr="00A651E0">
              <w:rPr>
                <w:i/>
                <w:iCs/>
              </w:rPr>
              <w:t>ralian and New Zealand Journal of Psychiatry</w:t>
            </w:r>
            <w:r w:rsidR="004631D9">
              <w:t>, Vol.</w:t>
            </w:r>
            <w:r w:rsidR="00B513B2">
              <w:t>47</w:t>
            </w:r>
            <w:r w:rsidR="00E07526">
              <w:t>, No.</w:t>
            </w:r>
            <w:r w:rsidR="00B513B2">
              <w:t>4</w:t>
            </w:r>
            <w:r w:rsidR="00E07526">
              <w:t xml:space="preserve">, pp. </w:t>
            </w:r>
            <w:r w:rsidR="00B513B2">
              <w:t>355-362</w:t>
            </w:r>
            <w:r w:rsidR="00E07526">
              <w:t xml:space="preserve">. DOI: </w:t>
            </w:r>
            <w:hyperlink r:id="rId24">
              <w:r w:rsidR="00E07526">
                <w:rPr>
                  <w:color w:val="0000FF"/>
                  <w:u w:val="single" w:color="0000FF"/>
                </w:rPr>
                <w:t>http://dx.doi.org/</w:t>
              </w:r>
            </w:hyperlink>
            <w:hyperlink r:id="rId25">
              <w:r w:rsidR="00E07526">
                <w:rPr>
                  <w:color w:val="0000FF"/>
                  <w:u w:val="single" w:color="0000FF"/>
                </w:rPr>
                <w:t>10.1177/0004867412474072</w:t>
              </w:r>
            </w:hyperlink>
            <w:r w:rsidR="00166811">
              <w:rPr>
                <w:color w:val="0000FF"/>
                <w:u w:val="single" w:color="0000FF"/>
              </w:rPr>
              <w:t xml:space="preserve"> </w:t>
            </w:r>
            <w:hyperlink r:id="rId26">
              <w:r w:rsidR="00E07526">
                <w:t xml:space="preserve"> </w:t>
              </w:r>
            </w:hyperlink>
          </w:p>
        </w:tc>
      </w:tr>
    </w:tbl>
    <w:p w14:paraId="41C28673" w14:textId="77777777" w:rsidR="00F10333" w:rsidRDefault="00E07526">
      <w:pPr>
        <w:spacing w:after="0" w:line="259" w:lineRule="auto"/>
        <w:ind w:left="221" w:firstLine="0"/>
      </w:pPr>
      <w:r>
        <w:t xml:space="preserve"> </w:t>
      </w:r>
    </w:p>
    <w:tbl>
      <w:tblPr>
        <w:tblStyle w:val="TableGrid1"/>
        <w:tblW w:w="14369" w:type="dxa"/>
        <w:tblInd w:w="227" w:type="dxa"/>
        <w:tblCellMar>
          <w:top w:w="11" w:type="dxa"/>
          <w:left w:w="107" w:type="dxa"/>
          <w:right w:w="558" w:type="dxa"/>
        </w:tblCellMar>
        <w:tblLook w:val="04A0" w:firstRow="1" w:lastRow="0" w:firstColumn="1" w:lastColumn="0" w:noHBand="0" w:noVBand="1"/>
        <w:tblCaption w:val="Table showing how to reference an electronic journal artilce without DOI"/>
        <w:tblDescription w:val="Table showing how to reference an electronic journal artilce without DOI"/>
      </w:tblPr>
      <w:tblGrid>
        <w:gridCol w:w="4730"/>
        <w:gridCol w:w="9639"/>
      </w:tblGrid>
      <w:tr w:rsidR="00F10333" w14:paraId="48AAFAF4" w14:textId="77777777" w:rsidTr="00C22904">
        <w:trPr>
          <w:cantSplit/>
          <w:trHeight w:val="1023"/>
          <w:tblHeader/>
        </w:trPr>
        <w:tc>
          <w:tcPr>
            <w:tcW w:w="4730" w:type="dxa"/>
            <w:tcBorders>
              <w:top w:val="single" w:sz="4" w:space="0" w:color="000000"/>
              <w:left w:val="single" w:sz="4" w:space="0" w:color="000000"/>
              <w:bottom w:val="single" w:sz="4" w:space="0" w:color="000000"/>
              <w:right w:val="single" w:sz="4" w:space="0" w:color="000000"/>
            </w:tcBorders>
          </w:tcPr>
          <w:p w14:paraId="5EACBFDE" w14:textId="77777777" w:rsidR="00F10333" w:rsidRDefault="00E07526">
            <w:pPr>
              <w:spacing w:after="0" w:line="259" w:lineRule="auto"/>
              <w:ind w:left="0" w:firstLine="0"/>
            </w:pPr>
            <w:r>
              <w:rPr>
                <w:b/>
              </w:rPr>
              <w:t xml:space="preserve">Electronic journal article without </w:t>
            </w:r>
          </w:p>
          <w:p w14:paraId="24499C8A" w14:textId="77777777" w:rsidR="00F10333" w:rsidRDefault="00E07526">
            <w:pPr>
              <w:spacing w:after="0" w:line="259" w:lineRule="auto"/>
              <w:ind w:left="0" w:firstLine="0"/>
            </w:pPr>
            <w:r>
              <w:rPr>
                <w:b/>
              </w:rPr>
              <w:t xml:space="preserve">DOI  </w:t>
            </w:r>
          </w:p>
          <w:p w14:paraId="37071B65" w14:textId="77777777" w:rsidR="00F10333" w:rsidRDefault="00E07526">
            <w:pPr>
              <w:spacing w:after="0" w:line="259" w:lineRule="auto"/>
              <w:ind w:left="0" w:firstLine="0"/>
            </w:pPr>
            <w: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26B2D38D" w14:textId="77777777" w:rsidR="00F10333" w:rsidRDefault="00E07526">
            <w:pPr>
              <w:spacing w:after="0" w:line="259" w:lineRule="auto"/>
              <w:ind w:left="1" w:firstLine="0"/>
            </w:pPr>
            <w:r>
              <w:rPr>
                <w:b/>
              </w:rPr>
              <w:t>Basic format</w:t>
            </w:r>
            <w:r>
              <w:t xml:space="preserve">:  </w:t>
            </w:r>
          </w:p>
          <w:p w14:paraId="526004F5" w14:textId="62940258" w:rsidR="00F10333" w:rsidRDefault="00E07526" w:rsidP="00C22904">
            <w:pPr>
              <w:spacing w:after="0" w:line="241" w:lineRule="auto"/>
              <w:ind w:left="1" w:firstLine="0"/>
            </w:pPr>
            <w:r>
              <w:t>Author, A.B. (Year of publication), ‘Title of article’</w:t>
            </w:r>
            <w:r>
              <w:rPr>
                <w:i/>
              </w:rPr>
              <w:t>, Title of Journal</w:t>
            </w:r>
            <w:r>
              <w:t xml:space="preserve">, Volume number, Part number, page numbers. Available from: URL . [Accessed date Month, year.] </w:t>
            </w:r>
          </w:p>
        </w:tc>
      </w:tr>
      <w:tr w:rsidR="00F10333" w14:paraId="47FBB90E"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26A3536"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1F8838E7" w14:textId="77777777" w:rsidR="00F10333" w:rsidRDefault="00E07526">
            <w:pPr>
              <w:spacing w:after="0" w:line="259" w:lineRule="auto"/>
              <w:ind w:left="1" w:firstLine="0"/>
            </w:pPr>
            <w:r>
              <w:t xml:space="preserve">Reference list  </w:t>
            </w:r>
          </w:p>
        </w:tc>
      </w:tr>
      <w:tr w:rsidR="00F10333" w14:paraId="66611146" w14:textId="77777777" w:rsidTr="00C22904">
        <w:trPr>
          <w:cantSplit/>
          <w:trHeight w:val="1391"/>
          <w:tblHeader/>
        </w:trPr>
        <w:tc>
          <w:tcPr>
            <w:tcW w:w="4730" w:type="dxa"/>
            <w:tcBorders>
              <w:top w:val="single" w:sz="4" w:space="0" w:color="000000"/>
              <w:left w:val="single" w:sz="4" w:space="0" w:color="000000"/>
              <w:bottom w:val="single" w:sz="4" w:space="0" w:color="000000"/>
              <w:right w:val="single" w:sz="4" w:space="0" w:color="000000"/>
            </w:tcBorders>
          </w:tcPr>
          <w:p w14:paraId="1EF71E56" w14:textId="77777777" w:rsidR="00F10333" w:rsidRDefault="00E07526">
            <w:pPr>
              <w:spacing w:after="0" w:line="259" w:lineRule="auto"/>
              <w:ind w:left="0" w:firstLine="0"/>
            </w:pPr>
            <w:r>
              <w:t xml:space="preserve">… as examined by Hodgkinson </w:t>
            </w:r>
            <w:r>
              <w:rPr>
                <w:i/>
              </w:rPr>
              <w:t xml:space="preserve">et al. </w:t>
            </w:r>
            <w:r>
              <w:t xml:space="preserve">(2014). </w:t>
            </w:r>
          </w:p>
        </w:tc>
        <w:tc>
          <w:tcPr>
            <w:tcW w:w="9639" w:type="dxa"/>
            <w:tcBorders>
              <w:top w:val="single" w:sz="4" w:space="0" w:color="000000"/>
              <w:left w:val="single" w:sz="4" w:space="0" w:color="000000"/>
              <w:bottom w:val="single" w:sz="4" w:space="0" w:color="000000"/>
              <w:right w:val="single" w:sz="4" w:space="0" w:color="000000"/>
            </w:tcBorders>
          </w:tcPr>
          <w:p w14:paraId="09539154" w14:textId="081374E7" w:rsidR="00F10333" w:rsidRDefault="00E07526">
            <w:pPr>
              <w:spacing w:after="0" w:line="247" w:lineRule="auto"/>
              <w:ind w:left="1" w:firstLine="0"/>
            </w:pPr>
            <w:r>
              <w:t xml:space="preserve">Hodgkinson, S., Beers, L. and Lewin, A. (2014), ‘Addressing the </w:t>
            </w:r>
            <w:r w:rsidR="005D5F98">
              <w:t>M</w:t>
            </w:r>
            <w:r>
              <w:t xml:space="preserve">ental </w:t>
            </w:r>
            <w:r w:rsidR="005D5F98">
              <w:t>H</w:t>
            </w:r>
            <w:r>
              <w:t xml:space="preserve">ealth </w:t>
            </w:r>
            <w:r w:rsidR="005D5F98">
              <w:t>N</w:t>
            </w:r>
            <w:r>
              <w:t xml:space="preserve">eeds of </w:t>
            </w:r>
            <w:r w:rsidR="005D5F98">
              <w:t>P</w:t>
            </w:r>
            <w:r>
              <w:t xml:space="preserve">regnant </w:t>
            </w:r>
            <w:r w:rsidR="007D2987">
              <w:t xml:space="preserve">and </w:t>
            </w:r>
            <w:r w:rsidR="005D5F98">
              <w:t>Parenting Adolescents</w:t>
            </w:r>
            <w:r>
              <w:t xml:space="preserve">’, </w:t>
            </w:r>
            <w:r w:rsidR="007A43C4">
              <w:rPr>
                <w:i/>
              </w:rPr>
              <w:t>Paediatrics</w:t>
            </w:r>
            <w:r>
              <w:t xml:space="preserve">, Vol.133, No.1, pp. 114-122. Available from: </w:t>
            </w:r>
          </w:p>
          <w:p w14:paraId="65FAECF3" w14:textId="1BE93CC1" w:rsidR="00F10333" w:rsidRDefault="00E07526" w:rsidP="00E45429">
            <w:pPr>
              <w:spacing w:after="0" w:line="259" w:lineRule="auto"/>
              <w:ind w:left="0" w:firstLine="0"/>
            </w:pPr>
            <w:r>
              <w:rPr>
                <w:color w:val="0000FF"/>
                <w:u w:val="single" w:color="0000FF"/>
              </w:rPr>
              <w:t>https://www.ncbi.nlm.nih.gov/pmc/articles/PMC3876179/</w:t>
            </w:r>
            <w:r w:rsidR="00E96510">
              <w:t xml:space="preserve"> . </w:t>
            </w:r>
            <w:r>
              <w:t>[Accessed</w:t>
            </w:r>
            <w:r w:rsidR="007A43C4">
              <w:t xml:space="preserve"> </w:t>
            </w:r>
            <w:r>
              <w:t xml:space="preserve">16th December, 2019.] </w:t>
            </w:r>
          </w:p>
        </w:tc>
      </w:tr>
    </w:tbl>
    <w:p w14:paraId="34E092F5" w14:textId="77777777" w:rsidR="00F10333" w:rsidRDefault="00E07526">
      <w:pPr>
        <w:spacing w:after="0" w:line="259" w:lineRule="auto"/>
        <w:ind w:left="0" w:firstLine="0"/>
      </w:pPr>
      <w:r>
        <w:t xml:space="preserve"> </w:t>
      </w:r>
    </w:p>
    <w:p w14:paraId="26728364" w14:textId="77777777" w:rsidR="00F10333" w:rsidRDefault="00F10333" w:rsidP="00401E7F">
      <w:pPr>
        <w:spacing w:after="80" w:line="259" w:lineRule="auto"/>
        <w:ind w:left="0" w:firstLine="0"/>
      </w:pPr>
    </w:p>
    <w:p w14:paraId="12276A9F" w14:textId="77777777" w:rsidR="00F10333" w:rsidRDefault="00E07526">
      <w:pPr>
        <w:pStyle w:val="Heading3"/>
        <w:ind w:left="-5"/>
      </w:pPr>
      <w:bookmarkStart w:id="15" w:name="_Toc171406727"/>
      <w:r>
        <w:t>Internet – document or page on a website</w:t>
      </w:r>
      <w:bookmarkEnd w:id="15"/>
      <w:r>
        <w:t xml:space="preserve"> </w:t>
      </w:r>
    </w:p>
    <w:p w14:paraId="0D3220B2"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71CF25A" w14:textId="77777777" w:rsidR="00F10333" w:rsidRDefault="00E07526">
      <w:pPr>
        <w:ind w:left="111"/>
      </w:pPr>
      <w:r>
        <w:rPr>
          <w:b/>
        </w:rPr>
        <w:t xml:space="preserve">Basic format:  </w:t>
      </w:r>
    </w:p>
    <w:p w14:paraId="0C8A4E8D" w14:textId="77777777" w:rsidR="00F10333" w:rsidRDefault="00E07526">
      <w:pPr>
        <w:spacing w:after="0" w:line="259" w:lineRule="auto"/>
        <w:ind w:left="0" w:firstLine="0"/>
      </w:pPr>
      <w:r>
        <w:t xml:space="preserve"> </w:t>
      </w:r>
    </w:p>
    <w:p w14:paraId="30F42142" w14:textId="77777777" w:rsidR="00F10333" w:rsidRDefault="00E07526">
      <w:pPr>
        <w:ind w:left="235"/>
      </w:pPr>
      <w:r>
        <w:t>Author, A.B. (Year),</w:t>
      </w:r>
      <w:r>
        <w:rPr>
          <w:i/>
        </w:rPr>
        <w:t xml:space="preserve"> Title. </w:t>
      </w:r>
      <w:r>
        <w:t xml:space="preserve">Available from: URL . [Accessed date Month, year.] </w:t>
      </w:r>
    </w:p>
    <w:p w14:paraId="20ACB6FF"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ference an internet document or page intext citation"/>
        <w:tblDescription w:val="Table showing how to ference an internet document or page intext citation"/>
      </w:tblPr>
      <w:tblGrid>
        <w:gridCol w:w="4736"/>
        <w:gridCol w:w="9633"/>
      </w:tblGrid>
      <w:tr w:rsidR="00F10333" w14:paraId="098F2F58" w14:textId="77777777" w:rsidTr="00C22904">
        <w:trPr>
          <w:cantSplit/>
          <w:trHeight w:val="283"/>
          <w:tblHeader/>
        </w:trPr>
        <w:tc>
          <w:tcPr>
            <w:tcW w:w="4736" w:type="dxa"/>
            <w:tcBorders>
              <w:top w:val="single" w:sz="4" w:space="0" w:color="000000"/>
              <w:left w:val="single" w:sz="4" w:space="0" w:color="000000"/>
              <w:bottom w:val="single" w:sz="4" w:space="0" w:color="000000"/>
              <w:right w:val="single" w:sz="4" w:space="0" w:color="000000"/>
            </w:tcBorders>
            <w:shd w:val="clear" w:color="auto" w:fill="D9D9D9"/>
          </w:tcPr>
          <w:p w14:paraId="1CF51C32" w14:textId="77777777" w:rsidR="00F10333" w:rsidRDefault="00E07526">
            <w:pPr>
              <w:spacing w:after="0" w:line="259" w:lineRule="auto"/>
              <w:ind w:left="0" w:firstLine="0"/>
            </w:pPr>
            <w:r>
              <w:t xml:space="preserve">In-text citation  </w:t>
            </w:r>
          </w:p>
        </w:tc>
        <w:tc>
          <w:tcPr>
            <w:tcW w:w="9633" w:type="dxa"/>
            <w:tcBorders>
              <w:top w:val="single" w:sz="4" w:space="0" w:color="000000"/>
              <w:left w:val="single" w:sz="4" w:space="0" w:color="000000"/>
              <w:bottom w:val="single" w:sz="4" w:space="0" w:color="000000"/>
              <w:right w:val="single" w:sz="4" w:space="0" w:color="000000"/>
            </w:tcBorders>
            <w:shd w:val="clear" w:color="auto" w:fill="D9D9D9"/>
          </w:tcPr>
          <w:p w14:paraId="02476F8D" w14:textId="77777777" w:rsidR="00F10333" w:rsidRDefault="00E07526">
            <w:pPr>
              <w:spacing w:after="0" w:line="259" w:lineRule="auto"/>
              <w:ind w:left="2" w:firstLine="0"/>
            </w:pPr>
            <w:r>
              <w:t xml:space="preserve">Reference list  </w:t>
            </w:r>
          </w:p>
        </w:tc>
      </w:tr>
      <w:tr w:rsidR="00F10333" w14:paraId="73C9A7B7" w14:textId="77777777" w:rsidTr="00C22904">
        <w:trPr>
          <w:cantSplit/>
          <w:trHeight w:val="1118"/>
          <w:tblHeader/>
        </w:trPr>
        <w:tc>
          <w:tcPr>
            <w:tcW w:w="4736" w:type="dxa"/>
            <w:tcBorders>
              <w:top w:val="single" w:sz="4" w:space="0" w:color="000000"/>
              <w:left w:val="single" w:sz="4" w:space="0" w:color="000000"/>
              <w:bottom w:val="single" w:sz="4" w:space="0" w:color="000000"/>
              <w:right w:val="single" w:sz="4" w:space="0" w:color="000000"/>
            </w:tcBorders>
          </w:tcPr>
          <w:p w14:paraId="55180282" w14:textId="77777777" w:rsidR="00F10333" w:rsidRDefault="00E07526">
            <w:pPr>
              <w:spacing w:after="0" w:line="259" w:lineRule="auto"/>
              <w:ind w:left="0" w:firstLine="0"/>
            </w:pPr>
            <w:r>
              <w:t xml:space="preserve">A recent report (Kings Fund, 2020) demonstrates that students… </w:t>
            </w:r>
          </w:p>
        </w:tc>
        <w:tc>
          <w:tcPr>
            <w:tcW w:w="9633" w:type="dxa"/>
            <w:tcBorders>
              <w:top w:val="single" w:sz="4" w:space="0" w:color="000000"/>
              <w:left w:val="single" w:sz="4" w:space="0" w:color="000000"/>
              <w:bottom w:val="single" w:sz="4" w:space="0" w:color="000000"/>
              <w:right w:val="single" w:sz="4" w:space="0" w:color="000000"/>
            </w:tcBorders>
          </w:tcPr>
          <w:p w14:paraId="4D5FEB10" w14:textId="1354395E" w:rsidR="00F10333" w:rsidRDefault="00E07526" w:rsidP="00C22904">
            <w:pPr>
              <w:spacing w:after="0" w:line="241" w:lineRule="auto"/>
              <w:ind w:left="2" w:right="331" w:firstLine="0"/>
            </w:pPr>
            <w:r>
              <w:t xml:space="preserve">Kings Fund (2020), </w:t>
            </w:r>
            <w:r>
              <w:rPr>
                <w:i/>
              </w:rPr>
              <w:t>Mental Health and Primary Care Networks</w:t>
            </w:r>
            <w:r>
              <w:t xml:space="preserve">. Available from: </w:t>
            </w:r>
            <w:hyperlink r:id="rId27">
              <w:r>
                <w:rPr>
                  <w:color w:val="0000FF"/>
                  <w:u w:val="single" w:color="0000FF"/>
                </w:rPr>
                <w:t>https://www.kingsfund.org.uk/publications/mental</w:t>
              </w:r>
            </w:hyperlink>
            <w:hyperlink r:id="rId28">
              <w:r>
                <w:rPr>
                  <w:color w:val="0000FF"/>
                  <w:u w:val="single" w:color="0000FF"/>
                </w:rPr>
                <w:t>-</w:t>
              </w:r>
            </w:hyperlink>
            <w:hyperlink r:id="rId29">
              <w:r>
                <w:rPr>
                  <w:color w:val="0000FF"/>
                  <w:u w:val="single" w:color="0000FF"/>
                </w:rPr>
                <w:t>health</w:t>
              </w:r>
            </w:hyperlink>
            <w:hyperlink r:id="rId30">
              <w:r>
                <w:rPr>
                  <w:color w:val="0000FF"/>
                  <w:u w:val="single" w:color="0000FF"/>
                </w:rPr>
                <w:t>-</w:t>
              </w:r>
            </w:hyperlink>
            <w:hyperlink r:id="rId31">
              <w:r>
                <w:rPr>
                  <w:color w:val="0000FF"/>
                  <w:u w:val="single" w:color="0000FF"/>
                </w:rPr>
                <w:t>primary</w:t>
              </w:r>
            </w:hyperlink>
            <w:hyperlink r:id="rId32">
              <w:r>
                <w:rPr>
                  <w:color w:val="0000FF"/>
                  <w:u w:val="single" w:color="0000FF"/>
                </w:rPr>
                <w:t>-</w:t>
              </w:r>
            </w:hyperlink>
            <w:hyperlink r:id="rId33">
              <w:r>
                <w:rPr>
                  <w:color w:val="0000FF"/>
                  <w:u w:val="single" w:color="0000FF"/>
                </w:rPr>
                <w:t>care</w:t>
              </w:r>
            </w:hyperlink>
            <w:hyperlink r:id="rId34">
              <w:r>
                <w:rPr>
                  <w:color w:val="0000FF"/>
                  <w:u w:val="single" w:color="0000FF"/>
                </w:rPr>
                <w:t>-</w:t>
              </w:r>
            </w:hyperlink>
            <w:hyperlink r:id="rId35">
              <w:r>
                <w:rPr>
                  <w:color w:val="0000FF"/>
                  <w:u w:val="single" w:color="0000FF"/>
                </w:rPr>
                <w:t>networks</w:t>
              </w:r>
            </w:hyperlink>
            <w:hyperlink r:id="rId36">
              <w:r>
                <w:t xml:space="preserve"> </w:t>
              </w:r>
            </w:hyperlink>
            <w:r>
              <w:t xml:space="preserve"> . [Accessed 16th December, </w:t>
            </w:r>
            <w:r w:rsidR="006A4C42">
              <w:t>2023</w:t>
            </w:r>
            <w:r>
              <w:t>.]</w:t>
            </w:r>
          </w:p>
        </w:tc>
      </w:tr>
    </w:tbl>
    <w:p w14:paraId="1A340EB2" w14:textId="77777777" w:rsidR="00F10333" w:rsidRDefault="00E07526">
      <w:pPr>
        <w:spacing w:after="0" w:line="259" w:lineRule="auto"/>
        <w:ind w:left="0"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document on a website"/>
        <w:tblDescription w:val="table showing how to reference a document on a website"/>
      </w:tblPr>
      <w:tblGrid>
        <w:gridCol w:w="4730"/>
        <w:gridCol w:w="9639"/>
      </w:tblGrid>
      <w:tr w:rsidR="00F10333" w14:paraId="7F9DE09C" w14:textId="77777777" w:rsidTr="00C22904">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5A2475D7" w14:textId="77777777" w:rsidR="00F10333" w:rsidRDefault="00E07526">
            <w:pPr>
              <w:spacing w:after="0" w:line="259" w:lineRule="auto"/>
              <w:ind w:left="0" w:firstLine="0"/>
            </w:pPr>
            <w:r>
              <w:rPr>
                <w:b/>
              </w:rPr>
              <w:t xml:space="preserve">Document on a website </w:t>
            </w:r>
            <w: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43C99544" w14:textId="77777777" w:rsidR="00F10333" w:rsidRDefault="00E07526">
            <w:pPr>
              <w:spacing w:after="0" w:line="259" w:lineRule="auto"/>
              <w:ind w:left="1" w:firstLine="0"/>
            </w:pPr>
            <w:r>
              <w:rPr>
                <w:b/>
              </w:rPr>
              <w:t>Basic format</w:t>
            </w:r>
            <w:r>
              <w:t xml:space="preserve">:  </w:t>
            </w:r>
          </w:p>
          <w:p w14:paraId="27703B94" w14:textId="77777777" w:rsidR="00F10333" w:rsidRDefault="00E07526">
            <w:pPr>
              <w:spacing w:after="0" w:line="259" w:lineRule="auto"/>
              <w:ind w:left="1" w:firstLine="0"/>
            </w:pPr>
            <w:r>
              <w:t>Author, A.B. (Year),</w:t>
            </w:r>
            <w:r>
              <w:rPr>
                <w:i/>
              </w:rPr>
              <w:t xml:space="preserve"> Title. </w:t>
            </w:r>
            <w:r>
              <w:t xml:space="preserve">Available from: URL . [Accessed date Month, year.] </w:t>
            </w:r>
          </w:p>
          <w:p w14:paraId="17AA697F" w14:textId="77777777" w:rsidR="00F10333" w:rsidRDefault="00E07526">
            <w:pPr>
              <w:spacing w:after="0" w:line="259" w:lineRule="auto"/>
              <w:ind w:left="1" w:firstLine="0"/>
            </w:pPr>
            <w:r>
              <w:t xml:space="preserve"> </w:t>
            </w:r>
          </w:p>
        </w:tc>
      </w:tr>
      <w:tr w:rsidR="00F10333" w14:paraId="292A0669" w14:textId="77777777" w:rsidTr="00C22904">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6BEB8B4"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3DC0D14B" w14:textId="77777777" w:rsidR="00F10333" w:rsidRDefault="00E07526">
            <w:pPr>
              <w:spacing w:after="0" w:line="259" w:lineRule="auto"/>
              <w:ind w:left="1" w:firstLine="0"/>
            </w:pPr>
            <w:r>
              <w:t xml:space="preserve">Reference list  </w:t>
            </w:r>
          </w:p>
        </w:tc>
      </w:tr>
      <w:tr w:rsidR="00F10333" w14:paraId="0E80931A" w14:textId="77777777" w:rsidTr="00C22904">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4C44ADA8" w14:textId="57245BF9" w:rsidR="00F10333" w:rsidRDefault="00E07526">
            <w:pPr>
              <w:spacing w:after="0" w:line="259" w:lineRule="auto"/>
              <w:ind w:left="0" w:firstLine="0"/>
            </w:pPr>
            <w:r>
              <w:t>…as evident in advances made in medical ethics (World Health Organi</w:t>
            </w:r>
            <w:r w:rsidR="004557D4">
              <w:t>s</w:t>
            </w:r>
            <w:r>
              <w:t xml:space="preserve">ation, 2021).  </w:t>
            </w:r>
          </w:p>
        </w:tc>
        <w:tc>
          <w:tcPr>
            <w:tcW w:w="9639" w:type="dxa"/>
            <w:tcBorders>
              <w:top w:val="single" w:sz="4" w:space="0" w:color="000000"/>
              <w:left w:val="single" w:sz="4" w:space="0" w:color="000000"/>
              <w:bottom w:val="single" w:sz="4" w:space="0" w:color="000000"/>
              <w:right w:val="single" w:sz="4" w:space="0" w:color="000000"/>
            </w:tcBorders>
          </w:tcPr>
          <w:p w14:paraId="01C6D2C3" w14:textId="1CE7B8A8" w:rsidR="00F10333" w:rsidRDefault="00E07526">
            <w:pPr>
              <w:spacing w:after="0" w:line="241" w:lineRule="auto"/>
              <w:ind w:left="1" w:right="315" w:firstLine="0"/>
            </w:pPr>
            <w:r>
              <w:t>World Health Organi</w:t>
            </w:r>
            <w:r w:rsidR="00262979">
              <w:t>s</w:t>
            </w:r>
            <w:r>
              <w:t xml:space="preserve">ation (2021), </w:t>
            </w:r>
            <w:r>
              <w:rPr>
                <w:i/>
                <w:color w:val="1A1A1A"/>
              </w:rPr>
              <w:t>Ethics &amp; Governance of Artificial Intelligence for Health</w:t>
            </w:r>
            <w:r>
              <w:rPr>
                <w:i/>
              </w:rPr>
              <w:t xml:space="preserve">. </w:t>
            </w:r>
            <w:r>
              <w:t xml:space="preserve">Available from: </w:t>
            </w:r>
            <w:hyperlink r:id="rId37">
              <w:r>
                <w:rPr>
                  <w:color w:val="0000FF"/>
                  <w:u w:val="single" w:color="0000FF"/>
                </w:rPr>
                <w:t>https://www.who.int/publications/i/item/9789240029200</w:t>
              </w:r>
            </w:hyperlink>
            <w:hyperlink r:id="rId38">
              <w:r>
                <w:t xml:space="preserve"> </w:t>
              </w:r>
            </w:hyperlink>
            <w:r>
              <w:t xml:space="preserve">. [Accessed 16th November, 2021.] </w:t>
            </w:r>
          </w:p>
          <w:p w14:paraId="43903651" w14:textId="77777777" w:rsidR="00F10333" w:rsidRDefault="00E07526">
            <w:pPr>
              <w:spacing w:after="0" w:line="259" w:lineRule="auto"/>
              <w:ind w:left="1" w:firstLine="0"/>
            </w:pPr>
            <w:r>
              <w:t xml:space="preserve"> </w:t>
            </w:r>
          </w:p>
        </w:tc>
      </w:tr>
    </w:tbl>
    <w:p w14:paraId="75981679"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Image showing a table on page on a websire with author"/>
        <w:tblDescription w:val="Image showin an abstract picture"/>
      </w:tblPr>
      <w:tblGrid>
        <w:gridCol w:w="4730"/>
        <w:gridCol w:w="9639"/>
      </w:tblGrid>
      <w:tr w:rsidR="00F10333" w14:paraId="5CF62D87" w14:textId="77777777" w:rsidTr="00C22904">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66A30B7A" w14:textId="77777777" w:rsidR="00F10333" w:rsidRDefault="00E07526">
            <w:pPr>
              <w:spacing w:after="0" w:line="259" w:lineRule="auto"/>
              <w:ind w:left="0" w:firstLine="0"/>
            </w:pPr>
            <w:r>
              <w:rPr>
                <w:b/>
              </w:rPr>
              <w:t xml:space="preserve">Page on a website – with author </w:t>
            </w:r>
            <w: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17FC3A57" w14:textId="77777777" w:rsidR="00F10333" w:rsidRDefault="00E07526">
            <w:pPr>
              <w:spacing w:after="0" w:line="259" w:lineRule="auto"/>
              <w:ind w:left="1" w:firstLine="0"/>
            </w:pPr>
            <w:r>
              <w:rPr>
                <w:b/>
              </w:rPr>
              <w:t>Basic format</w:t>
            </w:r>
            <w:r>
              <w:t xml:space="preserve">:  </w:t>
            </w:r>
          </w:p>
          <w:p w14:paraId="4256C81D" w14:textId="77777777" w:rsidR="00F10333" w:rsidRDefault="00E07526">
            <w:pPr>
              <w:spacing w:after="0" w:line="242" w:lineRule="auto"/>
              <w:ind w:left="1" w:right="73" w:firstLine="0"/>
            </w:pPr>
            <w:r>
              <w:t>Author, A.B. (Year of publication),</w:t>
            </w:r>
            <w:r>
              <w:rPr>
                <w:i/>
              </w:rPr>
              <w:t xml:space="preserve"> Title. </w:t>
            </w:r>
            <w:r>
              <w:t xml:space="preserve">Available from: URL . [Accessed date Month, year.] </w:t>
            </w:r>
          </w:p>
          <w:p w14:paraId="1647D655" w14:textId="77777777" w:rsidR="00F10333" w:rsidRDefault="00E07526">
            <w:pPr>
              <w:spacing w:after="0" w:line="259" w:lineRule="auto"/>
              <w:ind w:left="1" w:firstLine="0"/>
            </w:pPr>
            <w:r>
              <w:t xml:space="preserve"> </w:t>
            </w:r>
          </w:p>
        </w:tc>
      </w:tr>
      <w:tr w:rsidR="00F10333" w14:paraId="4FECC94C" w14:textId="77777777" w:rsidTr="00C22904">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B3D8C27"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33369487" w14:textId="77777777" w:rsidR="00F10333" w:rsidRDefault="00E07526">
            <w:pPr>
              <w:spacing w:after="0" w:line="259" w:lineRule="auto"/>
              <w:ind w:left="1" w:firstLine="0"/>
            </w:pPr>
            <w:r>
              <w:t xml:space="preserve">Reference list  </w:t>
            </w:r>
          </w:p>
        </w:tc>
      </w:tr>
      <w:tr w:rsidR="00F10333" w14:paraId="1B82DDD7" w14:textId="77777777" w:rsidTr="00C22904">
        <w:trPr>
          <w:trHeight w:val="841"/>
        </w:trPr>
        <w:tc>
          <w:tcPr>
            <w:tcW w:w="4730" w:type="dxa"/>
            <w:tcBorders>
              <w:top w:val="single" w:sz="4" w:space="0" w:color="000000"/>
              <w:left w:val="single" w:sz="4" w:space="0" w:color="000000"/>
              <w:bottom w:val="single" w:sz="4" w:space="0" w:color="000000"/>
              <w:right w:val="single" w:sz="4" w:space="0" w:color="000000"/>
            </w:tcBorders>
          </w:tcPr>
          <w:p w14:paraId="49F342AC" w14:textId="77777777" w:rsidR="00F10333" w:rsidRDefault="00E07526">
            <w:pPr>
              <w:spacing w:after="0" w:line="259" w:lineRule="auto"/>
              <w:ind w:left="0" w:right="168" w:firstLine="0"/>
            </w:pPr>
            <w:r>
              <w:t xml:space="preserve">…with minority groups experiencing considerable challenges (Adebiyi, 2021) as a result of lockdown.   </w:t>
            </w:r>
          </w:p>
        </w:tc>
        <w:tc>
          <w:tcPr>
            <w:tcW w:w="9639" w:type="dxa"/>
            <w:tcBorders>
              <w:top w:val="single" w:sz="4" w:space="0" w:color="000000"/>
              <w:left w:val="single" w:sz="4" w:space="0" w:color="000000"/>
              <w:bottom w:val="single" w:sz="4" w:space="0" w:color="000000"/>
              <w:right w:val="single" w:sz="4" w:space="0" w:color="000000"/>
            </w:tcBorders>
          </w:tcPr>
          <w:p w14:paraId="1451A710" w14:textId="77777777" w:rsidR="00F10333" w:rsidRDefault="00E07526">
            <w:pPr>
              <w:spacing w:after="0" w:line="259" w:lineRule="auto"/>
              <w:ind w:left="1" w:firstLine="0"/>
            </w:pPr>
            <w:r>
              <w:t xml:space="preserve">Adebiyi, D. (2021), </w:t>
            </w:r>
            <w:r>
              <w:rPr>
                <w:i/>
              </w:rPr>
              <w:t>One Year of Lockdown</w:t>
            </w:r>
            <w:r>
              <w:t xml:space="preserve">. Available from: </w:t>
            </w:r>
            <w:hyperlink r:id="rId39">
              <w:r>
                <w:rPr>
                  <w:color w:val="0000FF"/>
                  <w:u w:val="single" w:color="0000FF"/>
                </w:rPr>
                <w:t>https://www.savethechildren.org.uk/blogs/2021/one</w:t>
              </w:r>
            </w:hyperlink>
            <w:hyperlink r:id="rId40">
              <w:r>
                <w:rPr>
                  <w:color w:val="0000FF"/>
                  <w:u w:val="single" w:color="0000FF"/>
                </w:rPr>
                <w:t>-</w:t>
              </w:r>
            </w:hyperlink>
            <w:hyperlink r:id="rId41">
              <w:r>
                <w:rPr>
                  <w:color w:val="0000FF"/>
                  <w:u w:val="single" w:color="0000FF"/>
                </w:rPr>
                <w:t>year</w:t>
              </w:r>
            </w:hyperlink>
            <w:hyperlink r:id="rId42">
              <w:r>
                <w:rPr>
                  <w:color w:val="0000FF"/>
                  <w:u w:val="single" w:color="0000FF"/>
                </w:rPr>
                <w:t>-</w:t>
              </w:r>
            </w:hyperlink>
            <w:hyperlink r:id="rId43">
              <w:r>
                <w:rPr>
                  <w:color w:val="0000FF"/>
                  <w:u w:val="single" w:color="0000FF"/>
                </w:rPr>
                <w:t>of</w:t>
              </w:r>
            </w:hyperlink>
            <w:hyperlink r:id="rId44">
              <w:r>
                <w:rPr>
                  <w:color w:val="0000FF"/>
                  <w:u w:val="single" w:color="0000FF"/>
                </w:rPr>
                <w:t>-</w:t>
              </w:r>
            </w:hyperlink>
            <w:hyperlink r:id="rId45">
              <w:r>
                <w:rPr>
                  <w:color w:val="0000FF"/>
                  <w:u w:val="single" w:color="0000FF"/>
                </w:rPr>
                <w:t>lockdown</w:t>
              </w:r>
            </w:hyperlink>
            <w:hyperlink r:id="rId46">
              <w:r>
                <w:t xml:space="preserve"> </w:t>
              </w:r>
            </w:hyperlink>
            <w:r>
              <w:t xml:space="preserve">. [Accessed 24th February, 2021.] </w:t>
            </w:r>
          </w:p>
        </w:tc>
      </w:tr>
    </w:tbl>
    <w:p w14:paraId="06855075" w14:textId="77777777" w:rsidR="00F10333" w:rsidRDefault="00E07526">
      <w:pPr>
        <w:spacing w:after="0" w:line="259" w:lineRule="auto"/>
        <w:ind w:left="221" w:firstLine="0"/>
      </w:pPr>
      <w:r>
        <w:t xml:space="preserve"> </w:t>
      </w:r>
    </w:p>
    <w:p w14:paraId="436C59B1" w14:textId="77777777" w:rsidR="00F10333" w:rsidRDefault="00E07526">
      <w:pPr>
        <w:spacing w:after="0" w:line="259" w:lineRule="auto"/>
        <w:ind w:left="221" w:firstLine="0"/>
      </w:pPr>
      <w:r>
        <w:lastRenderedPageBreak/>
        <w:t xml:space="preserve"> </w:t>
      </w:r>
    </w:p>
    <w:p w14:paraId="2EB9B631"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page on a website without an author"/>
        <w:tblDescription w:val="table showing how to reference a page on a website without an author"/>
      </w:tblPr>
      <w:tblGrid>
        <w:gridCol w:w="4643"/>
        <w:gridCol w:w="9726"/>
      </w:tblGrid>
      <w:tr w:rsidR="00F10333" w14:paraId="385ED705" w14:textId="77777777" w:rsidTr="00C22904">
        <w:trPr>
          <w:cantSplit/>
          <w:trHeight w:val="1115"/>
          <w:tblHeader/>
        </w:trPr>
        <w:tc>
          <w:tcPr>
            <w:tcW w:w="4643" w:type="dxa"/>
            <w:tcBorders>
              <w:top w:val="single" w:sz="4" w:space="0" w:color="000000"/>
              <w:left w:val="single" w:sz="4" w:space="0" w:color="000000"/>
              <w:bottom w:val="single" w:sz="4" w:space="0" w:color="000000"/>
              <w:right w:val="single" w:sz="4" w:space="0" w:color="000000"/>
            </w:tcBorders>
          </w:tcPr>
          <w:p w14:paraId="258F35F1" w14:textId="77777777" w:rsidR="00F10333" w:rsidRDefault="00E07526">
            <w:pPr>
              <w:spacing w:after="0" w:line="259" w:lineRule="auto"/>
              <w:ind w:left="0" w:firstLine="0"/>
            </w:pPr>
            <w:r>
              <w:rPr>
                <w:b/>
              </w:rPr>
              <w:t xml:space="preserve">Page on a website – without author </w:t>
            </w:r>
            <w: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0215249D" w14:textId="77777777" w:rsidR="00F10333" w:rsidRDefault="00E07526">
            <w:pPr>
              <w:spacing w:after="0" w:line="259" w:lineRule="auto"/>
              <w:ind w:left="1" w:firstLine="0"/>
            </w:pPr>
            <w:r>
              <w:rPr>
                <w:b/>
              </w:rPr>
              <w:t>Basic format</w:t>
            </w:r>
            <w:r>
              <w:t xml:space="preserve">:  </w:t>
            </w:r>
          </w:p>
          <w:p w14:paraId="002A4825" w14:textId="088A1789" w:rsidR="00F10333" w:rsidRDefault="00E07526">
            <w:pPr>
              <w:spacing w:after="0" w:line="242" w:lineRule="auto"/>
              <w:ind w:left="1" w:right="156" w:firstLine="0"/>
            </w:pPr>
            <w:r>
              <w:t xml:space="preserve">Organisation name (Year), </w:t>
            </w:r>
            <w:r>
              <w:rPr>
                <w:i/>
              </w:rPr>
              <w:t>Title</w:t>
            </w:r>
            <w:r>
              <w:t xml:space="preserve">. Available from: URL . [Accessed date </w:t>
            </w:r>
            <w:r w:rsidR="007A43C4">
              <w:t>M</w:t>
            </w:r>
            <w:r>
              <w:t xml:space="preserve">onth, year.] </w:t>
            </w:r>
          </w:p>
          <w:p w14:paraId="3799464E" w14:textId="77777777" w:rsidR="007A43C4" w:rsidRDefault="007A43C4">
            <w:pPr>
              <w:spacing w:after="0" w:line="259" w:lineRule="auto"/>
              <w:ind w:left="1" w:firstLine="0"/>
              <w:rPr>
                <w:b/>
              </w:rPr>
            </w:pPr>
          </w:p>
          <w:p w14:paraId="711E7441" w14:textId="34B5A575" w:rsidR="00F10333" w:rsidRDefault="00E07526">
            <w:pPr>
              <w:spacing w:after="0" w:line="259" w:lineRule="auto"/>
              <w:ind w:left="1" w:firstLine="0"/>
            </w:pPr>
            <w:r>
              <w:rPr>
                <w:b/>
              </w:rPr>
              <w:t xml:space="preserve">Note: </w:t>
            </w:r>
            <w:r>
              <w:t>If there is no individual author for a web page use the organisation’s name</w:t>
            </w:r>
            <w:r>
              <w:rPr>
                <w:b/>
              </w:rPr>
              <w:t xml:space="preserve"> </w:t>
            </w:r>
          </w:p>
        </w:tc>
      </w:tr>
      <w:tr w:rsidR="00F10333" w14:paraId="76D218F8" w14:textId="77777777" w:rsidTr="00C22904">
        <w:trPr>
          <w:trHeight w:val="283"/>
        </w:trPr>
        <w:tc>
          <w:tcPr>
            <w:tcW w:w="4643" w:type="dxa"/>
            <w:tcBorders>
              <w:top w:val="single" w:sz="4" w:space="0" w:color="000000"/>
              <w:left w:val="single" w:sz="4" w:space="0" w:color="000000"/>
              <w:bottom w:val="single" w:sz="4" w:space="0" w:color="000000"/>
              <w:right w:val="single" w:sz="4" w:space="0" w:color="000000"/>
            </w:tcBorders>
            <w:shd w:val="clear" w:color="auto" w:fill="D9D9D9"/>
          </w:tcPr>
          <w:p w14:paraId="296BBCC0" w14:textId="77777777" w:rsidR="00F10333" w:rsidRDefault="00E07526">
            <w:pPr>
              <w:spacing w:after="0" w:line="259" w:lineRule="auto"/>
              <w:ind w:left="0" w:firstLine="0"/>
            </w:pPr>
            <w:r>
              <w:t xml:space="preserve">In-text citation  </w:t>
            </w:r>
          </w:p>
        </w:tc>
        <w:tc>
          <w:tcPr>
            <w:tcW w:w="9726" w:type="dxa"/>
            <w:tcBorders>
              <w:top w:val="single" w:sz="4" w:space="0" w:color="000000"/>
              <w:left w:val="single" w:sz="4" w:space="0" w:color="000000"/>
              <w:bottom w:val="single" w:sz="4" w:space="0" w:color="000000"/>
              <w:right w:val="single" w:sz="4" w:space="0" w:color="000000"/>
            </w:tcBorders>
            <w:shd w:val="clear" w:color="auto" w:fill="D9D9D9"/>
          </w:tcPr>
          <w:p w14:paraId="2534D4BD" w14:textId="77777777" w:rsidR="00F10333" w:rsidRDefault="00E07526">
            <w:pPr>
              <w:spacing w:after="0" w:line="259" w:lineRule="auto"/>
              <w:ind w:left="1" w:firstLine="0"/>
            </w:pPr>
            <w:r>
              <w:t xml:space="preserve">Reference list  </w:t>
            </w:r>
          </w:p>
        </w:tc>
      </w:tr>
      <w:tr w:rsidR="00F10333" w14:paraId="4C11CE82" w14:textId="77777777" w:rsidTr="00C22904">
        <w:trPr>
          <w:trHeight w:val="841"/>
        </w:trPr>
        <w:tc>
          <w:tcPr>
            <w:tcW w:w="4643" w:type="dxa"/>
            <w:tcBorders>
              <w:top w:val="single" w:sz="4" w:space="0" w:color="000000"/>
              <w:left w:val="single" w:sz="4" w:space="0" w:color="000000"/>
              <w:bottom w:val="single" w:sz="4" w:space="0" w:color="000000"/>
              <w:right w:val="single" w:sz="4" w:space="0" w:color="000000"/>
            </w:tcBorders>
          </w:tcPr>
          <w:p w14:paraId="7514D8C7" w14:textId="77777777" w:rsidR="00F10333" w:rsidRDefault="00E07526">
            <w:pPr>
              <w:spacing w:after="0" w:line="259" w:lineRule="auto"/>
              <w:ind w:left="0" w:right="247" w:firstLine="0"/>
            </w:pPr>
            <w:r>
              <w:t xml:space="preserve">The captive environment can be challenging to maintain (RSPCA, 2021) and … </w:t>
            </w:r>
          </w:p>
        </w:tc>
        <w:tc>
          <w:tcPr>
            <w:tcW w:w="9726" w:type="dxa"/>
            <w:tcBorders>
              <w:top w:val="single" w:sz="4" w:space="0" w:color="000000"/>
              <w:left w:val="single" w:sz="4" w:space="0" w:color="000000"/>
              <w:bottom w:val="single" w:sz="4" w:space="0" w:color="000000"/>
              <w:right w:val="single" w:sz="4" w:space="0" w:color="000000"/>
            </w:tcBorders>
          </w:tcPr>
          <w:p w14:paraId="3BCD3FB5" w14:textId="77777777" w:rsidR="00F10333" w:rsidRDefault="00E07526">
            <w:pPr>
              <w:spacing w:after="0" w:line="259" w:lineRule="auto"/>
              <w:ind w:left="1" w:right="157" w:firstLine="0"/>
            </w:pPr>
            <w:r>
              <w:t xml:space="preserve">RSPCA (2021), </w:t>
            </w:r>
            <w:r>
              <w:rPr>
                <w:i/>
              </w:rPr>
              <w:t xml:space="preserve">Wild animals in captivity. </w:t>
            </w:r>
            <w:r>
              <w:t xml:space="preserve">Available from: </w:t>
            </w:r>
            <w:hyperlink r:id="rId47">
              <w:r>
                <w:rPr>
                  <w:color w:val="0000FF"/>
                  <w:u w:val="single" w:color="0000FF"/>
                </w:rPr>
                <w:t>https://www.rspca.org.uk/adviceandwelfare/wildlife/captivity</w:t>
              </w:r>
            </w:hyperlink>
            <w:hyperlink r:id="rId48">
              <w:r>
                <w:t xml:space="preserve"> </w:t>
              </w:r>
            </w:hyperlink>
            <w:r>
              <w:t xml:space="preserve">. [Accessed 26th March, 2021.] </w:t>
            </w:r>
          </w:p>
        </w:tc>
      </w:tr>
    </w:tbl>
    <w:p w14:paraId="622C1D34" w14:textId="77777777" w:rsidR="00F10333" w:rsidRDefault="00E07526">
      <w:pPr>
        <w:spacing w:after="0" w:line="259" w:lineRule="auto"/>
        <w:ind w:left="0"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page on a website with date"/>
        <w:tblDescription w:val="Table showing how to reference a page on a website with date"/>
      </w:tblPr>
      <w:tblGrid>
        <w:gridCol w:w="4643"/>
        <w:gridCol w:w="9726"/>
      </w:tblGrid>
      <w:tr w:rsidR="00F10333" w14:paraId="441BAB50" w14:textId="77777777" w:rsidTr="00C22904">
        <w:trPr>
          <w:cantSplit/>
          <w:trHeight w:val="565"/>
          <w:tblHeader/>
        </w:trPr>
        <w:tc>
          <w:tcPr>
            <w:tcW w:w="4643" w:type="dxa"/>
            <w:tcBorders>
              <w:top w:val="single" w:sz="4" w:space="0" w:color="000000"/>
              <w:left w:val="single" w:sz="4" w:space="0" w:color="000000"/>
              <w:bottom w:val="single" w:sz="4" w:space="0" w:color="000000"/>
              <w:right w:val="single" w:sz="4" w:space="0" w:color="000000"/>
            </w:tcBorders>
          </w:tcPr>
          <w:p w14:paraId="516934C6" w14:textId="77777777" w:rsidR="00F10333" w:rsidRDefault="00E07526">
            <w:pPr>
              <w:spacing w:after="0" w:line="259" w:lineRule="auto"/>
              <w:ind w:left="0" w:firstLine="0"/>
            </w:pPr>
            <w:r>
              <w:rPr>
                <w:b/>
              </w:rPr>
              <w:t xml:space="preserve">Page on a website – with date </w:t>
            </w:r>
            <w: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4C1A6473" w14:textId="77777777" w:rsidR="00F10333" w:rsidRDefault="00E07526">
            <w:pPr>
              <w:spacing w:after="0" w:line="259" w:lineRule="auto"/>
              <w:ind w:left="1" w:firstLine="0"/>
            </w:pPr>
            <w:r>
              <w:rPr>
                <w:b/>
              </w:rPr>
              <w:t>Basic format</w:t>
            </w:r>
            <w:r>
              <w:t xml:space="preserve">:  </w:t>
            </w:r>
          </w:p>
          <w:p w14:paraId="2B8C656C" w14:textId="77777777" w:rsidR="00F10333" w:rsidRDefault="00E07526">
            <w:pPr>
              <w:spacing w:after="0" w:line="259" w:lineRule="auto"/>
              <w:ind w:left="1" w:firstLine="0"/>
            </w:pPr>
            <w:r>
              <w:t>Author, A.B. (Year),</w:t>
            </w:r>
            <w:r>
              <w:rPr>
                <w:i/>
              </w:rPr>
              <w:t xml:space="preserve"> Title. </w:t>
            </w:r>
            <w:r>
              <w:t xml:space="preserve">Available from: URL . [Accessed date Month, year.] </w:t>
            </w:r>
          </w:p>
        </w:tc>
      </w:tr>
      <w:tr w:rsidR="00F10333" w14:paraId="0C05FE08" w14:textId="77777777" w:rsidTr="00C22904">
        <w:trPr>
          <w:trHeight w:val="283"/>
        </w:trPr>
        <w:tc>
          <w:tcPr>
            <w:tcW w:w="4643" w:type="dxa"/>
            <w:tcBorders>
              <w:top w:val="single" w:sz="4" w:space="0" w:color="000000"/>
              <w:left w:val="single" w:sz="4" w:space="0" w:color="000000"/>
              <w:bottom w:val="single" w:sz="4" w:space="0" w:color="000000"/>
              <w:right w:val="single" w:sz="4" w:space="0" w:color="000000"/>
            </w:tcBorders>
            <w:shd w:val="clear" w:color="auto" w:fill="D9D9D9"/>
          </w:tcPr>
          <w:p w14:paraId="7487F60C" w14:textId="77777777" w:rsidR="00F10333" w:rsidRDefault="00E07526">
            <w:pPr>
              <w:spacing w:after="0" w:line="259" w:lineRule="auto"/>
              <w:ind w:left="0" w:firstLine="0"/>
            </w:pPr>
            <w:r>
              <w:t xml:space="preserve">In-text citation  </w:t>
            </w:r>
          </w:p>
        </w:tc>
        <w:tc>
          <w:tcPr>
            <w:tcW w:w="9726" w:type="dxa"/>
            <w:tcBorders>
              <w:top w:val="single" w:sz="4" w:space="0" w:color="000000"/>
              <w:left w:val="single" w:sz="4" w:space="0" w:color="000000"/>
              <w:bottom w:val="single" w:sz="4" w:space="0" w:color="000000"/>
              <w:right w:val="single" w:sz="4" w:space="0" w:color="000000"/>
            </w:tcBorders>
            <w:shd w:val="clear" w:color="auto" w:fill="D9D9D9"/>
          </w:tcPr>
          <w:p w14:paraId="1EF73055" w14:textId="77777777" w:rsidR="00F10333" w:rsidRDefault="00E07526">
            <w:pPr>
              <w:spacing w:after="0" w:line="259" w:lineRule="auto"/>
              <w:ind w:left="1" w:firstLine="0"/>
            </w:pPr>
            <w:r>
              <w:t xml:space="preserve">Reference list  </w:t>
            </w:r>
          </w:p>
        </w:tc>
      </w:tr>
      <w:tr w:rsidR="00F10333" w14:paraId="6698FC46" w14:textId="77777777" w:rsidTr="00C22904">
        <w:trPr>
          <w:trHeight w:val="839"/>
        </w:trPr>
        <w:tc>
          <w:tcPr>
            <w:tcW w:w="4643" w:type="dxa"/>
            <w:tcBorders>
              <w:top w:val="single" w:sz="4" w:space="0" w:color="000000"/>
              <w:left w:val="single" w:sz="4" w:space="0" w:color="000000"/>
              <w:bottom w:val="single" w:sz="4" w:space="0" w:color="000000"/>
              <w:right w:val="single" w:sz="4" w:space="0" w:color="000000"/>
            </w:tcBorders>
          </w:tcPr>
          <w:p w14:paraId="5CEF2184" w14:textId="77777777" w:rsidR="00F10333" w:rsidRDefault="00E07526">
            <w:pPr>
              <w:spacing w:after="0" w:line="259" w:lineRule="auto"/>
              <w:ind w:left="0" w:right="60" w:firstLine="0"/>
            </w:pPr>
            <w:r>
              <w:t xml:space="preserve">Ingle (2019) highlights the importance for elite athletes of … </w:t>
            </w:r>
          </w:p>
        </w:tc>
        <w:tc>
          <w:tcPr>
            <w:tcW w:w="9726" w:type="dxa"/>
            <w:tcBorders>
              <w:top w:val="single" w:sz="4" w:space="0" w:color="000000"/>
              <w:left w:val="single" w:sz="4" w:space="0" w:color="000000"/>
              <w:bottom w:val="single" w:sz="4" w:space="0" w:color="000000"/>
              <w:right w:val="single" w:sz="4" w:space="0" w:color="000000"/>
            </w:tcBorders>
          </w:tcPr>
          <w:p w14:paraId="5CE5B006" w14:textId="77777777" w:rsidR="00F10333" w:rsidRDefault="00E07526">
            <w:pPr>
              <w:spacing w:after="0" w:line="259" w:lineRule="auto"/>
              <w:ind w:left="1" w:firstLine="0"/>
            </w:pPr>
            <w:r>
              <w:t xml:space="preserve">Ingle, S. (2019), </w:t>
            </w:r>
            <w:r>
              <w:rPr>
                <w:i/>
              </w:rPr>
              <w:t>Elite sport and mental health</w:t>
            </w:r>
            <w:r>
              <w:t xml:space="preserve">. Available from: </w:t>
            </w:r>
          </w:p>
          <w:p w14:paraId="729EC5AC" w14:textId="77777777" w:rsidR="00F10333" w:rsidRDefault="00A11596">
            <w:pPr>
              <w:spacing w:after="0" w:line="259" w:lineRule="auto"/>
              <w:ind w:left="1" w:firstLine="0"/>
            </w:pPr>
            <w:hyperlink r:id="rId49">
              <w:r w:rsidR="00E07526">
                <w:rPr>
                  <w:color w:val="0000FF"/>
                  <w:u w:val="single" w:color="0000FF"/>
                </w:rPr>
                <w:t>https://www.theguardian.com/sport/blog/2019/mar/04/elite</w:t>
              </w:r>
            </w:hyperlink>
            <w:hyperlink r:id="rId50">
              <w:r w:rsidR="00E07526">
                <w:rPr>
                  <w:color w:val="0000FF"/>
                  <w:u w:val="single" w:color="0000FF"/>
                </w:rPr>
                <w:t>-</w:t>
              </w:r>
            </w:hyperlink>
            <w:hyperlink r:id="rId51">
              <w:r w:rsidR="00E07526">
                <w:rPr>
                  <w:color w:val="0000FF"/>
                  <w:u w:val="single" w:color="0000FF"/>
                </w:rPr>
                <w:t>sport</w:t>
              </w:r>
            </w:hyperlink>
            <w:hyperlink r:id="rId52">
              <w:r w:rsidR="00E07526">
                <w:rPr>
                  <w:color w:val="0000FF"/>
                  <w:u w:val="single" w:color="0000FF"/>
                </w:rPr>
                <w:t>-</w:t>
              </w:r>
            </w:hyperlink>
            <w:hyperlink r:id="rId53">
              <w:r w:rsidR="00E07526">
                <w:rPr>
                  <w:color w:val="0000FF"/>
                  <w:u w:val="single" w:color="0000FF"/>
                </w:rPr>
                <w:t>mental</w:t>
              </w:r>
            </w:hyperlink>
            <w:hyperlink r:id="rId54">
              <w:r w:rsidR="00E07526">
                <w:rPr>
                  <w:color w:val="0000FF"/>
                  <w:u w:val="single" w:color="0000FF"/>
                </w:rPr>
                <w:t>-</w:t>
              </w:r>
            </w:hyperlink>
            <w:hyperlink r:id="rId55">
              <w:r w:rsidR="00E07526">
                <w:rPr>
                  <w:color w:val="0000FF"/>
                  <w:u w:val="single" w:color="0000FF"/>
                </w:rPr>
                <w:t>health</w:t>
              </w:r>
            </w:hyperlink>
            <w:hyperlink r:id="rId56">
              <w:r w:rsidR="00E07526">
                <w:t xml:space="preserve"> </w:t>
              </w:r>
            </w:hyperlink>
            <w:r w:rsidR="00E07526">
              <w:t xml:space="preserve">. </w:t>
            </w:r>
          </w:p>
          <w:p w14:paraId="50123C1D" w14:textId="77777777" w:rsidR="00F10333" w:rsidRDefault="00E07526">
            <w:pPr>
              <w:spacing w:after="0" w:line="259" w:lineRule="auto"/>
              <w:ind w:left="1" w:firstLine="0"/>
            </w:pPr>
            <w:r>
              <w:t xml:space="preserve">[Accessed 30th January, 2021.] </w:t>
            </w:r>
          </w:p>
        </w:tc>
      </w:tr>
    </w:tbl>
    <w:p w14:paraId="1612FE2C" w14:textId="77777777" w:rsidR="00F10333" w:rsidRDefault="00E07526">
      <w:pPr>
        <w:spacing w:after="0" w:line="259" w:lineRule="auto"/>
        <w:ind w:left="0"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page on a website without date"/>
        <w:tblDescription w:val="Table showing how to reference a page on a website without date"/>
      </w:tblPr>
      <w:tblGrid>
        <w:gridCol w:w="4644"/>
        <w:gridCol w:w="9725"/>
      </w:tblGrid>
      <w:tr w:rsidR="00F10333" w14:paraId="0DDEA281" w14:textId="77777777" w:rsidTr="00C22904">
        <w:trPr>
          <w:cantSplit/>
          <w:trHeight w:val="563"/>
          <w:tblHeader/>
        </w:trPr>
        <w:tc>
          <w:tcPr>
            <w:tcW w:w="4644" w:type="dxa"/>
            <w:tcBorders>
              <w:top w:val="single" w:sz="4" w:space="0" w:color="000000"/>
              <w:left w:val="single" w:sz="4" w:space="0" w:color="000000"/>
              <w:bottom w:val="single" w:sz="4" w:space="0" w:color="000000"/>
              <w:right w:val="single" w:sz="4" w:space="0" w:color="000000"/>
            </w:tcBorders>
          </w:tcPr>
          <w:p w14:paraId="71AD914F" w14:textId="77777777" w:rsidR="00F10333" w:rsidRDefault="00E07526">
            <w:pPr>
              <w:spacing w:after="0" w:line="259" w:lineRule="auto"/>
              <w:ind w:left="0" w:firstLine="0"/>
            </w:pPr>
            <w:r>
              <w:rPr>
                <w:b/>
              </w:rPr>
              <w:t>Page on a website – without date</w:t>
            </w: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2AAC6DCD" w14:textId="77777777" w:rsidR="00F10333" w:rsidRDefault="00E07526">
            <w:pPr>
              <w:spacing w:after="0" w:line="259" w:lineRule="auto"/>
              <w:ind w:left="1" w:firstLine="0"/>
            </w:pPr>
            <w:r>
              <w:rPr>
                <w:b/>
              </w:rPr>
              <w:t>Basic format</w:t>
            </w:r>
            <w:r>
              <w:t xml:space="preserve">:  </w:t>
            </w:r>
          </w:p>
          <w:p w14:paraId="33FD0CBE" w14:textId="77777777" w:rsidR="00F10333" w:rsidRDefault="00E07526">
            <w:pPr>
              <w:spacing w:after="0" w:line="259" w:lineRule="auto"/>
              <w:ind w:left="1" w:firstLine="0"/>
            </w:pPr>
            <w:r>
              <w:t>Author, A.B. (no date),</w:t>
            </w:r>
            <w:r>
              <w:rPr>
                <w:i/>
              </w:rPr>
              <w:t xml:space="preserve"> Title. </w:t>
            </w:r>
            <w:r>
              <w:t xml:space="preserve">Available from: URL . [Accessed date Month, year.] </w:t>
            </w:r>
          </w:p>
        </w:tc>
      </w:tr>
      <w:tr w:rsidR="00F10333" w14:paraId="701A9C75" w14:textId="77777777" w:rsidTr="00C22904">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310CDB4C"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5545C16F" w14:textId="77777777" w:rsidR="00F10333" w:rsidRDefault="00E07526">
            <w:pPr>
              <w:spacing w:after="0" w:line="259" w:lineRule="auto"/>
              <w:ind w:left="1" w:firstLine="0"/>
            </w:pPr>
            <w:r>
              <w:t xml:space="preserve">Reference list  </w:t>
            </w:r>
          </w:p>
        </w:tc>
      </w:tr>
      <w:tr w:rsidR="00F10333" w14:paraId="041D1802" w14:textId="77777777" w:rsidTr="00C22904">
        <w:trPr>
          <w:trHeight w:val="841"/>
        </w:trPr>
        <w:tc>
          <w:tcPr>
            <w:tcW w:w="4644" w:type="dxa"/>
            <w:tcBorders>
              <w:top w:val="single" w:sz="4" w:space="0" w:color="000000"/>
              <w:left w:val="single" w:sz="4" w:space="0" w:color="000000"/>
              <w:bottom w:val="single" w:sz="4" w:space="0" w:color="000000"/>
              <w:right w:val="single" w:sz="4" w:space="0" w:color="000000"/>
            </w:tcBorders>
          </w:tcPr>
          <w:p w14:paraId="47F12C3D" w14:textId="77777777" w:rsidR="00F10333" w:rsidRDefault="00E07526">
            <w:pPr>
              <w:spacing w:after="0" w:line="259" w:lineRule="auto"/>
              <w:ind w:left="0" w:right="185" w:firstLine="0"/>
            </w:pPr>
            <w:r>
              <w:t xml:space="preserve">Etherington (no date) emphasises the importance of remaining active during… </w:t>
            </w:r>
          </w:p>
        </w:tc>
        <w:tc>
          <w:tcPr>
            <w:tcW w:w="9725" w:type="dxa"/>
            <w:tcBorders>
              <w:top w:val="single" w:sz="4" w:space="0" w:color="000000"/>
              <w:left w:val="single" w:sz="4" w:space="0" w:color="000000"/>
              <w:bottom w:val="single" w:sz="4" w:space="0" w:color="000000"/>
              <w:right w:val="single" w:sz="4" w:space="0" w:color="000000"/>
            </w:tcBorders>
          </w:tcPr>
          <w:p w14:paraId="0A3B0431" w14:textId="77777777" w:rsidR="00F10333" w:rsidRDefault="00E07526">
            <w:pPr>
              <w:spacing w:after="0" w:line="259" w:lineRule="auto"/>
              <w:ind w:left="1" w:firstLine="0"/>
            </w:pPr>
            <w:r>
              <w:t xml:space="preserve">Etherington, J. (no date), </w:t>
            </w:r>
            <w:r>
              <w:rPr>
                <w:i/>
              </w:rPr>
              <w:t xml:space="preserve">Staying Active at Home. </w:t>
            </w:r>
            <w:r>
              <w:t xml:space="preserve">Available from: </w:t>
            </w:r>
          </w:p>
          <w:p w14:paraId="151C9216" w14:textId="77777777" w:rsidR="00F10333" w:rsidRDefault="00E07526">
            <w:pPr>
              <w:spacing w:after="0" w:line="259" w:lineRule="auto"/>
              <w:ind w:left="1" w:firstLine="0"/>
            </w:pPr>
            <w:r>
              <w:t xml:space="preserve">https://www.fsem.ac.uk/staying-active-at-home/ . [Accessed 30th February, 2021.] </w:t>
            </w:r>
          </w:p>
        </w:tc>
      </w:tr>
    </w:tbl>
    <w:p w14:paraId="6B2EB92D" w14:textId="77777777" w:rsidR="00F10333" w:rsidRDefault="00E07526">
      <w:pPr>
        <w:spacing w:after="0" w:line="259" w:lineRule="auto"/>
        <w:ind w:left="221" w:firstLine="0"/>
      </w:pPr>
      <w:r>
        <w:t xml:space="preserve"> </w:t>
      </w:r>
    </w:p>
    <w:p w14:paraId="6C1322F0" w14:textId="77777777" w:rsidR="005B6AC3" w:rsidRDefault="005B6AC3">
      <w:pPr>
        <w:ind w:left="235"/>
        <w:rPr>
          <w:b/>
        </w:rPr>
      </w:pPr>
    </w:p>
    <w:p w14:paraId="193F200C" w14:textId="77777777" w:rsidR="005B6AC3" w:rsidRDefault="005B6AC3">
      <w:pPr>
        <w:ind w:left="235"/>
        <w:rPr>
          <w:b/>
        </w:rPr>
      </w:pPr>
    </w:p>
    <w:p w14:paraId="6480BAA5" w14:textId="77777777" w:rsidR="005B6AC3" w:rsidRDefault="005B6AC3">
      <w:pPr>
        <w:ind w:left="235"/>
        <w:rPr>
          <w:b/>
        </w:rPr>
      </w:pPr>
    </w:p>
    <w:p w14:paraId="45408D3B" w14:textId="77777777" w:rsidR="005B6AC3" w:rsidRDefault="005B6AC3">
      <w:pPr>
        <w:ind w:left="235"/>
        <w:rPr>
          <w:b/>
        </w:rPr>
      </w:pPr>
    </w:p>
    <w:p w14:paraId="66A15E9B" w14:textId="77777777" w:rsidR="005B6AC3" w:rsidRDefault="005B6AC3">
      <w:pPr>
        <w:ind w:left="235"/>
        <w:rPr>
          <w:b/>
        </w:rPr>
      </w:pPr>
    </w:p>
    <w:p w14:paraId="2ED94BF7" w14:textId="77777777" w:rsidR="005B6AC3" w:rsidRDefault="005B6AC3">
      <w:pPr>
        <w:ind w:left="235"/>
        <w:rPr>
          <w:b/>
        </w:rPr>
      </w:pPr>
    </w:p>
    <w:p w14:paraId="4D688C6D" w14:textId="77777777" w:rsidR="002F6022" w:rsidRDefault="002F6022" w:rsidP="002F6022">
      <w:pPr>
        <w:pStyle w:val="Heading3"/>
        <w:ind w:left="10"/>
        <w:rPr>
          <w:rFonts w:eastAsia="Times New Roman"/>
        </w:rPr>
      </w:pPr>
      <w:bookmarkStart w:id="16" w:name="_Toc171406728"/>
      <w:r>
        <w:rPr>
          <w:rFonts w:eastAsia="Times New Roman"/>
        </w:rPr>
        <w:lastRenderedPageBreak/>
        <w:t>Local Health Board Policies</w:t>
      </w:r>
      <w:bookmarkEnd w:id="16"/>
    </w:p>
    <w:p w14:paraId="3EE01C98" w14:textId="77777777" w:rsidR="002F6022" w:rsidRDefault="002F6022" w:rsidP="002F6022">
      <w:pPr>
        <w:rPr>
          <w:rFonts w:eastAsiaTheme="minorHAnsi"/>
        </w:rPr>
      </w:pPr>
    </w:p>
    <w:p w14:paraId="36B5DBBF" w14:textId="77777777" w:rsidR="002F6022" w:rsidRDefault="002F6022" w:rsidP="002F6022">
      <w:r>
        <w:t>For documents not in the public domain, or where anonymity is required, details should be withheld to maintain confidentiality. This is especially relevant for health and social care students wanting to reference local health board policies and forms in their academic work.</w:t>
      </w:r>
    </w:p>
    <w:p w14:paraId="79BBF0C5" w14:textId="77777777" w:rsidR="002F6022" w:rsidRDefault="002F6022" w:rsidP="002F6022"/>
    <w:p w14:paraId="3A10B339" w14:textId="77777777" w:rsidR="002F6022" w:rsidRDefault="002F6022" w:rsidP="002F6022">
      <w:pPr>
        <w:ind w:left="111"/>
        <w:rPr>
          <w:rFonts w:ascii="Aptos" w:hAnsi="Aptos" w:cs="Aptos"/>
          <w:color w:val="auto"/>
        </w:rPr>
      </w:pPr>
      <w:r>
        <w:rPr>
          <w:b/>
          <w:bCs/>
        </w:rPr>
        <w:t xml:space="preserve">Basic format:  </w:t>
      </w:r>
    </w:p>
    <w:p w14:paraId="2DB85CB6" w14:textId="77777777" w:rsidR="002F6022" w:rsidRDefault="002F6022" w:rsidP="002F6022">
      <w:pPr>
        <w:spacing w:line="252" w:lineRule="auto"/>
      </w:pPr>
      <w:r>
        <w:t> </w:t>
      </w:r>
    </w:p>
    <w:p w14:paraId="14C98524" w14:textId="77777777" w:rsidR="002F6022" w:rsidRDefault="002F6022" w:rsidP="002F6022">
      <w:pPr>
        <w:ind w:left="235"/>
      </w:pPr>
      <w:r>
        <w:t>Local Health Board – details withheld (Year),</w:t>
      </w:r>
      <w:r>
        <w:rPr>
          <w:i/>
          <w:iCs/>
        </w:rPr>
        <w:t xml:space="preserve"> Title </w:t>
      </w:r>
      <w:r>
        <w:t>[intranet].</w:t>
      </w:r>
      <w:r>
        <w:rPr>
          <w:i/>
          <w:iCs/>
        </w:rPr>
        <w:t xml:space="preserve"> </w:t>
      </w:r>
    </w:p>
    <w:p w14:paraId="12057373" w14:textId="77777777" w:rsidR="002F6022" w:rsidRDefault="002F6022" w:rsidP="002F6022"/>
    <w:tbl>
      <w:tblPr>
        <w:tblW w:w="14366" w:type="dxa"/>
        <w:tblInd w:w="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 showing how to cite recorded lectures"/>
      </w:tblPr>
      <w:tblGrid>
        <w:gridCol w:w="4605"/>
        <w:gridCol w:w="9761"/>
      </w:tblGrid>
      <w:tr w:rsidR="002F6022" w14:paraId="46229637" w14:textId="77777777" w:rsidTr="00C22904">
        <w:trPr>
          <w:trHeight w:val="270"/>
        </w:trPr>
        <w:tc>
          <w:tcPr>
            <w:tcW w:w="4605" w:type="dxa"/>
            <w:tcBorders>
              <w:top w:val="single" w:sz="8" w:space="0" w:color="000000"/>
              <w:left w:val="single" w:sz="8" w:space="0" w:color="000000"/>
              <w:bottom w:val="single" w:sz="8" w:space="0" w:color="000000"/>
              <w:right w:val="single" w:sz="8" w:space="0" w:color="000000"/>
            </w:tcBorders>
            <w:shd w:val="clear" w:color="auto" w:fill="D9D9D9"/>
            <w:hideMark/>
          </w:tcPr>
          <w:p w14:paraId="762AAD2F" w14:textId="77777777" w:rsidR="002F6022" w:rsidRDefault="002F6022">
            <w:pPr>
              <w:ind w:left="105"/>
              <w:textAlignment w:val="baseline"/>
              <w:rPr>
                <w:rFonts w:ascii="Segoe UI" w:hAnsi="Segoe UI" w:cs="Segoe UI"/>
                <w:sz w:val="18"/>
                <w:szCs w:val="18"/>
              </w:rPr>
            </w:pPr>
            <w:r>
              <w:t>In-text citation   </w:t>
            </w:r>
          </w:p>
        </w:tc>
        <w:tc>
          <w:tcPr>
            <w:tcW w:w="9761" w:type="dxa"/>
            <w:tcBorders>
              <w:top w:val="single" w:sz="8" w:space="0" w:color="000000"/>
              <w:left w:val="nil"/>
              <w:bottom w:val="single" w:sz="8" w:space="0" w:color="000000"/>
              <w:right w:val="single" w:sz="8" w:space="0" w:color="000000"/>
            </w:tcBorders>
            <w:shd w:val="clear" w:color="auto" w:fill="D9D9D9"/>
            <w:hideMark/>
          </w:tcPr>
          <w:p w14:paraId="5E42DCEF" w14:textId="77777777" w:rsidR="002F6022" w:rsidRDefault="002F6022">
            <w:pPr>
              <w:ind w:left="105"/>
              <w:textAlignment w:val="baseline"/>
              <w:rPr>
                <w:rFonts w:ascii="Segoe UI" w:hAnsi="Segoe UI" w:cs="Segoe UI"/>
                <w:sz w:val="18"/>
                <w:szCs w:val="18"/>
              </w:rPr>
            </w:pPr>
            <w:r>
              <w:t>Reference list   </w:t>
            </w:r>
          </w:p>
        </w:tc>
      </w:tr>
      <w:tr w:rsidR="002F6022" w14:paraId="4CE31BB4" w14:textId="77777777" w:rsidTr="00C22904">
        <w:trPr>
          <w:trHeight w:val="825"/>
        </w:trPr>
        <w:tc>
          <w:tcPr>
            <w:tcW w:w="4605" w:type="dxa"/>
            <w:tcBorders>
              <w:top w:val="nil"/>
              <w:left w:val="single" w:sz="8" w:space="0" w:color="000000"/>
              <w:bottom w:val="single" w:sz="8" w:space="0" w:color="000000"/>
              <w:right w:val="single" w:sz="8" w:space="0" w:color="000000"/>
            </w:tcBorders>
            <w:hideMark/>
          </w:tcPr>
          <w:p w14:paraId="37E98A35" w14:textId="77777777" w:rsidR="002F6022" w:rsidRDefault="002F6022">
            <w:pPr>
              <w:ind w:left="105" w:right="120"/>
              <w:textAlignment w:val="baseline"/>
              <w:rPr>
                <w:rFonts w:ascii="Segoe UI" w:hAnsi="Segoe UI" w:cs="Segoe UI"/>
                <w:sz w:val="18"/>
                <w:szCs w:val="18"/>
              </w:rPr>
            </w:pPr>
            <w:r>
              <w:t>As stated by local policy, any initial assessments must be completed under supervision with a more senior member of the nursing team present (Local Health Board, 2021).   </w:t>
            </w:r>
          </w:p>
        </w:tc>
        <w:tc>
          <w:tcPr>
            <w:tcW w:w="9761" w:type="dxa"/>
            <w:tcBorders>
              <w:top w:val="nil"/>
              <w:left w:val="nil"/>
              <w:bottom w:val="single" w:sz="8" w:space="0" w:color="000000"/>
              <w:right w:val="single" w:sz="8" w:space="0" w:color="000000"/>
            </w:tcBorders>
            <w:hideMark/>
          </w:tcPr>
          <w:p w14:paraId="1567DF02" w14:textId="77777777" w:rsidR="002F6022" w:rsidRDefault="002F6022">
            <w:pPr>
              <w:ind w:left="105"/>
              <w:textAlignment w:val="baseline"/>
              <w:rPr>
                <w:rFonts w:ascii="Segoe UI" w:hAnsi="Segoe UI" w:cs="Segoe UI"/>
                <w:sz w:val="18"/>
                <w:szCs w:val="18"/>
              </w:rPr>
            </w:pPr>
            <w:r>
              <w:t xml:space="preserve">Local Health Board – details withheld (2021), </w:t>
            </w:r>
            <w:r>
              <w:rPr>
                <w:i/>
                <w:iCs/>
              </w:rPr>
              <w:t xml:space="preserve">Mental Health Assessment </w:t>
            </w:r>
            <w:r>
              <w:t>[intranet].</w:t>
            </w:r>
          </w:p>
        </w:tc>
      </w:tr>
    </w:tbl>
    <w:p w14:paraId="0A319F6F" w14:textId="77777777" w:rsidR="005B6AC3" w:rsidRDefault="005B6AC3">
      <w:pPr>
        <w:ind w:left="235"/>
        <w:rPr>
          <w:b/>
        </w:rPr>
      </w:pPr>
    </w:p>
    <w:p w14:paraId="14BE9728" w14:textId="77777777" w:rsidR="005B6AC3" w:rsidRDefault="005B6AC3">
      <w:pPr>
        <w:ind w:left="235"/>
        <w:rPr>
          <w:b/>
        </w:rPr>
      </w:pPr>
    </w:p>
    <w:p w14:paraId="5E9180D6" w14:textId="77777777" w:rsidR="005B6AC3" w:rsidRDefault="005B6AC3">
      <w:pPr>
        <w:ind w:left="235"/>
        <w:rPr>
          <w:b/>
        </w:rPr>
      </w:pPr>
    </w:p>
    <w:p w14:paraId="7A82D2E1" w14:textId="6EB98789" w:rsidR="00F10333" w:rsidRDefault="00E07526">
      <w:pPr>
        <w:ind w:left="235"/>
      </w:pPr>
      <w:r>
        <w:rPr>
          <w:b/>
        </w:rPr>
        <w:t xml:space="preserve">Note: </w:t>
      </w:r>
      <w:r>
        <w:t xml:space="preserve">If there is no obvious date on a website page you may need to check the currency of the information.  </w:t>
      </w:r>
    </w:p>
    <w:p w14:paraId="5BBE6732" w14:textId="77777777" w:rsidR="00401E7F" w:rsidRDefault="00401E7F">
      <w:pPr>
        <w:pStyle w:val="Heading3"/>
        <w:ind w:left="-5"/>
      </w:pPr>
    </w:p>
    <w:p w14:paraId="5E1B7C7B" w14:textId="77777777" w:rsidR="00FE4A4A" w:rsidRDefault="00FE4A4A" w:rsidP="00FE4A4A"/>
    <w:p w14:paraId="48911042" w14:textId="77777777" w:rsidR="00AD498E" w:rsidRDefault="00AD498E" w:rsidP="00FE4A4A"/>
    <w:p w14:paraId="2697F496" w14:textId="77777777" w:rsidR="00AD498E" w:rsidRDefault="00AD498E" w:rsidP="00FE4A4A"/>
    <w:p w14:paraId="3DB1685D" w14:textId="77777777" w:rsidR="00AD498E" w:rsidRDefault="00AD498E" w:rsidP="00FE4A4A"/>
    <w:p w14:paraId="6CDD1A6B" w14:textId="77777777" w:rsidR="00AD498E" w:rsidRDefault="00AD498E" w:rsidP="00FE4A4A"/>
    <w:p w14:paraId="5F449F14" w14:textId="77777777" w:rsidR="00AD498E" w:rsidRDefault="00AD498E" w:rsidP="00FE4A4A"/>
    <w:p w14:paraId="653A9C37" w14:textId="77777777" w:rsidR="00AD498E" w:rsidRDefault="00AD498E" w:rsidP="00FE4A4A"/>
    <w:p w14:paraId="39AF0719" w14:textId="77777777" w:rsidR="00AD498E" w:rsidRPr="00FE4A4A" w:rsidRDefault="00AD498E" w:rsidP="00FE4A4A"/>
    <w:p w14:paraId="3289D6B6" w14:textId="77777777" w:rsidR="00401E7F" w:rsidRDefault="00401E7F">
      <w:pPr>
        <w:pStyle w:val="Heading3"/>
        <w:ind w:left="-5"/>
      </w:pPr>
    </w:p>
    <w:p w14:paraId="6CFECD05" w14:textId="77777777" w:rsidR="00F10333" w:rsidRDefault="00E07526">
      <w:pPr>
        <w:pStyle w:val="Heading3"/>
        <w:ind w:left="-5"/>
      </w:pPr>
      <w:bookmarkStart w:id="17" w:name="_Toc171406729"/>
      <w:r>
        <w:t>Conference papers</w:t>
      </w:r>
      <w:bookmarkEnd w:id="17"/>
      <w:r>
        <w:t xml:space="preserve">  </w:t>
      </w:r>
    </w:p>
    <w:p w14:paraId="060C2EE8"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1C7037F3" w14:textId="77777777" w:rsidR="00F10333" w:rsidRDefault="00E07526" w:rsidP="00401E7F">
      <w:pPr>
        <w:ind w:left="111"/>
      </w:pPr>
      <w:r>
        <w:rPr>
          <w:b/>
        </w:rPr>
        <w:t xml:space="preserve">Basic format: </w:t>
      </w:r>
      <w:r>
        <w:t xml:space="preserve"> </w:t>
      </w:r>
    </w:p>
    <w:p w14:paraId="181F2B90" w14:textId="77777777" w:rsidR="00F10333" w:rsidRDefault="00E07526">
      <w:pPr>
        <w:ind w:left="235"/>
      </w:pPr>
      <w:r>
        <w:t>Author, A.B. (Year),</w:t>
      </w:r>
      <w:r>
        <w:rPr>
          <w:i/>
        </w:rPr>
        <w:t xml:space="preserve"> </w:t>
      </w:r>
      <w:r>
        <w:t>‘Title of paper’</w:t>
      </w:r>
      <w:r>
        <w:rPr>
          <w:i/>
        </w:rPr>
        <w:t xml:space="preserve">. </w:t>
      </w:r>
      <w:r>
        <w:t xml:space="preserve">[Paper presented at </w:t>
      </w:r>
      <w:r>
        <w:rPr>
          <w:i/>
        </w:rPr>
        <w:t>Xxxxx Conference</w:t>
      </w:r>
      <w:r>
        <w:t xml:space="preserve"> held at Location and Date]. Place of publication: Publisher.  </w:t>
      </w:r>
    </w:p>
    <w:p w14:paraId="7ED6F552"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an in-test citation"/>
        <w:tblDescription w:val="Table showing an in-test citation"/>
      </w:tblPr>
      <w:tblGrid>
        <w:gridCol w:w="4644"/>
        <w:gridCol w:w="9725"/>
      </w:tblGrid>
      <w:tr w:rsidR="00F10333" w14:paraId="650054E1" w14:textId="77777777" w:rsidTr="00C22904">
        <w:trPr>
          <w:cantSplit/>
          <w:trHeight w:val="283"/>
          <w:tblHeader/>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178E4BF8"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49052244" w14:textId="77777777" w:rsidR="00F10333" w:rsidRDefault="00E07526">
            <w:pPr>
              <w:spacing w:after="0" w:line="259" w:lineRule="auto"/>
              <w:ind w:left="1" w:firstLine="0"/>
            </w:pPr>
            <w:r>
              <w:t xml:space="preserve">Reference list  </w:t>
            </w:r>
          </w:p>
        </w:tc>
      </w:tr>
      <w:tr w:rsidR="00F10333" w14:paraId="33AA7D0F" w14:textId="77777777" w:rsidTr="00C22904">
        <w:trPr>
          <w:trHeight w:val="1115"/>
        </w:trPr>
        <w:tc>
          <w:tcPr>
            <w:tcW w:w="4644" w:type="dxa"/>
            <w:tcBorders>
              <w:top w:val="single" w:sz="4" w:space="0" w:color="000000"/>
              <w:left w:val="single" w:sz="4" w:space="0" w:color="000000"/>
              <w:bottom w:val="single" w:sz="4" w:space="0" w:color="000000"/>
              <w:right w:val="single" w:sz="4" w:space="0" w:color="000000"/>
            </w:tcBorders>
          </w:tcPr>
          <w:p w14:paraId="58C53532" w14:textId="77777777" w:rsidR="00F10333" w:rsidRDefault="00E07526">
            <w:pPr>
              <w:spacing w:after="0" w:line="259" w:lineRule="auto"/>
              <w:ind w:left="0" w:firstLine="0"/>
            </w:pPr>
            <w:r>
              <w:t xml:space="preserve">Wilkinson (1999) suggests that … </w:t>
            </w:r>
          </w:p>
        </w:tc>
        <w:tc>
          <w:tcPr>
            <w:tcW w:w="9725" w:type="dxa"/>
            <w:tcBorders>
              <w:top w:val="single" w:sz="4" w:space="0" w:color="000000"/>
              <w:left w:val="single" w:sz="4" w:space="0" w:color="000000"/>
              <w:bottom w:val="single" w:sz="4" w:space="0" w:color="000000"/>
              <w:right w:val="single" w:sz="4" w:space="0" w:color="000000"/>
            </w:tcBorders>
          </w:tcPr>
          <w:p w14:paraId="2096A9DD" w14:textId="77777777" w:rsidR="00F10333" w:rsidRDefault="00E07526">
            <w:pPr>
              <w:spacing w:after="0" w:line="241" w:lineRule="auto"/>
              <w:ind w:left="1" w:right="36" w:firstLine="0"/>
            </w:pPr>
            <w:r>
              <w:t xml:space="preserve">Wilkinson, R. (1999), ‘Sociology as a marketing feast’. [Paper presented at </w:t>
            </w:r>
            <w:r>
              <w:rPr>
                <w:i/>
              </w:rPr>
              <w:t xml:space="preserve">The British Sociological Association Conference </w:t>
            </w:r>
            <w:r>
              <w:t xml:space="preserve">held at </w:t>
            </w:r>
            <w:r w:rsidRPr="00BF21A8">
              <w:t>Glyndwr</w:t>
            </w:r>
            <w:r>
              <w:t xml:space="preserve"> University 7th December 2009.] Wrexham: </w:t>
            </w:r>
            <w:r w:rsidRPr="00BF21A8">
              <w:t>Glyndwr University.</w:t>
            </w:r>
            <w:r>
              <w:t xml:space="preserve"> </w:t>
            </w:r>
          </w:p>
          <w:p w14:paraId="4EFF4FF0" w14:textId="77777777" w:rsidR="00F10333" w:rsidRDefault="00E07526">
            <w:pPr>
              <w:spacing w:after="0" w:line="259" w:lineRule="auto"/>
              <w:ind w:left="1" w:firstLine="0"/>
            </w:pPr>
            <w:r>
              <w:t xml:space="preserve"> </w:t>
            </w:r>
          </w:p>
        </w:tc>
      </w:tr>
    </w:tbl>
    <w:p w14:paraId="2E8C7E3E"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a conference paper - online"/>
        <w:tblDescription w:val="Table showing a conference paper - online"/>
      </w:tblPr>
      <w:tblGrid>
        <w:gridCol w:w="4644"/>
        <w:gridCol w:w="9725"/>
      </w:tblGrid>
      <w:tr w:rsidR="00F10333" w14:paraId="21C90531" w14:textId="77777777" w:rsidTr="00C22904">
        <w:trPr>
          <w:cantSplit/>
          <w:trHeight w:val="841"/>
          <w:tblHeader/>
        </w:trPr>
        <w:tc>
          <w:tcPr>
            <w:tcW w:w="4644" w:type="dxa"/>
            <w:tcBorders>
              <w:top w:val="single" w:sz="4" w:space="0" w:color="000000"/>
              <w:left w:val="single" w:sz="4" w:space="0" w:color="000000"/>
              <w:bottom w:val="single" w:sz="4" w:space="0" w:color="000000"/>
              <w:right w:val="single" w:sz="4" w:space="0" w:color="000000"/>
            </w:tcBorders>
          </w:tcPr>
          <w:p w14:paraId="5ED3E989" w14:textId="77777777" w:rsidR="00F10333" w:rsidRDefault="00E07526">
            <w:pPr>
              <w:spacing w:after="0" w:line="259" w:lineRule="auto"/>
              <w:ind w:left="0" w:firstLine="0"/>
            </w:pPr>
            <w:r>
              <w:rPr>
                <w:b/>
              </w:rPr>
              <w:t xml:space="preserve">Conference paper – online </w:t>
            </w: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02B324E2" w14:textId="77777777" w:rsidR="00F10333" w:rsidRDefault="00E07526">
            <w:pPr>
              <w:spacing w:after="0" w:line="259" w:lineRule="auto"/>
              <w:ind w:left="1" w:firstLine="0"/>
            </w:pPr>
            <w:r>
              <w:rPr>
                <w:b/>
              </w:rPr>
              <w:t>Basic format</w:t>
            </w:r>
            <w:r>
              <w:t xml:space="preserve">:  </w:t>
            </w:r>
          </w:p>
          <w:p w14:paraId="2D9AAC19" w14:textId="77777777" w:rsidR="00F10333" w:rsidRDefault="00E07526">
            <w:pPr>
              <w:spacing w:after="0" w:line="259" w:lineRule="auto"/>
              <w:ind w:left="1" w:right="262" w:firstLine="0"/>
            </w:pPr>
            <w:r>
              <w:t>Author, A.B. (year),</w:t>
            </w:r>
            <w:r>
              <w:rPr>
                <w:i/>
              </w:rPr>
              <w:t xml:space="preserve"> </w:t>
            </w:r>
            <w:r>
              <w:t>‘Title of paper’</w:t>
            </w:r>
            <w:r>
              <w:rPr>
                <w:i/>
              </w:rPr>
              <w:t xml:space="preserve">. </w:t>
            </w:r>
            <w:r>
              <w:t xml:space="preserve">[Paper presented at </w:t>
            </w:r>
            <w:r>
              <w:rPr>
                <w:i/>
              </w:rPr>
              <w:t>xxxxxxx conference</w:t>
            </w:r>
            <w:r>
              <w:t xml:space="preserve"> held at Location, date.] Available from: URL . [Accessed date Month, year.] </w:t>
            </w:r>
          </w:p>
        </w:tc>
      </w:tr>
      <w:tr w:rsidR="00F10333" w14:paraId="6FCE360F" w14:textId="77777777" w:rsidTr="00C22904">
        <w:trPr>
          <w:trHeight w:val="284"/>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37D8E592"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16EBD16E" w14:textId="77777777" w:rsidR="00F10333" w:rsidRDefault="00E07526">
            <w:pPr>
              <w:spacing w:after="0" w:line="259" w:lineRule="auto"/>
              <w:ind w:left="1" w:firstLine="0"/>
            </w:pPr>
            <w:r>
              <w:t xml:space="preserve">Reference list  </w:t>
            </w:r>
          </w:p>
        </w:tc>
      </w:tr>
      <w:tr w:rsidR="00F10333" w14:paraId="75EA4E55" w14:textId="77777777" w:rsidTr="00C22904">
        <w:trPr>
          <w:trHeight w:val="1115"/>
        </w:trPr>
        <w:tc>
          <w:tcPr>
            <w:tcW w:w="4644" w:type="dxa"/>
            <w:tcBorders>
              <w:top w:val="single" w:sz="4" w:space="0" w:color="000000"/>
              <w:left w:val="single" w:sz="4" w:space="0" w:color="000000"/>
              <w:bottom w:val="single" w:sz="4" w:space="0" w:color="000000"/>
              <w:right w:val="single" w:sz="4" w:space="0" w:color="000000"/>
            </w:tcBorders>
          </w:tcPr>
          <w:p w14:paraId="54FCDA21" w14:textId="77777777" w:rsidR="00F10333" w:rsidRDefault="00E07526">
            <w:pPr>
              <w:spacing w:after="0" w:line="259" w:lineRule="auto"/>
              <w:ind w:left="0" w:firstLine="0"/>
            </w:pPr>
            <w:r>
              <w:t xml:space="preserve">…as highlighted by Jeffrey and Kelly (2011) in their paper on students’ digital… </w:t>
            </w:r>
          </w:p>
        </w:tc>
        <w:tc>
          <w:tcPr>
            <w:tcW w:w="9725" w:type="dxa"/>
            <w:tcBorders>
              <w:top w:val="single" w:sz="4" w:space="0" w:color="000000"/>
              <w:left w:val="single" w:sz="4" w:space="0" w:color="000000"/>
              <w:bottom w:val="single" w:sz="4" w:space="0" w:color="000000"/>
              <w:right w:val="single" w:sz="4" w:space="0" w:color="000000"/>
            </w:tcBorders>
          </w:tcPr>
          <w:p w14:paraId="0349076C" w14:textId="77777777" w:rsidR="00F10333" w:rsidRDefault="00E07526">
            <w:pPr>
              <w:spacing w:after="0" w:line="246" w:lineRule="auto"/>
              <w:ind w:left="1" w:firstLine="0"/>
            </w:pPr>
            <w:r>
              <w:t xml:space="preserve">Jeffrey, L. and Kelly, O. (2011), ‘Developing Digital Information Literacy in Higher Education’. [Presented at </w:t>
            </w:r>
            <w:r>
              <w:rPr>
                <w:i/>
              </w:rPr>
              <w:t>LILAC Conference</w:t>
            </w:r>
            <w:r>
              <w:t xml:space="preserve"> held at UCL, London 4th June, </w:t>
            </w:r>
          </w:p>
          <w:p w14:paraId="23AE6F23" w14:textId="77777777" w:rsidR="00F10333" w:rsidRDefault="00E07526">
            <w:pPr>
              <w:spacing w:after="0" w:line="259" w:lineRule="auto"/>
              <w:ind w:left="1" w:firstLine="0"/>
            </w:pPr>
            <w:r>
              <w:t xml:space="preserve">2011.] Available from: </w:t>
            </w:r>
            <w:hyperlink r:id="rId57">
              <w:r>
                <w:rPr>
                  <w:color w:val="0000FF"/>
                  <w:u w:val="single" w:color="0000FF"/>
                </w:rPr>
                <w:t>https://www.learntechlib.org/p/111528/</w:t>
              </w:r>
            </w:hyperlink>
            <w:hyperlink r:id="rId58">
              <w:r>
                <w:t xml:space="preserve"> </w:t>
              </w:r>
            </w:hyperlink>
            <w:r>
              <w:t xml:space="preserve">. [Accessed 14th January, 2020.]  </w:t>
            </w:r>
          </w:p>
        </w:tc>
      </w:tr>
    </w:tbl>
    <w:p w14:paraId="38CC01B3" w14:textId="77777777" w:rsidR="00F10333" w:rsidRDefault="00E07526">
      <w:pPr>
        <w:spacing w:after="0" w:line="259" w:lineRule="auto"/>
        <w:ind w:left="221"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iwng a conference paper in print"/>
        <w:tblDescription w:val="Table shoiwng a conference paper in print"/>
      </w:tblPr>
      <w:tblGrid>
        <w:gridCol w:w="4644"/>
        <w:gridCol w:w="9725"/>
      </w:tblGrid>
      <w:tr w:rsidR="00F10333" w14:paraId="01467871" w14:textId="77777777" w:rsidTr="00C22904">
        <w:trPr>
          <w:cantSplit/>
          <w:trHeight w:val="839"/>
          <w:tblHeader/>
        </w:trPr>
        <w:tc>
          <w:tcPr>
            <w:tcW w:w="4644" w:type="dxa"/>
            <w:tcBorders>
              <w:top w:val="single" w:sz="4" w:space="0" w:color="000000"/>
              <w:left w:val="single" w:sz="4" w:space="0" w:color="000000"/>
              <w:bottom w:val="single" w:sz="4" w:space="0" w:color="000000"/>
              <w:right w:val="single" w:sz="4" w:space="0" w:color="000000"/>
            </w:tcBorders>
          </w:tcPr>
          <w:p w14:paraId="0569FC62" w14:textId="77777777" w:rsidR="00F10333" w:rsidRDefault="00E07526">
            <w:pPr>
              <w:spacing w:after="0" w:line="259" w:lineRule="auto"/>
              <w:ind w:left="0" w:firstLine="0"/>
            </w:pPr>
            <w:r>
              <w:rPr>
                <w:b/>
              </w:rPr>
              <w:t xml:space="preserve">Conference paper – print </w:t>
            </w: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4E03F299" w14:textId="77777777" w:rsidR="00F10333" w:rsidRDefault="00E07526">
            <w:pPr>
              <w:spacing w:after="0" w:line="259" w:lineRule="auto"/>
              <w:ind w:left="1" w:firstLine="0"/>
            </w:pPr>
            <w:r>
              <w:rPr>
                <w:b/>
              </w:rPr>
              <w:t>Basic format</w:t>
            </w:r>
            <w:r>
              <w:t xml:space="preserve">:  </w:t>
            </w:r>
          </w:p>
          <w:p w14:paraId="087EBDDD" w14:textId="77777777" w:rsidR="00F10333" w:rsidRDefault="00E07526">
            <w:pPr>
              <w:spacing w:after="0" w:line="259" w:lineRule="auto"/>
              <w:ind w:left="1" w:right="262" w:firstLine="0"/>
            </w:pPr>
            <w:r>
              <w:t>Author, A.B. (year),</w:t>
            </w:r>
            <w:r>
              <w:rPr>
                <w:i/>
              </w:rPr>
              <w:t xml:space="preserve"> </w:t>
            </w:r>
            <w:r>
              <w:t>‘Title of paper’</w:t>
            </w:r>
            <w:r>
              <w:rPr>
                <w:i/>
              </w:rPr>
              <w:t xml:space="preserve">. </w:t>
            </w:r>
            <w:r>
              <w:t xml:space="preserve">[Paper presented at </w:t>
            </w:r>
            <w:r>
              <w:rPr>
                <w:i/>
              </w:rPr>
              <w:t>xxxxxxx conference</w:t>
            </w:r>
            <w:r>
              <w:t xml:space="preserve"> held at Location, date.] page numbers. </w:t>
            </w:r>
          </w:p>
        </w:tc>
      </w:tr>
      <w:tr w:rsidR="00F10333" w14:paraId="58F14EA0" w14:textId="77777777" w:rsidTr="00C22904">
        <w:trPr>
          <w:trHeight w:val="284"/>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07874086"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6AC3145E" w14:textId="77777777" w:rsidR="00F10333" w:rsidRDefault="00E07526">
            <w:pPr>
              <w:spacing w:after="0" w:line="259" w:lineRule="auto"/>
              <w:ind w:left="1" w:firstLine="0"/>
            </w:pPr>
            <w:r>
              <w:t xml:space="preserve">Reference list  </w:t>
            </w:r>
          </w:p>
        </w:tc>
      </w:tr>
      <w:tr w:rsidR="00F10333" w14:paraId="754BC706" w14:textId="77777777" w:rsidTr="00C22904">
        <w:trPr>
          <w:trHeight w:val="841"/>
        </w:trPr>
        <w:tc>
          <w:tcPr>
            <w:tcW w:w="4644" w:type="dxa"/>
            <w:tcBorders>
              <w:top w:val="single" w:sz="4" w:space="0" w:color="000000"/>
              <w:left w:val="single" w:sz="4" w:space="0" w:color="000000"/>
              <w:bottom w:val="single" w:sz="4" w:space="0" w:color="000000"/>
              <w:right w:val="single" w:sz="4" w:space="0" w:color="000000"/>
            </w:tcBorders>
          </w:tcPr>
          <w:p w14:paraId="3C6224A5" w14:textId="77777777" w:rsidR="00F10333" w:rsidRDefault="00E07526">
            <w:pPr>
              <w:spacing w:after="0" w:line="259" w:lineRule="auto"/>
              <w:ind w:left="0" w:firstLine="0"/>
            </w:pPr>
            <w:r>
              <w:t xml:space="preserve">…demonstrating the importance of students’ digital literacy (Jeffrey and Kelly, 2011). </w:t>
            </w:r>
          </w:p>
        </w:tc>
        <w:tc>
          <w:tcPr>
            <w:tcW w:w="9725" w:type="dxa"/>
            <w:tcBorders>
              <w:top w:val="single" w:sz="4" w:space="0" w:color="000000"/>
              <w:left w:val="single" w:sz="4" w:space="0" w:color="000000"/>
              <w:bottom w:val="single" w:sz="4" w:space="0" w:color="000000"/>
              <w:right w:val="single" w:sz="4" w:space="0" w:color="000000"/>
            </w:tcBorders>
          </w:tcPr>
          <w:p w14:paraId="1C24A396" w14:textId="77777777" w:rsidR="00F10333" w:rsidRDefault="00E07526">
            <w:pPr>
              <w:spacing w:after="0" w:line="259" w:lineRule="auto"/>
              <w:ind w:left="1" w:firstLine="0"/>
            </w:pPr>
            <w:r>
              <w:t xml:space="preserve">Jeffrey, L. and Kelly, O. (2011), ‘Developing Digital Information Literacy in Higher </w:t>
            </w:r>
          </w:p>
          <w:p w14:paraId="44A47C92" w14:textId="77777777" w:rsidR="00F10333" w:rsidRDefault="00E07526">
            <w:pPr>
              <w:spacing w:after="0" w:line="259" w:lineRule="auto"/>
              <w:ind w:left="1" w:right="299" w:firstLine="0"/>
            </w:pPr>
            <w:r>
              <w:t xml:space="preserve">Education’. [Presented </w:t>
            </w:r>
            <w:r>
              <w:rPr>
                <w:i/>
              </w:rPr>
              <w:t>at LILAC Conference</w:t>
            </w:r>
            <w:r>
              <w:t xml:space="preserve"> held at UCL, London 4th June, 2011.] pp. 21-30.   </w:t>
            </w:r>
          </w:p>
        </w:tc>
      </w:tr>
    </w:tbl>
    <w:p w14:paraId="771F3726" w14:textId="77777777" w:rsidR="00401E7F" w:rsidRDefault="00E07526" w:rsidP="00401E7F">
      <w:pPr>
        <w:spacing w:after="0" w:line="259" w:lineRule="auto"/>
        <w:ind w:left="221" w:firstLine="0"/>
      </w:pPr>
      <w:r>
        <w:t xml:space="preserve"> </w:t>
      </w:r>
    </w:p>
    <w:p w14:paraId="0393A452" w14:textId="77777777" w:rsidR="00F10333" w:rsidRDefault="00E07526" w:rsidP="00FE4A4A">
      <w:pPr>
        <w:pStyle w:val="Heading3"/>
        <w:ind w:left="0" w:firstLine="0"/>
      </w:pPr>
      <w:bookmarkStart w:id="18" w:name="_Toc171406730"/>
      <w:r>
        <w:lastRenderedPageBreak/>
        <w:t>Newspaper article</w:t>
      </w:r>
      <w:bookmarkEnd w:id="18"/>
      <w:r>
        <w:t xml:space="preserve">  </w:t>
      </w:r>
    </w:p>
    <w:p w14:paraId="52138679"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21AC1FF" w14:textId="77777777" w:rsidR="00F10333" w:rsidRDefault="00E07526" w:rsidP="00401E7F">
      <w:pPr>
        <w:ind w:left="111"/>
      </w:pPr>
      <w:r>
        <w:rPr>
          <w:b/>
        </w:rPr>
        <w:t xml:space="preserve">Basic format: </w:t>
      </w:r>
    </w:p>
    <w:p w14:paraId="67913F02" w14:textId="77777777" w:rsidR="00F10333" w:rsidRDefault="00E07526">
      <w:pPr>
        <w:ind w:left="111"/>
      </w:pPr>
      <w:r>
        <w:t>Author, A.B. (Year),</w:t>
      </w:r>
      <w:r>
        <w:rPr>
          <w:i/>
        </w:rPr>
        <w:t xml:space="preserve"> </w:t>
      </w:r>
      <w:r>
        <w:t xml:space="preserve">‘Title of article’, </w:t>
      </w:r>
      <w:r>
        <w:rPr>
          <w:i/>
        </w:rPr>
        <w:t>Name of Newspaper</w:t>
      </w:r>
      <w:r>
        <w:t xml:space="preserve">, Date Month, Page. </w:t>
      </w:r>
    </w:p>
    <w:p w14:paraId="4A2B14BB" w14:textId="77777777" w:rsidR="00F10333" w:rsidRDefault="00E07526">
      <w:pPr>
        <w:spacing w:after="0" w:line="259" w:lineRule="auto"/>
        <w:ind w:left="0" w:firstLine="0"/>
      </w:pPr>
      <w: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ng in text citation"/>
        <w:tblDescription w:val="Table showng in text citation"/>
      </w:tblPr>
      <w:tblGrid>
        <w:gridCol w:w="4644"/>
        <w:gridCol w:w="9725"/>
      </w:tblGrid>
      <w:tr w:rsidR="00F10333" w14:paraId="026B61CC" w14:textId="77777777" w:rsidTr="00C22904">
        <w:trPr>
          <w:cantSplit/>
          <w:trHeight w:val="283"/>
          <w:tblHeader/>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71C71E13"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7ED9BE6D" w14:textId="77777777" w:rsidR="00F10333" w:rsidRDefault="00E07526">
            <w:pPr>
              <w:spacing w:after="0" w:line="259" w:lineRule="auto"/>
              <w:ind w:left="1" w:firstLine="0"/>
            </w:pPr>
            <w:r>
              <w:t xml:space="preserve">Reference list  </w:t>
            </w:r>
          </w:p>
        </w:tc>
      </w:tr>
      <w:tr w:rsidR="00F10333" w14:paraId="7E14BFCA" w14:textId="77777777" w:rsidTr="00C22904">
        <w:trPr>
          <w:trHeight w:val="839"/>
        </w:trPr>
        <w:tc>
          <w:tcPr>
            <w:tcW w:w="4644" w:type="dxa"/>
            <w:tcBorders>
              <w:top w:val="single" w:sz="4" w:space="0" w:color="000000"/>
              <w:left w:val="single" w:sz="4" w:space="0" w:color="000000"/>
              <w:bottom w:val="single" w:sz="4" w:space="0" w:color="000000"/>
              <w:right w:val="single" w:sz="4" w:space="0" w:color="000000"/>
            </w:tcBorders>
          </w:tcPr>
          <w:p w14:paraId="6C938EDF" w14:textId="77777777" w:rsidR="00F10333" w:rsidRDefault="00E07526">
            <w:pPr>
              <w:spacing w:after="0" w:line="259" w:lineRule="auto"/>
              <w:ind w:left="0" w:firstLine="0"/>
            </w:pPr>
            <w:r>
              <w:t xml:space="preserve">Merrick (2021) states the government may miss targets for easing social distancing as a result of …. </w:t>
            </w:r>
          </w:p>
        </w:tc>
        <w:tc>
          <w:tcPr>
            <w:tcW w:w="9725" w:type="dxa"/>
            <w:tcBorders>
              <w:top w:val="single" w:sz="4" w:space="0" w:color="000000"/>
              <w:left w:val="single" w:sz="4" w:space="0" w:color="000000"/>
              <w:bottom w:val="single" w:sz="4" w:space="0" w:color="000000"/>
              <w:right w:val="single" w:sz="4" w:space="0" w:color="000000"/>
            </w:tcBorders>
          </w:tcPr>
          <w:p w14:paraId="73DCF0F4" w14:textId="77777777" w:rsidR="00F10333" w:rsidRDefault="00E07526">
            <w:pPr>
              <w:spacing w:after="0" w:line="259" w:lineRule="auto"/>
              <w:ind w:left="1" w:right="31" w:firstLine="0"/>
            </w:pPr>
            <w:r>
              <w:t xml:space="preserve">Merrick, J. (2021), ‘Target for announcing easing could be missed’, </w:t>
            </w:r>
            <w:r>
              <w:rPr>
                <w:i/>
              </w:rPr>
              <w:t>The Independent,</w:t>
            </w:r>
            <w:r>
              <w:t xml:space="preserve"> 25th May, p. 9. </w:t>
            </w:r>
          </w:p>
        </w:tc>
      </w:tr>
    </w:tbl>
    <w:p w14:paraId="7D0EB206"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newspaper article online"/>
        <w:tblDescription w:val="Table showing how to reference a newspaper article online"/>
      </w:tblPr>
      <w:tblGrid>
        <w:gridCol w:w="4644"/>
        <w:gridCol w:w="9725"/>
      </w:tblGrid>
      <w:tr w:rsidR="00F10333" w14:paraId="3FF245A8" w14:textId="77777777" w:rsidTr="00C22904">
        <w:trPr>
          <w:cantSplit/>
          <w:trHeight w:val="1117"/>
          <w:tblHeader/>
        </w:trPr>
        <w:tc>
          <w:tcPr>
            <w:tcW w:w="4644" w:type="dxa"/>
            <w:tcBorders>
              <w:top w:val="single" w:sz="4" w:space="0" w:color="000000"/>
              <w:left w:val="single" w:sz="4" w:space="0" w:color="000000"/>
              <w:bottom w:val="single" w:sz="4" w:space="0" w:color="000000"/>
              <w:right w:val="single" w:sz="4" w:space="0" w:color="000000"/>
            </w:tcBorders>
          </w:tcPr>
          <w:p w14:paraId="37D083F2" w14:textId="77777777" w:rsidR="00F10333" w:rsidRDefault="00E07526">
            <w:pPr>
              <w:spacing w:after="0" w:line="259" w:lineRule="auto"/>
              <w:ind w:left="0" w:firstLine="0"/>
            </w:pPr>
            <w:r>
              <w:rPr>
                <w:b/>
              </w:rPr>
              <w:t xml:space="preserve">Newspaper article – online </w:t>
            </w: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5562A6D1" w14:textId="77777777" w:rsidR="00F10333" w:rsidRDefault="00E07526">
            <w:pPr>
              <w:spacing w:after="0" w:line="259" w:lineRule="auto"/>
              <w:ind w:left="1" w:firstLine="0"/>
            </w:pPr>
            <w:r>
              <w:rPr>
                <w:b/>
              </w:rPr>
              <w:t>Basic format</w:t>
            </w:r>
            <w:r>
              <w:t xml:space="preserve">:  </w:t>
            </w:r>
          </w:p>
          <w:p w14:paraId="44A679D7" w14:textId="094ED273" w:rsidR="00F10333" w:rsidRDefault="00E07526">
            <w:pPr>
              <w:spacing w:after="0" w:line="243" w:lineRule="auto"/>
              <w:ind w:left="1" w:firstLine="0"/>
            </w:pPr>
            <w:r>
              <w:t>Author, A.B. (Year),</w:t>
            </w:r>
            <w:r>
              <w:rPr>
                <w:i/>
              </w:rPr>
              <w:t xml:space="preserve"> </w:t>
            </w:r>
            <w:r>
              <w:t xml:space="preserve">‘Title of article’, </w:t>
            </w:r>
            <w:r>
              <w:rPr>
                <w:i/>
              </w:rPr>
              <w:t>Name of Newspaper</w:t>
            </w:r>
            <w:r>
              <w:t xml:space="preserve">, Date Month, page. Available from: URL . [Accessed date Month, year.] </w:t>
            </w:r>
          </w:p>
          <w:p w14:paraId="419D05BF" w14:textId="77777777" w:rsidR="00F10333" w:rsidRDefault="00E07526">
            <w:pPr>
              <w:spacing w:after="0" w:line="259" w:lineRule="auto"/>
              <w:ind w:left="1" w:firstLine="0"/>
            </w:pPr>
            <w:r>
              <w:t xml:space="preserve"> </w:t>
            </w:r>
          </w:p>
        </w:tc>
      </w:tr>
      <w:tr w:rsidR="00F10333" w14:paraId="7C84E25C" w14:textId="77777777" w:rsidTr="00C22904">
        <w:trPr>
          <w:cantSplit/>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4C670CA1"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285C6B16" w14:textId="77777777" w:rsidR="00F10333" w:rsidRDefault="00E07526">
            <w:pPr>
              <w:spacing w:after="0" w:line="259" w:lineRule="auto"/>
              <w:ind w:left="1" w:firstLine="0"/>
            </w:pPr>
            <w:r>
              <w:t xml:space="preserve">Reference list  </w:t>
            </w:r>
          </w:p>
        </w:tc>
      </w:tr>
      <w:tr w:rsidR="00F10333" w14:paraId="3E88C9C9" w14:textId="77777777" w:rsidTr="00C22904">
        <w:trPr>
          <w:trHeight w:val="1115"/>
        </w:trPr>
        <w:tc>
          <w:tcPr>
            <w:tcW w:w="4644" w:type="dxa"/>
            <w:tcBorders>
              <w:top w:val="single" w:sz="4" w:space="0" w:color="000000"/>
              <w:left w:val="single" w:sz="4" w:space="0" w:color="000000"/>
              <w:bottom w:val="single" w:sz="4" w:space="0" w:color="000000"/>
              <w:right w:val="single" w:sz="4" w:space="0" w:color="000000"/>
            </w:tcBorders>
          </w:tcPr>
          <w:p w14:paraId="10ECEC8B" w14:textId="77777777" w:rsidR="00F10333" w:rsidRDefault="00E07526">
            <w:pPr>
              <w:spacing w:after="0" w:line="259" w:lineRule="auto"/>
              <w:ind w:left="0" w:firstLine="0"/>
            </w:pPr>
            <w:r>
              <w:t xml:space="preserve">By limiting travel to certain areas, the government is accused of imposing stealth lockdowns (Stewart, 2021).  </w:t>
            </w:r>
          </w:p>
        </w:tc>
        <w:tc>
          <w:tcPr>
            <w:tcW w:w="9725" w:type="dxa"/>
            <w:tcBorders>
              <w:top w:val="single" w:sz="4" w:space="0" w:color="000000"/>
              <w:left w:val="single" w:sz="4" w:space="0" w:color="000000"/>
              <w:bottom w:val="single" w:sz="4" w:space="0" w:color="000000"/>
              <w:right w:val="single" w:sz="4" w:space="0" w:color="000000"/>
            </w:tcBorders>
          </w:tcPr>
          <w:p w14:paraId="6C3B538E" w14:textId="77777777" w:rsidR="00F10333" w:rsidRDefault="00E07526">
            <w:pPr>
              <w:spacing w:after="0" w:line="246" w:lineRule="auto"/>
              <w:ind w:left="1" w:firstLine="0"/>
            </w:pPr>
            <w:r>
              <w:t xml:space="preserve">Stewart, H. (2021), ‘UK government accused of lockdown by stealth in variant hotspots’, </w:t>
            </w:r>
            <w:r>
              <w:rPr>
                <w:i/>
              </w:rPr>
              <w:t>The Guardian,</w:t>
            </w:r>
            <w:r>
              <w:t xml:space="preserve"> 24th May. Available from: </w:t>
            </w:r>
          </w:p>
          <w:p w14:paraId="3B015E3B" w14:textId="5D3C8FCF" w:rsidR="00F10333" w:rsidRPr="00BF21A8" w:rsidRDefault="00A11596" w:rsidP="00BF21A8">
            <w:pPr>
              <w:spacing w:after="0" w:line="259" w:lineRule="auto"/>
              <w:ind w:left="1" w:firstLine="0"/>
              <w:rPr>
                <w:color w:val="0000FF"/>
                <w:u w:val="single" w:color="0000FF"/>
              </w:rPr>
            </w:pPr>
            <w:hyperlink r:id="rId59" w:history="1">
              <w:r w:rsidR="00BF21A8" w:rsidRPr="00BF21A8">
                <w:rPr>
                  <w:color w:val="0000FF"/>
                  <w:u w:val="single" w:color="0000FF"/>
                </w:rPr>
                <w:t>https://www.theguardian.com/world/2021/may/25/uk-government-accused-of-lockdowns-by-stealth-in-covid-variant-hotspots</w:t>
              </w:r>
            </w:hyperlink>
            <w:hyperlink r:id="rId60">
              <w:r w:rsidR="00E07526">
                <w:t xml:space="preserve"> </w:t>
              </w:r>
            </w:hyperlink>
            <w:r w:rsidR="00E07526">
              <w:t xml:space="preserve">. [Accessed 24th May, 2021.] </w:t>
            </w:r>
          </w:p>
        </w:tc>
      </w:tr>
    </w:tbl>
    <w:p w14:paraId="20B20162" w14:textId="77777777" w:rsidR="00401E7F" w:rsidRDefault="00401E7F">
      <w:pPr>
        <w:pStyle w:val="Heading3"/>
        <w:ind w:left="-5"/>
      </w:pPr>
    </w:p>
    <w:p w14:paraId="67EBCC83" w14:textId="77777777" w:rsidR="00401E7F" w:rsidRDefault="00401E7F">
      <w:pPr>
        <w:pStyle w:val="Heading3"/>
        <w:ind w:left="-5"/>
      </w:pPr>
    </w:p>
    <w:p w14:paraId="5C11BB78" w14:textId="77777777" w:rsidR="00401E7F" w:rsidRDefault="00401E7F">
      <w:pPr>
        <w:pStyle w:val="Heading3"/>
        <w:ind w:left="-5"/>
      </w:pPr>
    </w:p>
    <w:p w14:paraId="2F51CA6E" w14:textId="77777777" w:rsidR="00401E7F" w:rsidRDefault="00401E7F">
      <w:pPr>
        <w:pStyle w:val="Heading3"/>
        <w:ind w:left="-5"/>
      </w:pPr>
    </w:p>
    <w:p w14:paraId="6FCF9DA6" w14:textId="77777777" w:rsidR="00401E7F" w:rsidRDefault="00401E7F">
      <w:pPr>
        <w:pStyle w:val="Heading3"/>
        <w:ind w:left="-5"/>
      </w:pPr>
    </w:p>
    <w:p w14:paraId="0ADFD248" w14:textId="77777777" w:rsidR="00401E7F" w:rsidRDefault="00401E7F">
      <w:pPr>
        <w:pStyle w:val="Heading3"/>
        <w:ind w:left="-5"/>
      </w:pPr>
    </w:p>
    <w:p w14:paraId="4792DA10" w14:textId="77777777" w:rsidR="00401E7F" w:rsidRDefault="00401E7F" w:rsidP="00401E7F"/>
    <w:p w14:paraId="6A326DE4" w14:textId="77777777" w:rsidR="00BF21A8" w:rsidRDefault="00BF21A8" w:rsidP="00401E7F"/>
    <w:p w14:paraId="65EBEEE5" w14:textId="77777777" w:rsidR="00BF21A8" w:rsidRDefault="00BF21A8" w:rsidP="00401E7F"/>
    <w:p w14:paraId="67C483B5" w14:textId="77777777" w:rsidR="00401E7F" w:rsidRDefault="00401E7F" w:rsidP="00401E7F"/>
    <w:p w14:paraId="35DCC3A5" w14:textId="77777777" w:rsidR="00401E7F" w:rsidRDefault="00401E7F" w:rsidP="00FE4A4A">
      <w:pPr>
        <w:ind w:left="0" w:firstLine="0"/>
      </w:pPr>
    </w:p>
    <w:p w14:paraId="714A6CE0" w14:textId="4D0CC04E" w:rsidR="00F10333" w:rsidRDefault="00E07526">
      <w:pPr>
        <w:pStyle w:val="Heading3"/>
        <w:ind w:left="-5"/>
      </w:pPr>
      <w:bookmarkStart w:id="19" w:name="_Toc171406731"/>
      <w:r>
        <w:lastRenderedPageBreak/>
        <w:t xml:space="preserve">Government Publications </w:t>
      </w:r>
      <w:r w:rsidR="00BC2E37">
        <w:t>(including Legislation)</w:t>
      </w:r>
      <w:bookmarkEnd w:id="19"/>
    </w:p>
    <w:p w14:paraId="4F3FC8B5"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D03A0FE" w14:textId="6CA56CEC" w:rsidR="00F10333" w:rsidRDefault="00E07526" w:rsidP="00401E7F">
      <w:pPr>
        <w:pStyle w:val="Heading4"/>
        <w:ind w:left="96"/>
      </w:pPr>
      <w:r>
        <w:t xml:space="preserve">Government </w:t>
      </w:r>
      <w:r w:rsidR="009D53B2">
        <w:t xml:space="preserve">Papers </w:t>
      </w:r>
      <w:r w:rsidR="009D53B2" w:rsidRPr="009D53B2">
        <w:rPr>
          <w:b w:val="0"/>
          <w:bCs/>
          <w:i/>
          <w:iCs/>
          <w:u w:val="none"/>
        </w:rPr>
        <w:t>Including</w:t>
      </w:r>
      <w:r w:rsidRPr="009D53B2">
        <w:rPr>
          <w:b w:val="0"/>
          <w:bCs/>
          <w:i/>
          <w:iCs/>
          <w:u w:val="none"/>
        </w:rPr>
        <w:t xml:space="preserve"> </w:t>
      </w:r>
      <w:r>
        <w:rPr>
          <w:b w:val="0"/>
          <w:i/>
          <w:u w:val="none"/>
        </w:rPr>
        <w:t xml:space="preserve">Green and White papers, strategy documents, reports found online.  </w:t>
      </w:r>
    </w:p>
    <w:p w14:paraId="6F4416EC" w14:textId="77777777" w:rsidR="00F10333" w:rsidRDefault="00E07526">
      <w:pPr>
        <w:spacing w:after="0" w:line="259" w:lineRule="auto"/>
        <w:ind w:left="0" w:firstLine="0"/>
      </w:pPr>
      <w:r>
        <w:t xml:space="preserve"> </w:t>
      </w:r>
    </w:p>
    <w:tbl>
      <w:tblPr>
        <w:tblStyle w:val="TableGrid1"/>
        <w:tblW w:w="14369" w:type="dxa"/>
        <w:tblInd w:w="227" w:type="dxa"/>
        <w:tblCellMar>
          <w:top w:w="8" w:type="dxa"/>
          <w:left w:w="107" w:type="dxa"/>
          <w:right w:w="71" w:type="dxa"/>
        </w:tblCellMar>
        <w:tblLook w:val="04A0" w:firstRow="1" w:lastRow="0" w:firstColumn="1" w:lastColumn="0" w:noHBand="0" w:noVBand="1"/>
        <w:tblCaption w:val="Table showing how to reference government papers"/>
      </w:tblPr>
      <w:tblGrid>
        <w:gridCol w:w="4644"/>
        <w:gridCol w:w="9725"/>
      </w:tblGrid>
      <w:tr w:rsidR="00F10333" w14:paraId="3CC8815D" w14:textId="77777777" w:rsidTr="00C22904">
        <w:trPr>
          <w:cantSplit/>
          <w:trHeight w:val="839"/>
          <w:tblHeader/>
        </w:trPr>
        <w:tc>
          <w:tcPr>
            <w:tcW w:w="4644" w:type="dxa"/>
            <w:tcBorders>
              <w:top w:val="single" w:sz="4" w:space="0" w:color="000000"/>
              <w:left w:val="single" w:sz="4" w:space="0" w:color="000000"/>
              <w:bottom w:val="single" w:sz="4" w:space="0" w:color="000000"/>
              <w:right w:val="single" w:sz="4" w:space="0" w:color="000000"/>
            </w:tcBorders>
          </w:tcPr>
          <w:p w14:paraId="22305618" w14:textId="77777777" w:rsidR="00F10333" w:rsidRDefault="00E07526">
            <w:pPr>
              <w:spacing w:after="0" w:line="259" w:lineRule="auto"/>
              <w:ind w:left="0" w:firstLine="0"/>
            </w:pPr>
            <w: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3363A206" w14:textId="77777777" w:rsidR="00F10333" w:rsidRDefault="00E07526">
            <w:pPr>
              <w:spacing w:after="0" w:line="259" w:lineRule="auto"/>
              <w:ind w:left="1" w:firstLine="0"/>
            </w:pPr>
            <w:r>
              <w:rPr>
                <w:b/>
              </w:rPr>
              <w:t>Basic format</w:t>
            </w:r>
            <w:r>
              <w:t xml:space="preserve">:  </w:t>
            </w:r>
          </w:p>
          <w:p w14:paraId="104B88B7" w14:textId="77777777" w:rsidR="00F10333" w:rsidRDefault="00E07526">
            <w:pPr>
              <w:spacing w:after="0" w:line="259" w:lineRule="auto"/>
              <w:ind w:left="1" w:right="291" w:firstLine="0"/>
            </w:pPr>
            <w:r>
              <w:t>Government Department (year),</w:t>
            </w:r>
            <w:r>
              <w:rPr>
                <w:i/>
              </w:rPr>
              <w:t xml:space="preserve"> Title.</w:t>
            </w:r>
            <w:r>
              <w:t xml:space="preserve"> Available from: URL . [Accessed date Month, year.] </w:t>
            </w:r>
          </w:p>
        </w:tc>
      </w:tr>
      <w:tr w:rsidR="00F10333" w14:paraId="1902B99F" w14:textId="77777777" w:rsidTr="00C22904">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73179F0E"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6C3DC6DB" w14:textId="77777777" w:rsidR="00F10333" w:rsidRDefault="00E07526">
            <w:pPr>
              <w:spacing w:after="0" w:line="259" w:lineRule="auto"/>
              <w:ind w:left="1" w:firstLine="0"/>
            </w:pPr>
            <w:r>
              <w:t xml:space="preserve">Reference list  </w:t>
            </w:r>
          </w:p>
        </w:tc>
      </w:tr>
      <w:tr w:rsidR="00F10333" w14:paraId="38F5E888" w14:textId="77777777" w:rsidTr="00C22904">
        <w:trPr>
          <w:trHeight w:val="1115"/>
        </w:trPr>
        <w:tc>
          <w:tcPr>
            <w:tcW w:w="4644" w:type="dxa"/>
            <w:tcBorders>
              <w:top w:val="single" w:sz="4" w:space="0" w:color="000000"/>
              <w:left w:val="single" w:sz="4" w:space="0" w:color="000000"/>
              <w:bottom w:val="single" w:sz="4" w:space="0" w:color="000000"/>
              <w:right w:val="single" w:sz="4" w:space="0" w:color="000000"/>
            </w:tcBorders>
          </w:tcPr>
          <w:p w14:paraId="1897B832" w14:textId="77777777" w:rsidR="00F10333" w:rsidRPr="00AC0BF9" w:rsidRDefault="00E07526">
            <w:pPr>
              <w:spacing w:after="0" w:line="259" w:lineRule="auto"/>
              <w:ind w:left="0" w:firstLine="0"/>
              <w:rPr>
                <w:sz w:val="28"/>
                <w:szCs w:val="24"/>
              </w:rPr>
            </w:pPr>
            <w:r w:rsidRPr="00AC0BF9">
              <w:rPr>
                <w:szCs w:val="24"/>
              </w:rPr>
              <w:t xml:space="preserve">… as evidenced in a recent report </w:t>
            </w:r>
          </w:p>
          <w:p w14:paraId="0F8208D2" w14:textId="77777777" w:rsidR="00F10333" w:rsidRPr="00AC0BF9" w:rsidRDefault="00E07526">
            <w:pPr>
              <w:spacing w:after="33" w:line="259" w:lineRule="auto"/>
              <w:ind w:left="0" w:firstLine="0"/>
              <w:rPr>
                <w:sz w:val="28"/>
                <w:szCs w:val="24"/>
              </w:rPr>
            </w:pPr>
            <w:r w:rsidRPr="00AC0BF9">
              <w:rPr>
                <w:szCs w:val="24"/>
              </w:rPr>
              <w:t xml:space="preserve">(Department of Health and Social Care, </w:t>
            </w:r>
          </w:p>
          <w:p w14:paraId="0A990BAD" w14:textId="77777777" w:rsidR="00F10333" w:rsidRDefault="00E07526">
            <w:pPr>
              <w:spacing w:after="0" w:line="259" w:lineRule="auto"/>
              <w:ind w:left="0" w:firstLine="0"/>
            </w:pPr>
            <w:r w:rsidRPr="00AC0BF9">
              <w:rPr>
                <w:szCs w:val="24"/>
              </w:rPr>
              <w:t>2020) the response…</w:t>
            </w:r>
            <w:r w:rsidRPr="00AC0BF9">
              <w:rPr>
                <w:sz w:val="28"/>
                <w:szCs w:val="24"/>
              </w:rP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2C61A5D8" w14:textId="2738A514" w:rsidR="00F10333" w:rsidRDefault="00E07526">
            <w:pPr>
              <w:spacing w:after="0" w:line="241" w:lineRule="auto"/>
              <w:ind w:left="1" w:firstLine="0"/>
            </w:pPr>
            <w:r>
              <w:t xml:space="preserve">Department of Health and Social Care (2020), </w:t>
            </w:r>
            <w:r>
              <w:rPr>
                <w:i/>
              </w:rPr>
              <w:t>UK pandemic preparedness</w:t>
            </w:r>
            <w:r>
              <w:t xml:space="preserve">. Available from: </w:t>
            </w:r>
            <w:hyperlink r:id="rId61">
              <w:r>
                <w:rPr>
                  <w:color w:val="0000FF"/>
                  <w:u w:val="single" w:color="0000FF"/>
                </w:rPr>
                <w:t>https://www.gov.uk/government/publications/uk</w:t>
              </w:r>
            </w:hyperlink>
            <w:hyperlink r:id="rId62">
              <w:r>
                <w:rPr>
                  <w:color w:val="0000FF"/>
                  <w:u w:val="single" w:color="0000FF"/>
                </w:rPr>
                <w:t>-</w:t>
              </w:r>
            </w:hyperlink>
            <w:hyperlink r:id="rId63">
              <w:r>
                <w:rPr>
                  <w:color w:val="0000FF"/>
                  <w:u w:val="single" w:color="0000FF"/>
                </w:rPr>
                <w:t>pandemic</w:t>
              </w:r>
            </w:hyperlink>
            <w:hyperlink r:id="rId64">
              <w:r>
                <w:rPr>
                  <w:color w:val="0000FF"/>
                  <w:u w:val="single" w:color="0000FF"/>
                </w:rPr>
                <w:t>-</w:t>
              </w:r>
            </w:hyperlink>
            <w:hyperlink r:id="rId65">
              <w:r>
                <w:rPr>
                  <w:color w:val="0000FF"/>
                  <w:u w:val="single" w:color="0000FF"/>
                </w:rPr>
                <w:t>preparedness/uk</w:t>
              </w:r>
            </w:hyperlink>
            <w:hyperlink r:id="rId66">
              <w:r>
                <w:rPr>
                  <w:color w:val="0000FF"/>
                  <w:u w:val="single" w:color="0000FF"/>
                </w:rPr>
                <w:t>pandemic</w:t>
              </w:r>
            </w:hyperlink>
            <w:hyperlink r:id="rId67">
              <w:r>
                <w:rPr>
                  <w:color w:val="0000FF"/>
                  <w:u w:val="single" w:color="0000FF"/>
                </w:rPr>
                <w:t>-</w:t>
              </w:r>
            </w:hyperlink>
            <w:hyperlink r:id="rId68">
              <w:r>
                <w:rPr>
                  <w:color w:val="0000FF"/>
                  <w:u w:val="single" w:color="0000FF"/>
                </w:rPr>
                <w:t>preparedness</w:t>
              </w:r>
            </w:hyperlink>
            <w:hyperlink r:id="rId69">
              <w:r>
                <w:t xml:space="preserve"> </w:t>
              </w:r>
            </w:hyperlink>
            <w:r>
              <w:t xml:space="preserve">. [Accessed 3rd November, 2020.] </w:t>
            </w:r>
          </w:p>
          <w:p w14:paraId="39241993" w14:textId="77777777" w:rsidR="00F10333" w:rsidRDefault="00E07526">
            <w:pPr>
              <w:spacing w:after="0" w:line="259" w:lineRule="auto"/>
              <w:ind w:left="1" w:firstLine="0"/>
            </w:pPr>
            <w:r>
              <w:t xml:space="preserve"> </w:t>
            </w:r>
          </w:p>
        </w:tc>
      </w:tr>
      <w:tr w:rsidR="00F10333" w14:paraId="14F0A087" w14:textId="77777777" w:rsidTr="00C22904">
        <w:trPr>
          <w:trHeight w:val="1116"/>
        </w:trPr>
        <w:tc>
          <w:tcPr>
            <w:tcW w:w="4644" w:type="dxa"/>
            <w:tcBorders>
              <w:top w:val="single" w:sz="4" w:space="0" w:color="000000"/>
              <w:left w:val="single" w:sz="4" w:space="0" w:color="000000"/>
              <w:bottom w:val="single" w:sz="4" w:space="0" w:color="000000"/>
              <w:right w:val="single" w:sz="4" w:space="0" w:color="000000"/>
            </w:tcBorders>
          </w:tcPr>
          <w:p w14:paraId="4CE671DD" w14:textId="77777777" w:rsidR="00F10333" w:rsidRPr="00AC0BF9" w:rsidRDefault="00E07526">
            <w:pPr>
              <w:spacing w:after="16" w:line="259" w:lineRule="auto"/>
              <w:ind w:left="0" w:firstLine="0"/>
              <w:rPr>
                <w:szCs w:val="24"/>
              </w:rPr>
            </w:pPr>
            <w:r w:rsidRPr="00AC0BF9">
              <w:rPr>
                <w:szCs w:val="24"/>
              </w:rPr>
              <w:t xml:space="preserve">The Department for Environment, Food &amp; </w:t>
            </w:r>
          </w:p>
          <w:p w14:paraId="3FAAF790" w14:textId="77777777" w:rsidR="00F10333" w:rsidRPr="00AC0BF9" w:rsidRDefault="00E07526">
            <w:pPr>
              <w:spacing w:after="0" w:line="259" w:lineRule="auto"/>
              <w:ind w:left="0" w:firstLine="0"/>
              <w:rPr>
                <w:szCs w:val="24"/>
              </w:rPr>
            </w:pPr>
            <w:r w:rsidRPr="00AC0BF9">
              <w:rPr>
                <w:szCs w:val="24"/>
              </w:rPr>
              <w:t xml:space="preserve">Rural Affairs (2013) suggest… </w:t>
            </w:r>
          </w:p>
        </w:tc>
        <w:tc>
          <w:tcPr>
            <w:tcW w:w="9725" w:type="dxa"/>
            <w:tcBorders>
              <w:top w:val="single" w:sz="4" w:space="0" w:color="000000"/>
              <w:left w:val="single" w:sz="4" w:space="0" w:color="000000"/>
              <w:bottom w:val="single" w:sz="4" w:space="0" w:color="000000"/>
              <w:right w:val="single" w:sz="4" w:space="0" w:color="000000"/>
            </w:tcBorders>
          </w:tcPr>
          <w:p w14:paraId="1CE825B5" w14:textId="4321BA98" w:rsidR="00F10333" w:rsidRDefault="00E07526">
            <w:pPr>
              <w:spacing w:after="0" w:line="241" w:lineRule="auto"/>
              <w:ind w:left="1" w:firstLine="0"/>
            </w:pPr>
            <w:r>
              <w:t xml:space="preserve">Department for Environment, Food &amp; Rural Affairs (2013), </w:t>
            </w:r>
            <w:r>
              <w:rPr>
                <w:i/>
              </w:rPr>
              <w:t>Dangers to marine species and measures to protect them</w:t>
            </w:r>
            <w:r>
              <w:t xml:space="preserve">. Available from: </w:t>
            </w:r>
            <w:hyperlink r:id="rId70">
              <w:r>
                <w:rPr>
                  <w:color w:val="0000FF"/>
                  <w:u w:val="single" w:color="0000FF"/>
                </w:rPr>
                <w:t>https://www.gov.uk/guidance/dangers</w:t>
              </w:r>
            </w:hyperlink>
            <w:hyperlink r:id="rId71">
              <w:r>
                <w:rPr>
                  <w:color w:val="0000FF"/>
                  <w:u w:val="single" w:color="0000FF"/>
                </w:rPr>
                <w:t>to</w:t>
              </w:r>
            </w:hyperlink>
            <w:hyperlink r:id="rId72">
              <w:r>
                <w:rPr>
                  <w:color w:val="0000FF"/>
                  <w:u w:val="single" w:color="0000FF"/>
                </w:rPr>
                <w:t>-</w:t>
              </w:r>
            </w:hyperlink>
            <w:hyperlink r:id="rId73">
              <w:r>
                <w:rPr>
                  <w:color w:val="0000FF"/>
                  <w:u w:val="single" w:color="0000FF"/>
                </w:rPr>
                <w:t>marine</w:t>
              </w:r>
            </w:hyperlink>
            <w:hyperlink r:id="rId74">
              <w:r>
                <w:rPr>
                  <w:color w:val="0000FF"/>
                  <w:u w:val="single" w:color="0000FF"/>
                </w:rPr>
                <w:t>-</w:t>
              </w:r>
            </w:hyperlink>
            <w:hyperlink r:id="rId75">
              <w:r>
                <w:rPr>
                  <w:color w:val="0000FF"/>
                  <w:u w:val="single" w:color="0000FF"/>
                </w:rPr>
                <w:t>species</w:t>
              </w:r>
            </w:hyperlink>
            <w:hyperlink r:id="rId76">
              <w:r>
                <w:rPr>
                  <w:color w:val="0000FF"/>
                  <w:u w:val="single" w:color="0000FF"/>
                </w:rPr>
                <w:t>-</w:t>
              </w:r>
            </w:hyperlink>
            <w:hyperlink r:id="rId77">
              <w:r>
                <w:rPr>
                  <w:color w:val="0000FF"/>
                  <w:u w:val="single" w:color="0000FF"/>
                </w:rPr>
                <w:t>and</w:t>
              </w:r>
            </w:hyperlink>
            <w:hyperlink r:id="rId78">
              <w:r>
                <w:rPr>
                  <w:color w:val="0000FF"/>
                  <w:u w:val="single" w:color="0000FF"/>
                </w:rPr>
                <w:t>-</w:t>
              </w:r>
            </w:hyperlink>
            <w:hyperlink r:id="rId79">
              <w:r>
                <w:rPr>
                  <w:color w:val="0000FF"/>
                  <w:u w:val="single" w:color="0000FF"/>
                </w:rPr>
                <w:t>measures</w:t>
              </w:r>
            </w:hyperlink>
            <w:hyperlink r:id="rId80">
              <w:r>
                <w:rPr>
                  <w:color w:val="0000FF"/>
                  <w:u w:val="single" w:color="0000FF"/>
                </w:rPr>
                <w:t>-</w:t>
              </w:r>
            </w:hyperlink>
            <w:hyperlink r:id="rId81">
              <w:r>
                <w:rPr>
                  <w:color w:val="0000FF"/>
                  <w:u w:val="single" w:color="0000FF"/>
                </w:rPr>
                <w:t>to</w:t>
              </w:r>
            </w:hyperlink>
            <w:hyperlink r:id="rId82">
              <w:r>
                <w:rPr>
                  <w:color w:val="0000FF"/>
                  <w:u w:val="single" w:color="0000FF"/>
                </w:rPr>
                <w:t>-</w:t>
              </w:r>
            </w:hyperlink>
            <w:hyperlink r:id="rId83">
              <w:r>
                <w:rPr>
                  <w:color w:val="0000FF"/>
                  <w:u w:val="single" w:color="0000FF"/>
                </w:rPr>
                <w:t>protect</w:t>
              </w:r>
            </w:hyperlink>
            <w:hyperlink r:id="rId84">
              <w:r>
                <w:rPr>
                  <w:color w:val="0000FF"/>
                  <w:u w:val="single" w:color="0000FF"/>
                </w:rPr>
                <w:t>-</w:t>
              </w:r>
            </w:hyperlink>
            <w:hyperlink r:id="rId85">
              <w:r>
                <w:rPr>
                  <w:color w:val="0000FF"/>
                  <w:u w:val="single" w:color="0000FF"/>
                </w:rPr>
                <w:t>them</w:t>
              </w:r>
            </w:hyperlink>
            <w:hyperlink r:id="rId86">
              <w:r>
                <w:t xml:space="preserve"> </w:t>
              </w:r>
            </w:hyperlink>
            <w:r>
              <w:t xml:space="preserve">. [Accessed 4th January, 2021.] </w:t>
            </w:r>
          </w:p>
          <w:p w14:paraId="10FB54CB" w14:textId="77777777" w:rsidR="00F10333" w:rsidRDefault="00E07526">
            <w:pPr>
              <w:spacing w:after="0" w:line="259" w:lineRule="auto"/>
              <w:ind w:left="1" w:firstLine="0"/>
            </w:pPr>
            <w:r>
              <w:t xml:space="preserve"> </w:t>
            </w:r>
          </w:p>
        </w:tc>
      </w:tr>
      <w:tr w:rsidR="00F10333" w14:paraId="28EF9388" w14:textId="77777777" w:rsidTr="00C22904">
        <w:trPr>
          <w:trHeight w:val="1114"/>
        </w:trPr>
        <w:tc>
          <w:tcPr>
            <w:tcW w:w="4644" w:type="dxa"/>
            <w:tcBorders>
              <w:top w:val="single" w:sz="4" w:space="0" w:color="000000"/>
              <w:left w:val="single" w:sz="4" w:space="0" w:color="000000"/>
              <w:bottom w:val="single" w:sz="4" w:space="0" w:color="000000"/>
              <w:right w:val="single" w:sz="4" w:space="0" w:color="000000"/>
            </w:tcBorders>
          </w:tcPr>
          <w:p w14:paraId="6E4B1808" w14:textId="77777777" w:rsidR="00F10333" w:rsidRPr="00AC0BF9" w:rsidRDefault="00E07526">
            <w:pPr>
              <w:spacing w:after="20" w:line="259" w:lineRule="auto"/>
              <w:ind w:left="0" w:firstLine="0"/>
              <w:rPr>
                <w:szCs w:val="24"/>
              </w:rPr>
            </w:pPr>
            <w:r w:rsidRPr="00AC0BF9">
              <w:rPr>
                <w:szCs w:val="24"/>
              </w:rPr>
              <w:t xml:space="preserve">As stated in the Child Poverty Progress </w:t>
            </w:r>
          </w:p>
          <w:p w14:paraId="51E5E590" w14:textId="77777777" w:rsidR="00F10333" w:rsidRPr="00AC0BF9" w:rsidRDefault="00E07526">
            <w:pPr>
              <w:spacing w:after="0" w:line="259" w:lineRule="auto"/>
              <w:ind w:left="0" w:firstLine="0"/>
              <w:rPr>
                <w:szCs w:val="24"/>
              </w:rPr>
            </w:pPr>
            <w:r w:rsidRPr="00AC0BF9">
              <w:rPr>
                <w:szCs w:val="24"/>
              </w:rPr>
              <w:t xml:space="preserve">Report (Welsh Government, 2019) …  </w:t>
            </w:r>
          </w:p>
          <w:p w14:paraId="7BA4AC7C" w14:textId="77777777" w:rsidR="00F10333" w:rsidRPr="00AC0BF9" w:rsidRDefault="00E07526">
            <w:pPr>
              <w:spacing w:after="0" w:line="259" w:lineRule="auto"/>
              <w:ind w:left="0" w:firstLine="0"/>
              <w:rPr>
                <w:szCs w:val="24"/>
              </w:rPr>
            </w:pPr>
            <w:r w:rsidRPr="00AC0BF9">
              <w:rPr>
                <w:szCs w:val="24"/>
              </w:rPr>
              <w:t xml:space="preserve"> </w:t>
            </w:r>
          </w:p>
        </w:tc>
        <w:tc>
          <w:tcPr>
            <w:tcW w:w="9725" w:type="dxa"/>
            <w:tcBorders>
              <w:top w:val="single" w:sz="4" w:space="0" w:color="000000"/>
              <w:left w:val="single" w:sz="4" w:space="0" w:color="000000"/>
              <w:bottom w:val="single" w:sz="4" w:space="0" w:color="000000"/>
              <w:right w:val="single" w:sz="4" w:space="0" w:color="000000"/>
            </w:tcBorders>
          </w:tcPr>
          <w:p w14:paraId="777A15D1" w14:textId="77777777" w:rsidR="00F10333" w:rsidRDefault="00E07526">
            <w:pPr>
              <w:spacing w:after="0" w:line="241" w:lineRule="auto"/>
              <w:ind w:left="1" w:firstLine="0"/>
            </w:pPr>
            <w:r>
              <w:t xml:space="preserve">Welsh Government (2019), </w:t>
            </w:r>
            <w:r>
              <w:rPr>
                <w:i/>
              </w:rPr>
              <w:t>Child Poverty Progress Report 2019</w:t>
            </w:r>
            <w:r>
              <w:t xml:space="preserve">. Available from: </w:t>
            </w:r>
            <w:hyperlink r:id="rId87">
              <w:r>
                <w:rPr>
                  <w:color w:val="0000FF"/>
                  <w:u w:val="single" w:color="0000FF"/>
                </w:rPr>
                <w:t>https://gov.wales/child</w:t>
              </w:r>
            </w:hyperlink>
            <w:hyperlink r:id="rId88">
              <w:r>
                <w:rPr>
                  <w:color w:val="0000FF"/>
                  <w:u w:val="single" w:color="0000FF"/>
                </w:rPr>
                <w:t>-</w:t>
              </w:r>
            </w:hyperlink>
            <w:hyperlink r:id="rId89">
              <w:r>
                <w:rPr>
                  <w:color w:val="0000FF"/>
                  <w:u w:val="single" w:color="0000FF"/>
                </w:rPr>
                <w:t>poverty</w:t>
              </w:r>
            </w:hyperlink>
            <w:hyperlink r:id="rId90">
              <w:r>
                <w:rPr>
                  <w:color w:val="0000FF"/>
                  <w:u w:val="single" w:color="0000FF"/>
                </w:rPr>
                <w:t>-</w:t>
              </w:r>
            </w:hyperlink>
            <w:hyperlink r:id="rId91">
              <w:r>
                <w:rPr>
                  <w:color w:val="0000FF"/>
                  <w:u w:val="single" w:color="0000FF"/>
                </w:rPr>
                <w:t>strategy</w:t>
              </w:r>
            </w:hyperlink>
            <w:hyperlink r:id="rId92">
              <w:r>
                <w:rPr>
                  <w:color w:val="0000FF"/>
                  <w:u w:val="single" w:color="0000FF"/>
                </w:rPr>
                <w:t>-</w:t>
              </w:r>
            </w:hyperlink>
            <w:hyperlink r:id="rId93">
              <w:r>
                <w:rPr>
                  <w:color w:val="0000FF"/>
                  <w:u w:val="single" w:color="0000FF"/>
                </w:rPr>
                <w:t>2019</w:t>
              </w:r>
            </w:hyperlink>
            <w:hyperlink r:id="rId94">
              <w:r>
                <w:rPr>
                  <w:color w:val="0000FF"/>
                  <w:u w:val="single" w:color="0000FF"/>
                </w:rPr>
                <w:t>-</w:t>
              </w:r>
            </w:hyperlink>
            <w:hyperlink r:id="rId95">
              <w:r>
                <w:rPr>
                  <w:color w:val="0000FF"/>
                  <w:u w:val="single" w:color="0000FF"/>
                </w:rPr>
                <w:t>progress</w:t>
              </w:r>
            </w:hyperlink>
            <w:hyperlink r:id="rId96">
              <w:r>
                <w:rPr>
                  <w:color w:val="0000FF"/>
                  <w:u w:val="single" w:color="0000FF"/>
                </w:rPr>
                <w:t>-</w:t>
              </w:r>
            </w:hyperlink>
            <w:hyperlink r:id="rId97">
              <w:r>
                <w:rPr>
                  <w:color w:val="0000FF"/>
                  <w:u w:val="single" w:color="0000FF"/>
                </w:rPr>
                <w:t>report</w:t>
              </w:r>
            </w:hyperlink>
            <w:hyperlink r:id="rId98">
              <w:r>
                <w:t xml:space="preserve"> </w:t>
              </w:r>
            </w:hyperlink>
            <w:r>
              <w:t xml:space="preserve">. [Accessed 2nd February, 2021.] </w:t>
            </w:r>
          </w:p>
          <w:p w14:paraId="21A3EE09" w14:textId="77777777" w:rsidR="00F10333" w:rsidRDefault="00E07526">
            <w:pPr>
              <w:spacing w:after="0" w:line="259" w:lineRule="auto"/>
              <w:ind w:left="1" w:firstLine="0"/>
            </w:pPr>
            <w:r>
              <w:t xml:space="preserve"> </w:t>
            </w:r>
          </w:p>
        </w:tc>
      </w:tr>
    </w:tbl>
    <w:p w14:paraId="5CF36BF4" w14:textId="77777777" w:rsidR="00FE4A4A" w:rsidRDefault="00FE4A4A" w:rsidP="00FE4A4A"/>
    <w:p w14:paraId="763E0546" w14:textId="77777777" w:rsidR="00FE4A4A" w:rsidRDefault="00FE4A4A" w:rsidP="00BC2E37">
      <w:pPr>
        <w:pStyle w:val="Heading4"/>
      </w:pPr>
    </w:p>
    <w:p w14:paraId="69D57BEB" w14:textId="77777777" w:rsidR="00FE4A4A" w:rsidRDefault="00FE4A4A" w:rsidP="00FE4A4A">
      <w:pPr>
        <w:pStyle w:val="Heading4"/>
        <w:ind w:left="0" w:firstLine="0"/>
      </w:pPr>
    </w:p>
    <w:p w14:paraId="7C8FEFE7" w14:textId="77777777" w:rsidR="00FE4A4A" w:rsidRDefault="00FE4A4A" w:rsidP="00FE4A4A"/>
    <w:p w14:paraId="30A82E86" w14:textId="77777777" w:rsidR="00C22904" w:rsidRDefault="00C22904" w:rsidP="00FE4A4A"/>
    <w:p w14:paraId="04CAB293" w14:textId="77777777" w:rsidR="00BF21A8" w:rsidRDefault="00BF21A8" w:rsidP="00FE4A4A"/>
    <w:p w14:paraId="780A5EF2" w14:textId="77777777" w:rsidR="00BF21A8" w:rsidRDefault="00BF21A8" w:rsidP="00FE4A4A"/>
    <w:p w14:paraId="5705E24B" w14:textId="77777777" w:rsidR="00BF21A8" w:rsidRDefault="00BF21A8" w:rsidP="00FE4A4A"/>
    <w:p w14:paraId="6FB493A8" w14:textId="77777777" w:rsidR="00FE4A4A" w:rsidRDefault="00FE4A4A" w:rsidP="00FE4A4A"/>
    <w:p w14:paraId="6FD50E3F" w14:textId="77777777" w:rsidR="00FE4A4A" w:rsidRDefault="00FE4A4A" w:rsidP="00BC2E37">
      <w:pPr>
        <w:pStyle w:val="Heading4"/>
      </w:pPr>
    </w:p>
    <w:p w14:paraId="50EF0272" w14:textId="77777777" w:rsidR="00FE4A4A" w:rsidRDefault="00FE4A4A" w:rsidP="00BC2E37">
      <w:pPr>
        <w:pStyle w:val="Heading4"/>
      </w:pPr>
    </w:p>
    <w:p w14:paraId="1286DF5A" w14:textId="5B907BEC" w:rsidR="00F10333" w:rsidRPr="00BC2E37" w:rsidRDefault="00E07526" w:rsidP="00FE4A4A">
      <w:pPr>
        <w:pStyle w:val="Heading4"/>
        <w:ind w:left="121"/>
      </w:pPr>
      <w:r w:rsidRPr="00BC2E37">
        <w:t xml:space="preserve">Legislation </w:t>
      </w:r>
      <w:r w:rsidR="008D0662" w:rsidRPr="00BC2E37">
        <w:t>(i</w:t>
      </w:r>
      <w:r w:rsidRPr="00BC2E37">
        <w:t>ncludes statutes, statutory instruments, and acts of parliament available online</w:t>
      </w:r>
      <w:r w:rsidR="008D0662" w:rsidRPr="00BC2E37">
        <w:t>)</w:t>
      </w:r>
      <w:r w:rsidRPr="00BC2E37">
        <w:t xml:space="preserve">  </w:t>
      </w:r>
    </w:p>
    <w:p w14:paraId="5B332EC0"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5955849" w14:textId="77777777" w:rsidR="00F10333" w:rsidRDefault="00E07526">
      <w:pPr>
        <w:ind w:left="111"/>
      </w:pPr>
      <w:r>
        <w:rPr>
          <w:b/>
        </w:rPr>
        <w:t xml:space="preserve">Basic format:   </w:t>
      </w:r>
    </w:p>
    <w:p w14:paraId="5D68CEDF" w14:textId="77777777" w:rsidR="00F10333" w:rsidRDefault="00E07526" w:rsidP="00401E7F">
      <w:pPr>
        <w:spacing w:after="0" w:line="259" w:lineRule="auto"/>
        <w:ind w:left="0" w:firstLine="0"/>
      </w:pPr>
      <w:r>
        <w:rPr>
          <w:rFonts w:ascii="Times New Roman" w:eastAsia="Times New Roman" w:hAnsi="Times New Roman" w:cs="Times New Roman"/>
        </w:rPr>
        <w:t xml:space="preserve"> </w:t>
      </w:r>
      <w:r>
        <w:rPr>
          <w:i/>
          <w:color w:val="333333"/>
        </w:rPr>
        <w:t xml:space="preserve">Title of the Act including year, chapter number. </w:t>
      </w:r>
      <w:r>
        <w:rPr>
          <w:color w:val="333333"/>
        </w:rPr>
        <w:t xml:space="preserve">Available from: URL. </w:t>
      </w:r>
      <w:r>
        <w:t xml:space="preserve">[Accessed date Month, year.] </w:t>
      </w:r>
    </w:p>
    <w:p w14:paraId="18D51F80" w14:textId="77777777" w:rsidR="00F10333" w:rsidRDefault="00E07526">
      <w:pPr>
        <w:spacing w:after="0" w:line="259" w:lineRule="auto"/>
        <w:ind w:left="0" w:firstLine="0"/>
      </w:pPr>
      <w:r>
        <w:t xml:space="preserve"> </w:t>
      </w:r>
    </w:p>
    <w:tbl>
      <w:tblPr>
        <w:tblStyle w:val="TableGrid1"/>
        <w:tblW w:w="14369" w:type="dxa"/>
        <w:tblInd w:w="227" w:type="dxa"/>
        <w:tblCellMar>
          <w:top w:w="8" w:type="dxa"/>
          <w:left w:w="107" w:type="dxa"/>
          <w:right w:w="115" w:type="dxa"/>
        </w:tblCellMar>
        <w:tblLook w:val="04A0" w:firstRow="1" w:lastRow="0" w:firstColumn="1" w:lastColumn="0" w:noHBand="0" w:noVBand="1"/>
        <w:tblCaption w:val="Table showing intext citation"/>
        <w:tblDescription w:val="Table showing intext citation"/>
      </w:tblPr>
      <w:tblGrid>
        <w:gridCol w:w="4643"/>
        <w:gridCol w:w="9726"/>
      </w:tblGrid>
      <w:tr w:rsidR="00F10333" w14:paraId="757A7E6D" w14:textId="77777777" w:rsidTr="00C22904">
        <w:trPr>
          <w:cantSplit/>
          <w:trHeight w:val="283"/>
          <w:tblHeader/>
        </w:trPr>
        <w:tc>
          <w:tcPr>
            <w:tcW w:w="4643" w:type="dxa"/>
            <w:tcBorders>
              <w:top w:val="single" w:sz="4" w:space="0" w:color="000000"/>
              <w:left w:val="single" w:sz="4" w:space="0" w:color="000000"/>
              <w:bottom w:val="single" w:sz="4" w:space="0" w:color="000000"/>
              <w:right w:val="single" w:sz="4" w:space="0" w:color="000000"/>
            </w:tcBorders>
            <w:shd w:val="clear" w:color="auto" w:fill="D9D9D9"/>
          </w:tcPr>
          <w:p w14:paraId="432626D9" w14:textId="77777777" w:rsidR="00F10333" w:rsidRDefault="00E07526">
            <w:pPr>
              <w:spacing w:after="0" w:line="259" w:lineRule="auto"/>
              <w:ind w:left="0" w:firstLine="0"/>
            </w:pPr>
            <w:r>
              <w:t xml:space="preserve">In-text citation  </w:t>
            </w:r>
          </w:p>
        </w:tc>
        <w:tc>
          <w:tcPr>
            <w:tcW w:w="9726" w:type="dxa"/>
            <w:tcBorders>
              <w:top w:val="single" w:sz="4" w:space="0" w:color="000000"/>
              <w:left w:val="single" w:sz="4" w:space="0" w:color="000000"/>
              <w:bottom w:val="single" w:sz="4" w:space="0" w:color="000000"/>
              <w:right w:val="single" w:sz="4" w:space="0" w:color="000000"/>
            </w:tcBorders>
            <w:shd w:val="clear" w:color="auto" w:fill="D9D9D9"/>
          </w:tcPr>
          <w:p w14:paraId="29AD3943" w14:textId="77777777" w:rsidR="00F10333" w:rsidRDefault="00E07526">
            <w:pPr>
              <w:spacing w:after="0" w:line="259" w:lineRule="auto"/>
              <w:ind w:left="1" w:firstLine="0"/>
            </w:pPr>
            <w:r>
              <w:t xml:space="preserve">Reference list  </w:t>
            </w:r>
          </w:p>
        </w:tc>
      </w:tr>
      <w:tr w:rsidR="00F10333" w14:paraId="38BF310F" w14:textId="77777777" w:rsidTr="00C22904">
        <w:trPr>
          <w:trHeight w:val="520"/>
        </w:trPr>
        <w:tc>
          <w:tcPr>
            <w:tcW w:w="4643" w:type="dxa"/>
            <w:tcBorders>
              <w:top w:val="single" w:sz="4" w:space="0" w:color="000000"/>
              <w:left w:val="single" w:sz="4" w:space="0" w:color="000000"/>
              <w:bottom w:val="single" w:sz="4" w:space="0" w:color="000000"/>
              <w:right w:val="single" w:sz="4" w:space="0" w:color="000000"/>
            </w:tcBorders>
          </w:tcPr>
          <w:p w14:paraId="7751198D" w14:textId="5950EB5B" w:rsidR="00F10333" w:rsidRPr="00B0723A" w:rsidRDefault="00E07526">
            <w:pPr>
              <w:spacing w:after="0" w:line="259" w:lineRule="auto"/>
              <w:ind w:left="0" w:firstLine="0"/>
              <w:rPr>
                <w:szCs w:val="24"/>
              </w:rPr>
            </w:pPr>
            <w:r w:rsidRPr="00B0723A">
              <w:rPr>
                <w:szCs w:val="24"/>
              </w:rPr>
              <w:t xml:space="preserve">According to the </w:t>
            </w:r>
            <w:r w:rsidRPr="00B0723A">
              <w:rPr>
                <w:i/>
                <w:iCs/>
                <w:color w:val="auto"/>
                <w:szCs w:val="24"/>
              </w:rPr>
              <w:t>Mental Health Act</w:t>
            </w:r>
            <w:r w:rsidRPr="00B0723A">
              <w:rPr>
                <w:color w:val="auto"/>
                <w:szCs w:val="24"/>
              </w:rPr>
              <w:t xml:space="preserve"> </w:t>
            </w:r>
            <w:r w:rsidRPr="00B0723A">
              <w:rPr>
                <w:i/>
                <w:szCs w:val="24"/>
              </w:rPr>
              <w:t xml:space="preserve">1983 </w:t>
            </w:r>
            <w:r w:rsidR="00ED7EA6" w:rsidRPr="00B0723A">
              <w:rPr>
                <w:i/>
                <w:szCs w:val="24"/>
              </w:rPr>
              <w:t>(</w:t>
            </w:r>
            <w:r w:rsidRPr="00B0723A">
              <w:rPr>
                <w:iCs/>
                <w:szCs w:val="24"/>
              </w:rPr>
              <w:t>ch.7</w:t>
            </w:r>
            <w:r w:rsidRPr="00B0723A">
              <w:rPr>
                <w:szCs w:val="24"/>
              </w:rP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7D4E1D19" w14:textId="32244094" w:rsidR="00F10333" w:rsidRPr="00B0723A" w:rsidRDefault="00E07526" w:rsidP="00401E7F">
            <w:pPr>
              <w:spacing w:after="0" w:line="241" w:lineRule="auto"/>
              <w:ind w:left="1" w:firstLine="0"/>
              <w:rPr>
                <w:szCs w:val="24"/>
              </w:rPr>
            </w:pPr>
            <w:r w:rsidRPr="00B0723A">
              <w:rPr>
                <w:i/>
                <w:szCs w:val="24"/>
              </w:rPr>
              <w:t>Mental Health Act 1983.</w:t>
            </w:r>
            <w:r w:rsidRPr="00B0723A">
              <w:rPr>
                <w:szCs w:val="24"/>
              </w:rPr>
              <w:t xml:space="preserve"> [</w:t>
            </w:r>
            <w:r w:rsidR="008F09E5">
              <w:rPr>
                <w:szCs w:val="24"/>
              </w:rPr>
              <w:t>O</w:t>
            </w:r>
            <w:r w:rsidRPr="00B0723A">
              <w:rPr>
                <w:szCs w:val="24"/>
              </w:rPr>
              <w:t xml:space="preserve">nline]. Available from: </w:t>
            </w:r>
            <w:hyperlink r:id="rId99">
              <w:r w:rsidRPr="00B0723A">
                <w:rPr>
                  <w:color w:val="0000FF"/>
                  <w:szCs w:val="24"/>
                  <w:u w:val="single" w:color="0000FF"/>
                </w:rPr>
                <w:t>https://www.legislation.gov.uk/ukpga/1983/20/section/7</w:t>
              </w:r>
            </w:hyperlink>
            <w:hyperlink r:id="rId100">
              <w:r w:rsidRPr="00B0723A">
                <w:rPr>
                  <w:szCs w:val="24"/>
                </w:rPr>
                <w:t xml:space="preserve"> </w:t>
              </w:r>
            </w:hyperlink>
            <w:r w:rsidRPr="00B0723A">
              <w:rPr>
                <w:szCs w:val="24"/>
              </w:rPr>
              <w:t xml:space="preserve">. [Accessed 25th January, 2021.] </w:t>
            </w:r>
          </w:p>
        </w:tc>
      </w:tr>
      <w:tr w:rsidR="00F10333" w14:paraId="6CBB352F" w14:textId="77777777" w:rsidTr="00C22904">
        <w:trPr>
          <w:trHeight w:val="838"/>
        </w:trPr>
        <w:tc>
          <w:tcPr>
            <w:tcW w:w="4643" w:type="dxa"/>
            <w:tcBorders>
              <w:top w:val="single" w:sz="4" w:space="0" w:color="000000"/>
              <w:left w:val="single" w:sz="4" w:space="0" w:color="000000"/>
              <w:bottom w:val="single" w:sz="4" w:space="0" w:color="000000"/>
              <w:right w:val="single" w:sz="4" w:space="0" w:color="000000"/>
            </w:tcBorders>
          </w:tcPr>
          <w:p w14:paraId="19C9D25C" w14:textId="38EA309B" w:rsidR="00F10333" w:rsidRPr="00B0723A" w:rsidRDefault="00E07526">
            <w:pPr>
              <w:spacing w:after="0" w:line="259" w:lineRule="auto"/>
              <w:ind w:left="0" w:right="113" w:firstLine="0"/>
              <w:rPr>
                <w:szCs w:val="24"/>
              </w:rPr>
            </w:pPr>
            <w:r w:rsidRPr="00B0723A">
              <w:rPr>
                <w:szCs w:val="24"/>
              </w:rPr>
              <w:t xml:space="preserve">…as suggested in the </w:t>
            </w:r>
            <w:r w:rsidRPr="00B0723A">
              <w:rPr>
                <w:i/>
                <w:iCs/>
                <w:color w:val="auto"/>
                <w:szCs w:val="24"/>
              </w:rPr>
              <w:t xml:space="preserve">Health and Social Care Act </w:t>
            </w:r>
            <w:r w:rsidRPr="00B0723A">
              <w:rPr>
                <w:i/>
                <w:szCs w:val="24"/>
              </w:rPr>
              <w:t>(Quality and Engagement) (Wales) 2020</w:t>
            </w:r>
            <w:r w:rsidR="00ED7EA6" w:rsidRPr="00B0723A">
              <w:rPr>
                <w:i/>
                <w:szCs w:val="24"/>
              </w:rPr>
              <w:t xml:space="preserve"> </w:t>
            </w:r>
            <w:r w:rsidR="00ED7EA6" w:rsidRPr="00B0723A">
              <w:rPr>
                <w:iCs/>
                <w:szCs w:val="24"/>
              </w:rPr>
              <w:t>(</w:t>
            </w:r>
            <w:r w:rsidRPr="00B0723A">
              <w:rPr>
                <w:iCs/>
                <w:szCs w:val="24"/>
              </w:rPr>
              <w:t>ch.15).</w:t>
            </w:r>
            <w:r w:rsidRPr="00B0723A">
              <w:rPr>
                <w:szCs w:val="24"/>
              </w:rP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6E97D8F4" w14:textId="08C97793" w:rsidR="00F10333" w:rsidRPr="00B0723A" w:rsidRDefault="00E07526">
            <w:pPr>
              <w:spacing w:after="0" w:line="242" w:lineRule="auto"/>
              <w:ind w:left="1" w:firstLine="0"/>
              <w:rPr>
                <w:szCs w:val="24"/>
              </w:rPr>
            </w:pPr>
            <w:r w:rsidRPr="00B0723A">
              <w:rPr>
                <w:i/>
                <w:szCs w:val="24"/>
              </w:rPr>
              <w:t xml:space="preserve">Health and Social Care (Quality and Engagement) (Wales) Act 2020. </w:t>
            </w:r>
            <w:r w:rsidRPr="00B0723A">
              <w:rPr>
                <w:szCs w:val="24"/>
              </w:rPr>
              <w:t xml:space="preserve"> [</w:t>
            </w:r>
            <w:r w:rsidR="008F09E5">
              <w:rPr>
                <w:szCs w:val="24"/>
              </w:rPr>
              <w:t>O</w:t>
            </w:r>
            <w:r w:rsidRPr="00B0723A">
              <w:rPr>
                <w:szCs w:val="24"/>
              </w:rPr>
              <w:t xml:space="preserve">nline]. Available from: </w:t>
            </w:r>
            <w:hyperlink r:id="rId101">
              <w:r w:rsidRPr="00B0723A">
                <w:rPr>
                  <w:color w:val="0000FF"/>
                  <w:szCs w:val="24"/>
                  <w:u w:val="single" w:color="0000FF"/>
                </w:rPr>
                <w:t>https://www.legislation.gov.uk/asc/2020/1/section/15/enacted</w:t>
              </w:r>
            </w:hyperlink>
            <w:hyperlink r:id="rId102">
              <w:r w:rsidRPr="00B0723A">
                <w:rPr>
                  <w:szCs w:val="24"/>
                </w:rPr>
                <w:t xml:space="preserve"> </w:t>
              </w:r>
            </w:hyperlink>
            <w:r w:rsidRPr="00B0723A">
              <w:rPr>
                <w:szCs w:val="24"/>
              </w:rPr>
              <w:t xml:space="preserve">. </w:t>
            </w:r>
          </w:p>
          <w:p w14:paraId="526AF80F" w14:textId="77777777" w:rsidR="00F10333" w:rsidRPr="00B0723A" w:rsidRDefault="00E07526">
            <w:pPr>
              <w:spacing w:after="0" w:line="259" w:lineRule="auto"/>
              <w:ind w:left="1" w:firstLine="0"/>
              <w:rPr>
                <w:szCs w:val="24"/>
              </w:rPr>
            </w:pPr>
            <w:r w:rsidRPr="00B0723A">
              <w:rPr>
                <w:szCs w:val="24"/>
              </w:rPr>
              <w:t>[Accessed 25th December, 2020.]</w:t>
            </w:r>
            <w:r w:rsidRPr="00B0723A">
              <w:rPr>
                <w:i/>
                <w:szCs w:val="24"/>
              </w:rPr>
              <w:t xml:space="preserve"> </w:t>
            </w:r>
          </w:p>
        </w:tc>
      </w:tr>
    </w:tbl>
    <w:p w14:paraId="64F42ED4"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06B56472" w14:textId="7F7D2EAC" w:rsidR="00F10333" w:rsidRPr="006A56E8" w:rsidRDefault="00E07526">
      <w:pPr>
        <w:pStyle w:val="Heading4"/>
        <w:ind w:left="96"/>
      </w:pPr>
      <w:r w:rsidRPr="006A56E8">
        <w:t xml:space="preserve">Law Reports </w:t>
      </w:r>
      <w:r w:rsidR="006A56E8" w:rsidRPr="006A56E8">
        <w:t>(</w:t>
      </w:r>
      <w:r w:rsidR="006A56E8" w:rsidRPr="006A56E8">
        <w:rPr>
          <w:iCs/>
        </w:rPr>
        <w:t>i</w:t>
      </w:r>
      <w:r w:rsidRPr="006A56E8">
        <w:rPr>
          <w:iCs/>
        </w:rPr>
        <w:t>ncludes reports of court cases</w:t>
      </w:r>
      <w:r w:rsidR="006A56E8" w:rsidRPr="006A56E8">
        <w:rPr>
          <w:iCs/>
        </w:rPr>
        <w:t>)</w:t>
      </w:r>
      <w:r w:rsidRPr="006A56E8">
        <w:rPr>
          <w:i/>
          <w:u w:val="none"/>
        </w:rPr>
        <w:t xml:space="preserve">  </w:t>
      </w:r>
    </w:p>
    <w:p w14:paraId="77DB0C54" w14:textId="77777777" w:rsidR="00F10333" w:rsidRDefault="00E07526">
      <w:pPr>
        <w:spacing w:after="0" w:line="259" w:lineRule="auto"/>
        <w:ind w:left="101" w:firstLine="0"/>
      </w:pPr>
      <w:r>
        <w:rPr>
          <w:b/>
        </w:rPr>
        <w:t xml:space="preserve"> </w:t>
      </w:r>
    </w:p>
    <w:p w14:paraId="2974E515" w14:textId="77777777" w:rsidR="00F10333" w:rsidRDefault="00E07526">
      <w:pPr>
        <w:ind w:left="111"/>
      </w:pPr>
      <w:r>
        <w:rPr>
          <w:b/>
        </w:rPr>
        <w:t xml:space="preserve">Basic format:  </w:t>
      </w:r>
    </w:p>
    <w:p w14:paraId="04852622" w14:textId="77777777" w:rsidR="00F10333" w:rsidRDefault="00E07526" w:rsidP="00401E7F">
      <w:pPr>
        <w:spacing w:after="0" w:line="259" w:lineRule="auto"/>
        <w:ind w:left="0" w:firstLine="0"/>
      </w:pPr>
      <w:r>
        <w:rPr>
          <w:rFonts w:ascii="Times New Roman" w:eastAsia="Times New Roman" w:hAnsi="Times New Roman" w:cs="Times New Roman"/>
        </w:rPr>
        <w:t xml:space="preserve">   </w:t>
      </w:r>
      <w:r>
        <w:t xml:space="preserve">‘Name of case’ (year of publication) </w:t>
      </w:r>
      <w:r>
        <w:rPr>
          <w:i/>
        </w:rPr>
        <w:t>Title of law report,</w:t>
      </w:r>
      <w:r>
        <w:t xml:space="preserve"> volume number, page number. </w:t>
      </w:r>
    </w:p>
    <w:p w14:paraId="26663999" w14:textId="77777777" w:rsidR="00387607" w:rsidRDefault="00387607" w:rsidP="00401E7F">
      <w:pPr>
        <w:spacing w:after="0" w:line="259" w:lineRule="auto"/>
        <w:ind w:left="0" w:firstLine="0"/>
      </w:pPr>
    </w:p>
    <w:tbl>
      <w:tblPr>
        <w:tblStyle w:val="TableGrid1"/>
        <w:tblW w:w="14369" w:type="dxa"/>
        <w:tblInd w:w="227" w:type="dxa"/>
        <w:tblCellMar>
          <w:top w:w="11" w:type="dxa"/>
          <w:left w:w="107" w:type="dxa"/>
          <w:right w:w="71" w:type="dxa"/>
        </w:tblCellMar>
        <w:tblLook w:val="04A0" w:firstRow="1" w:lastRow="0" w:firstColumn="1" w:lastColumn="0" w:noHBand="0" w:noVBand="1"/>
        <w:tblCaption w:val="Table showing intext citation for law papers"/>
        <w:tblDescription w:val="Table showing intext citation for law papers"/>
      </w:tblPr>
      <w:tblGrid>
        <w:gridCol w:w="4730"/>
        <w:gridCol w:w="9639"/>
      </w:tblGrid>
      <w:tr w:rsidR="00F10333" w14:paraId="4669B1F7" w14:textId="77777777" w:rsidTr="006E6547">
        <w:trPr>
          <w:cantSplit/>
          <w:trHeight w:val="284"/>
          <w:tblHeader/>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03148F1E" w14:textId="77777777" w:rsidR="00F10333" w:rsidRDefault="00E07526">
            <w:pPr>
              <w:spacing w:after="0" w:line="259" w:lineRule="auto"/>
              <w:ind w:left="0" w:firstLine="0"/>
            </w:pPr>
            <w:r>
              <w:t xml:space="preserve">In-text citation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cPr>
          <w:p w14:paraId="46C31E2E" w14:textId="77777777" w:rsidR="00F10333" w:rsidRDefault="00E07526">
            <w:pPr>
              <w:spacing w:after="0" w:line="259" w:lineRule="auto"/>
              <w:ind w:left="1" w:firstLine="0"/>
            </w:pPr>
            <w:r>
              <w:t xml:space="preserve">Reference list  </w:t>
            </w:r>
          </w:p>
        </w:tc>
      </w:tr>
      <w:tr w:rsidR="00F10333" w14:paraId="2E18464E" w14:textId="77777777" w:rsidTr="006E6547">
        <w:trPr>
          <w:trHeight w:val="1692"/>
        </w:trPr>
        <w:tc>
          <w:tcPr>
            <w:tcW w:w="4730" w:type="dxa"/>
            <w:tcBorders>
              <w:top w:val="single" w:sz="4" w:space="0" w:color="000000"/>
              <w:left w:val="single" w:sz="4" w:space="0" w:color="000000"/>
              <w:bottom w:val="single" w:sz="4" w:space="0" w:color="000000"/>
              <w:right w:val="single" w:sz="4" w:space="0" w:color="000000"/>
            </w:tcBorders>
          </w:tcPr>
          <w:p w14:paraId="5FDD26BF" w14:textId="77777777" w:rsidR="00F10333" w:rsidRDefault="00E07526">
            <w:pPr>
              <w:spacing w:after="0" w:line="259" w:lineRule="auto"/>
              <w:ind w:left="0" w:firstLine="0"/>
            </w:pPr>
            <w:r w:rsidRPr="006E6547">
              <w:rPr>
                <w:szCs w:val="24"/>
              </w:rPr>
              <w:t>The case of ‘R v. Smith’ (2010) was especially important…</w:t>
            </w:r>
            <w:r w:rsidRPr="006E6547">
              <w:rPr>
                <w:sz w:val="28"/>
                <w:szCs w:val="24"/>
              </w:rPr>
              <w:t xml:space="preserve"> </w:t>
            </w:r>
          </w:p>
        </w:tc>
        <w:tc>
          <w:tcPr>
            <w:tcW w:w="9639" w:type="dxa"/>
            <w:tcBorders>
              <w:top w:val="single" w:sz="4" w:space="0" w:color="000000"/>
              <w:left w:val="single" w:sz="4" w:space="0" w:color="000000"/>
              <w:bottom w:val="single" w:sz="4" w:space="0" w:color="000000"/>
              <w:right w:val="single" w:sz="4" w:space="0" w:color="000000"/>
            </w:tcBorders>
          </w:tcPr>
          <w:p w14:paraId="42245B4F" w14:textId="77777777" w:rsidR="00F10333" w:rsidRPr="006E6547" w:rsidRDefault="00E07526">
            <w:pPr>
              <w:spacing w:after="0" w:line="259" w:lineRule="auto"/>
              <w:ind w:left="1" w:firstLine="0"/>
              <w:rPr>
                <w:szCs w:val="24"/>
              </w:rPr>
            </w:pPr>
            <w:r>
              <w:t>‘</w:t>
            </w:r>
            <w:r w:rsidRPr="006E6547">
              <w:rPr>
                <w:szCs w:val="24"/>
              </w:rPr>
              <w:t xml:space="preserve">R v. Smith’ (2010), </w:t>
            </w:r>
            <w:r w:rsidRPr="006E6547">
              <w:rPr>
                <w:i/>
                <w:szCs w:val="24"/>
              </w:rPr>
              <w:t xml:space="preserve">Legal Briefings, </w:t>
            </w:r>
            <w:r w:rsidRPr="006E6547">
              <w:rPr>
                <w:szCs w:val="24"/>
              </w:rPr>
              <w:t xml:space="preserve">3, pp. 332-340.  </w:t>
            </w:r>
          </w:p>
          <w:p w14:paraId="07CFAB16" w14:textId="77777777" w:rsidR="00F10333" w:rsidRPr="006E6547" w:rsidRDefault="00E07526">
            <w:pPr>
              <w:spacing w:after="0" w:line="259" w:lineRule="auto"/>
              <w:ind w:left="102" w:firstLine="0"/>
              <w:rPr>
                <w:szCs w:val="24"/>
              </w:rPr>
            </w:pPr>
            <w:r w:rsidRPr="006E6547">
              <w:rPr>
                <w:szCs w:val="24"/>
              </w:rPr>
              <w:t xml:space="preserve"> </w:t>
            </w:r>
          </w:p>
          <w:p w14:paraId="44E3261C" w14:textId="77777777" w:rsidR="00F10333" w:rsidRPr="006E6547" w:rsidRDefault="00E07526">
            <w:pPr>
              <w:spacing w:after="0" w:line="259" w:lineRule="auto"/>
              <w:ind w:left="1" w:firstLine="0"/>
              <w:rPr>
                <w:szCs w:val="24"/>
              </w:rPr>
            </w:pPr>
            <w:r w:rsidRPr="006E6547">
              <w:rPr>
                <w:b/>
                <w:szCs w:val="24"/>
              </w:rPr>
              <w:t xml:space="preserve">Note: </w:t>
            </w:r>
            <w:r w:rsidRPr="006E6547">
              <w:rPr>
                <w:szCs w:val="24"/>
              </w:rPr>
              <w:t xml:space="preserve">If the report was found online you will need to add the URL and date accessed. </w:t>
            </w:r>
          </w:p>
          <w:p w14:paraId="5939E613" w14:textId="77777777" w:rsidR="00F10333" w:rsidRPr="006E6547" w:rsidRDefault="00E07526">
            <w:pPr>
              <w:spacing w:after="0" w:line="259" w:lineRule="auto"/>
              <w:ind w:left="1" w:firstLine="0"/>
              <w:rPr>
                <w:szCs w:val="24"/>
              </w:rPr>
            </w:pPr>
            <w:r w:rsidRPr="006E6547">
              <w:rPr>
                <w:szCs w:val="24"/>
              </w:rPr>
              <w:t xml:space="preserve"> </w:t>
            </w:r>
          </w:p>
          <w:p w14:paraId="1D3C41F1" w14:textId="36FBBEE5" w:rsidR="00F10333" w:rsidRPr="006E6547" w:rsidRDefault="00E07526">
            <w:pPr>
              <w:spacing w:after="0" w:line="259" w:lineRule="auto"/>
              <w:ind w:left="102" w:firstLine="0"/>
              <w:rPr>
                <w:szCs w:val="24"/>
              </w:rPr>
            </w:pPr>
            <w:r w:rsidRPr="006E6547">
              <w:rPr>
                <w:szCs w:val="24"/>
              </w:rPr>
              <w:t xml:space="preserve">‘R v. Smith’ (2012), </w:t>
            </w:r>
            <w:r w:rsidRPr="006E6547">
              <w:rPr>
                <w:i/>
                <w:szCs w:val="24"/>
              </w:rPr>
              <w:t>United Kingdom Supreme Court</w:t>
            </w:r>
            <w:r w:rsidRPr="006E6547">
              <w:rPr>
                <w:szCs w:val="24"/>
              </w:rPr>
              <w:t xml:space="preserve">, case 15. [Online]. Available </w:t>
            </w:r>
            <w:r w:rsidR="00EE7DE1" w:rsidRPr="006E6547">
              <w:rPr>
                <w:szCs w:val="24"/>
              </w:rPr>
              <w:t>from</w:t>
            </w:r>
            <w:r w:rsidRPr="006E6547">
              <w:rPr>
                <w:szCs w:val="24"/>
              </w:rPr>
              <w:t xml:space="preserve">: </w:t>
            </w:r>
          </w:p>
          <w:p w14:paraId="2BBA88A1" w14:textId="77777777" w:rsidR="00F10333" w:rsidRPr="00401E7F" w:rsidRDefault="00A11596" w:rsidP="00401E7F">
            <w:pPr>
              <w:spacing w:after="0" w:line="259" w:lineRule="auto"/>
              <w:ind w:left="102" w:firstLine="0"/>
              <w:rPr>
                <w:sz w:val="22"/>
              </w:rPr>
            </w:pPr>
            <w:hyperlink r:id="rId103">
              <w:r w:rsidR="00E07526" w:rsidRPr="006E6547">
                <w:rPr>
                  <w:color w:val="0000FF"/>
                  <w:szCs w:val="24"/>
                  <w:u w:val="single" w:color="0000FF"/>
                </w:rPr>
                <w:t>http://www.courtcases/uk/2012/15</w:t>
              </w:r>
            </w:hyperlink>
            <w:hyperlink r:id="rId104">
              <w:r w:rsidR="00E07526" w:rsidRPr="006E6547">
                <w:rPr>
                  <w:szCs w:val="24"/>
                </w:rPr>
                <w:t xml:space="preserve"> </w:t>
              </w:r>
            </w:hyperlink>
            <w:r w:rsidR="00E07526" w:rsidRPr="006E6547">
              <w:rPr>
                <w:szCs w:val="24"/>
              </w:rPr>
              <w:t>. [</w:t>
            </w:r>
            <w:r w:rsidR="00401E7F" w:rsidRPr="006E6547">
              <w:rPr>
                <w:szCs w:val="24"/>
              </w:rPr>
              <w:t xml:space="preserve">Accessed 25th December, 2020.] </w:t>
            </w:r>
          </w:p>
        </w:tc>
      </w:tr>
    </w:tbl>
    <w:p w14:paraId="744DF28D" w14:textId="77777777" w:rsidR="00F10333" w:rsidRDefault="00F10333">
      <w:pPr>
        <w:spacing w:after="0" w:line="259" w:lineRule="auto"/>
        <w:ind w:left="0" w:firstLine="0"/>
      </w:pPr>
    </w:p>
    <w:p w14:paraId="66A0FC9E" w14:textId="77777777" w:rsidR="00FE4A4A" w:rsidRDefault="00FE4A4A">
      <w:pPr>
        <w:spacing w:after="0" w:line="259" w:lineRule="auto"/>
        <w:ind w:left="0" w:firstLine="0"/>
      </w:pPr>
    </w:p>
    <w:p w14:paraId="57BF86D8" w14:textId="77777777" w:rsidR="00FE4A4A" w:rsidRDefault="00FE4A4A">
      <w:pPr>
        <w:spacing w:after="0" w:line="259" w:lineRule="auto"/>
        <w:ind w:left="0" w:firstLine="0"/>
      </w:pPr>
    </w:p>
    <w:p w14:paraId="0C54FEA7" w14:textId="77777777" w:rsidR="00FE4A4A" w:rsidRDefault="00FE4A4A">
      <w:pPr>
        <w:spacing w:after="0" w:line="259" w:lineRule="auto"/>
        <w:ind w:left="0" w:firstLine="0"/>
      </w:pPr>
    </w:p>
    <w:p w14:paraId="7FB8D339" w14:textId="77777777" w:rsidR="00FE4A4A" w:rsidRDefault="00FE4A4A">
      <w:pPr>
        <w:spacing w:after="0" w:line="259" w:lineRule="auto"/>
        <w:ind w:left="0" w:firstLine="0"/>
      </w:pPr>
    </w:p>
    <w:p w14:paraId="6D5F11B7" w14:textId="77777777" w:rsidR="00F10333" w:rsidRDefault="00E07526">
      <w:pPr>
        <w:pStyle w:val="Heading4"/>
        <w:ind w:left="96"/>
      </w:pPr>
      <w:r>
        <w:lastRenderedPageBreak/>
        <w:t xml:space="preserve">Statutory Instruments </w:t>
      </w:r>
      <w:r>
        <w:rPr>
          <w:u w:val="none"/>
        </w:rPr>
        <w:t xml:space="preserve"> </w:t>
      </w:r>
    </w:p>
    <w:p w14:paraId="73379B7A" w14:textId="77777777" w:rsidR="00F10333" w:rsidRDefault="00E07526">
      <w:pPr>
        <w:spacing w:after="0" w:line="259" w:lineRule="auto"/>
        <w:ind w:left="101" w:firstLine="0"/>
      </w:pPr>
      <w:r>
        <w:rPr>
          <w:b/>
        </w:rPr>
        <w:t xml:space="preserve"> </w:t>
      </w:r>
    </w:p>
    <w:p w14:paraId="37549D38" w14:textId="77777777" w:rsidR="00F10333" w:rsidRDefault="00E07526" w:rsidP="006D4919">
      <w:pPr>
        <w:ind w:left="111"/>
      </w:pPr>
      <w:r>
        <w:rPr>
          <w:b/>
        </w:rPr>
        <w:t>Basic format:</w:t>
      </w:r>
      <w:r>
        <w:rPr>
          <w:rFonts w:ascii="Times New Roman" w:eastAsia="Times New Roman" w:hAnsi="Times New Roman" w:cs="Times New Roman"/>
        </w:rPr>
        <w:t xml:space="preserve"> </w:t>
      </w:r>
    </w:p>
    <w:p w14:paraId="44203799" w14:textId="77777777" w:rsidR="00F10333" w:rsidRDefault="00E07526">
      <w:pPr>
        <w:ind w:left="111"/>
      </w:pPr>
      <w:r>
        <w:rPr>
          <w:i/>
        </w:rPr>
        <w:t xml:space="preserve">Title of Statutory Instrument including year, </w:t>
      </w:r>
      <w:r>
        <w:t xml:space="preserve">(S.I. No. of Year). Available from: URL. [Accessed Date Month, Year.]  </w:t>
      </w:r>
    </w:p>
    <w:p w14:paraId="2301C2A6" w14:textId="77777777" w:rsidR="00F10333" w:rsidRDefault="00E07526">
      <w:pPr>
        <w:spacing w:after="0" w:line="259" w:lineRule="auto"/>
        <w:ind w:left="101" w:firstLine="0"/>
      </w:pPr>
      <w:r>
        <w:t xml:space="preserve"> </w:t>
      </w:r>
    </w:p>
    <w:tbl>
      <w:tblPr>
        <w:tblStyle w:val="TableGrid1"/>
        <w:tblW w:w="14369" w:type="dxa"/>
        <w:tblInd w:w="227" w:type="dxa"/>
        <w:tblCellMar>
          <w:top w:w="8" w:type="dxa"/>
          <w:left w:w="107" w:type="dxa"/>
          <w:right w:w="92" w:type="dxa"/>
        </w:tblCellMar>
        <w:tblLook w:val="04A0" w:firstRow="1" w:lastRow="0" w:firstColumn="1" w:lastColumn="0" w:noHBand="0" w:noVBand="1"/>
        <w:tblCaption w:val="Table showing statutory instruments and in text citation"/>
        <w:tblDescription w:val="Table showing statutory instruments and in text citation"/>
      </w:tblPr>
      <w:tblGrid>
        <w:gridCol w:w="4643"/>
        <w:gridCol w:w="9726"/>
      </w:tblGrid>
      <w:tr w:rsidR="00F10333" w14:paraId="3E035851" w14:textId="77777777" w:rsidTr="00401E7F">
        <w:trPr>
          <w:cantSplit/>
          <w:trHeight w:val="283"/>
          <w:tblHeader/>
        </w:trPr>
        <w:tc>
          <w:tcPr>
            <w:tcW w:w="4643" w:type="dxa"/>
            <w:tcBorders>
              <w:top w:val="single" w:sz="4" w:space="0" w:color="000000"/>
              <w:left w:val="single" w:sz="4" w:space="0" w:color="000000"/>
              <w:bottom w:val="single" w:sz="4" w:space="0" w:color="000000"/>
              <w:right w:val="single" w:sz="4" w:space="0" w:color="000000"/>
            </w:tcBorders>
            <w:shd w:val="clear" w:color="auto" w:fill="D9D9D9"/>
          </w:tcPr>
          <w:p w14:paraId="15951A85" w14:textId="77777777" w:rsidR="00F10333" w:rsidRDefault="00E07526">
            <w:pPr>
              <w:spacing w:after="0" w:line="259" w:lineRule="auto"/>
              <w:ind w:left="0" w:firstLine="0"/>
            </w:pPr>
            <w:r>
              <w:t xml:space="preserve">In-text citation  </w:t>
            </w:r>
          </w:p>
        </w:tc>
        <w:tc>
          <w:tcPr>
            <w:tcW w:w="9726" w:type="dxa"/>
            <w:tcBorders>
              <w:top w:val="single" w:sz="4" w:space="0" w:color="000000"/>
              <w:left w:val="single" w:sz="4" w:space="0" w:color="000000"/>
              <w:bottom w:val="single" w:sz="4" w:space="0" w:color="000000"/>
              <w:right w:val="single" w:sz="4" w:space="0" w:color="000000"/>
            </w:tcBorders>
            <w:shd w:val="clear" w:color="auto" w:fill="D9D9D9"/>
          </w:tcPr>
          <w:p w14:paraId="14272D58" w14:textId="77777777" w:rsidR="00F10333" w:rsidRDefault="00E07526">
            <w:pPr>
              <w:spacing w:after="0" w:line="259" w:lineRule="auto"/>
              <w:ind w:left="1" w:firstLine="0"/>
            </w:pPr>
            <w:r>
              <w:t xml:space="preserve">Reference list  </w:t>
            </w:r>
          </w:p>
        </w:tc>
      </w:tr>
      <w:tr w:rsidR="00F10333" w14:paraId="27437B09" w14:textId="77777777" w:rsidTr="00401E7F">
        <w:trPr>
          <w:trHeight w:val="1391"/>
        </w:trPr>
        <w:tc>
          <w:tcPr>
            <w:tcW w:w="4643" w:type="dxa"/>
            <w:tcBorders>
              <w:top w:val="single" w:sz="4" w:space="0" w:color="000000"/>
              <w:left w:val="single" w:sz="4" w:space="0" w:color="000000"/>
              <w:bottom w:val="single" w:sz="4" w:space="0" w:color="000000"/>
              <w:right w:val="single" w:sz="4" w:space="0" w:color="000000"/>
            </w:tcBorders>
          </w:tcPr>
          <w:p w14:paraId="216002FB" w14:textId="77777777" w:rsidR="00F10333" w:rsidRPr="00A74BD0" w:rsidRDefault="00E07526">
            <w:pPr>
              <w:spacing w:after="0" w:line="259" w:lineRule="auto"/>
              <w:ind w:left="0" w:firstLine="0"/>
              <w:rPr>
                <w:szCs w:val="24"/>
              </w:rPr>
            </w:pPr>
            <w:r w:rsidRPr="00A74BD0">
              <w:rPr>
                <w:szCs w:val="24"/>
              </w:rPr>
              <w:t xml:space="preserve">…as outlined in </w:t>
            </w:r>
            <w:r w:rsidRPr="00A74BD0">
              <w:rPr>
                <w:i/>
                <w:szCs w:val="24"/>
              </w:rPr>
              <w:t xml:space="preserve">The Health Protection </w:t>
            </w:r>
          </w:p>
          <w:p w14:paraId="7B5F0BB4" w14:textId="65DCAE69" w:rsidR="00F10333" w:rsidRPr="00A74BD0" w:rsidRDefault="00E07526">
            <w:pPr>
              <w:spacing w:after="0" w:line="259" w:lineRule="auto"/>
              <w:ind w:left="0" w:right="43" w:firstLine="0"/>
              <w:rPr>
                <w:szCs w:val="24"/>
              </w:rPr>
            </w:pPr>
            <w:r w:rsidRPr="00A74BD0">
              <w:rPr>
                <w:i/>
                <w:szCs w:val="24"/>
              </w:rPr>
              <w:t>(Coronovirus Restrictions) (No</w:t>
            </w:r>
            <w:r w:rsidR="00517BDD">
              <w:rPr>
                <w:i/>
                <w:szCs w:val="24"/>
              </w:rPr>
              <w:t>.</w:t>
            </w:r>
            <w:r w:rsidRPr="00A74BD0">
              <w:rPr>
                <w:i/>
                <w:szCs w:val="24"/>
              </w:rPr>
              <w:t>5) (Wales) (Amendment) (No.2) Regulations 2021</w:t>
            </w:r>
            <w:r w:rsidRPr="00A74BD0">
              <w:rPr>
                <w:szCs w:val="24"/>
              </w:rPr>
              <w:t xml:space="preserve">. </w:t>
            </w:r>
          </w:p>
        </w:tc>
        <w:tc>
          <w:tcPr>
            <w:tcW w:w="9726" w:type="dxa"/>
            <w:tcBorders>
              <w:top w:val="single" w:sz="4" w:space="0" w:color="000000"/>
              <w:left w:val="single" w:sz="4" w:space="0" w:color="000000"/>
              <w:bottom w:val="single" w:sz="4" w:space="0" w:color="000000"/>
              <w:right w:val="single" w:sz="4" w:space="0" w:color="000000"/>
            </w:tcBorders>
          </w:tcPr>
          <w:p w14:paraId="08510542" w14:textId="3E2D2B23" w:rsidR="00F10333" w:rsidRPr="00A74BD0" w:rsidRDefault="00E07526" w:rsidP="00401E7F">
            <w:pPr>
              <w:spacing w:after="0" w:line="241" w:lineRule="auto"/>
              <w:ind w:left="1" w:right="8" w:firstLine="0"/>
              <w:rPr>
                <w:szCs w:val="24"/>
              </w:rPr>
            </w:pPr>
            <w:r w:rsidRPr="00A74BD0">
              <w:rPr>
                <w:i/>
                <w:szCs w:val="24"/>
              </w:rPr>
              <w:t>The Health Protection (Coronovirus Restrictions) (No</w:t>
            </w:r>
            <w:r w:rsidR="00517BDD">
              <w:rPr>
                <w:i/>
                <w:szCs w:val="24"/>
              </w:rPr>
              <w:t>.</w:t>
            </w:r>
            <w:r w:rsidRPr="00A74BD0">
              <w:rPr>
                <w:i/>
                <w:szCs w:val="24"/>
              </w:rPr>
              <w:t>5) (Wales) (Amendment) (No.2) Regulations 2021</w:t>
            </w:r>
            <w:r w:rsidRPr="00A74BD0">
              <w:rPr>
                <w:szCs w:val="24"/>
              </w:rPr>
              <w:t xml:space="preserve">. (SI 2021/ No.103 (W.28). Available from: </w:t>
            </w:r>
            <w:hyperlink r:id="rId105" w:history="1">
              <w:r w:rsidR="00401E7F" w:rsidRPr="00BF21A8">
                <w:rPr>
                  <w:color w:val="0000FF"/>
                  <w:u w:val="single"/>
                </w:rPr>
                <w:t>https://www.legislation.gov.uk/wsi/2021/103/contents/made</w:t>
              </w:r>
            </w:hyperlink>
            <w:hyperlink r:id="rId106">
              <w:r w:rsidRPr="00A74BD0">
                <w:rPr>
                  <w:szCs w:val="24"/>
                </w:rPr>
                <w:t xml:space="preserve"> </w:t>
              </w:r>
            </w:hyperlink>
            <w:r w:rsidRPr="00A74BD0">
              <w:rPr>
                <w:szCs w:val="24"/>
              </w:rPr>
              <w:t xml:space="preserve">. [Accessed 25th January, 2021.] </w:t>
            </w:r>
          </w:p>
        </w:tc>
      </w:tr>
      <w:tr w:rsidR="00F10333" w14:paraId="61B3E4E9" w14:textId="77777777" w:rsidTr="00401E7F">
        <w:trPr>
          <w:trHeight w:val="931"/>
        </w:trPr>
        <w:tc>
          <w:tcPr>
            <w:tcW w:w="4643" w:type="dxa"/>
            <w:tcBorders>
              <w:top w:val="single" w:sz="4" w:space="0" w:color="000000"/>
              <w:left w:val="single" w:sz="4" w:space="0" w:color="000000"/>
              <w:bottom w:val="single" w:sz="4" w:space="0" w:color="000000"/>
              <w:right w:val="single" w:sz="4" w:space="0" w:color="000000"/>
            </w:tcBorders>
          </w:tcPr>
          <w:p w14:paraId="62D3DBBD" w14:textId="77777777" w:rsidR="00F10333" w:rsidRPr="00A74BD0" w:rsidRDefault="00E07526">
            <w:pPr>
              <w:spacing w:after="0" w:line="259" w:lineRule="auto"/>
              <w:ind w:left="0" w:firstLine="0"/>
              <w:rPr>
                <w:szCs w:val="24"/>
              </w:rPr>
            </w:pPr>
            <w:r w:rsidRPr="00A74BD0">
              <w:rPr>
                <w:i/>
                <w:szCs w:val="24"/>
              </w:rPr>
              <w:t xml:space="preserve">The Terrorism Order 2004 </w:t>
            </w:r>
            <w:r w:rsidRPr="00A74BD0">
              <w:rPr>
                <w:szCs w:val="24"/>
              </w:rPr>
              <w:t xml:space="preserve">includes… </w:t>
            </w:r>
          </w:p>
        </w:tc>
        <w:tc>
          <w:tcPr>
            <w:tcW w:w="9726" w:type="dxa"/>
            <w:tcBorders>
              <w:top w:val="single" w:sz="4" w:space="0" w:color="000000"/>
              <w:left w:val="single" w:sz="4" w:space="0" w:color="000000"/>
              <w:bottom w:val="single" w:sz="4" w:space="0" w:color="000000"/>
              <w:right w:val="single" w:sz="4" w:space="0" w:color="000000"/>
            </w:tcBorders>
          </w:tcPr>
          <w:p w14:paraId="74A1C8D5" w14:textId="77777777" w:rsidR="00F10333" w:rsidRPr="00A74BD0" w:rsidRDefault="00E07526">
            <w:pPr>
              <w:spacing w:after="0" w:line="259" w:lineRule="auto"/>
              <w:ind w:left="1" w:firstLine="0"/>
              <w:rPr>
                <w:szCs w:val="24"/>
              </w:rPr>
            </w:pPr>
            <w:r w:rsidRPr="00A74BD0">
              <w:rPr>
                <w:i/>
                <w:szCs w:val="24"/>
              </w:rPr>
              <w:t xml:space="preserve">Terrorism Order 2004 </w:t>
            </w:r>
            <w:r w:rsidRPr="00A74BD0">
              <w:rPr>
                <w:szCs w:val="24"/>
              </w:rPr>
              <w:t xml:space="preserve">(SI 2004/3354). Available </w:t>
            </w:r>
          </w:p>
          <w:p w14:paraId="7DA29826" w14:textId="77777777" w:rsidR="00F10333" w:rsidRPr="00A74BD0" w:rsidRDefault="00E07526" w:rsidP="00401E7F">
            <w:pPr>
              <w:spacing w:after="0" w:line="240" w:lineRule="auto"/>
              <w:ind w:left="1" w:firstLine="0"/>
              <w:rPr>
                <w:szCs w:val="24"/>
              </w:rPr>
            </w:pPr>
            <w:r w:rsidRPr="00A74BD0">
              <w:rPr>
                <w:szCs w:val="24"/>
              </w:rPr>
              <w:t>from:</w:t>
            </w:r>
            <w:hyperlink r:id="rId107">
              <w:r w:rsidRPr="00A74BD0">
                <w:rPr>
                  <w:szCs w:val="24"/>
                </w:rPr>
                <w:t xml:space="preserve"> </w:t>
              </w:r>
            </w:hyperlink>
            <w:hyperlink r:id="rId108">
              <w:r w:rsidRPr="00A74BD0">
                <w:rPr>
                  <w:color w:val="0000FF"/>
                  <w:szCs w:val="24"/>
                  <w:u w:val="single" w:color="0000FF"/>
                </w:rPr>
                <w:t>http://www.legislation.gov.uk/uksi/2004/3354/contents/made</w:t>
              </w:r>
            </w:hyperlink>
            <w:hyperlink r:id="rId109">
              <w:r w:rsidRPr="00A74BD0">
                <w:rPr>
                  <w:szCs w:val="24"/>
                </w:rPr>
                <w:t xml:space="preserve"> </w:t>
              </w:r>
            </w:hyperlink>
            <w:r w:rsidRPr="00A74BD0">
              <w:rPr>
                <w:szCs w:val="24"/>
              </w:rPr>
              <w:t xml:space="preserve">. [Accessed 25th January, 2021.] </w:t>
            </w:r>
            <w:r w:rsidRPr="00A74BD0">
              <w:rPr>
                <w:color w:val="333333"/>
                <w:szCs w:val="24"/>
              </w:rPr>
              <w:t xml:space="preserve"> </w:t>
            </w:r>
          </w:p>
        </w:tc>
      </w:tr>
    </w:tbl>
    <w:p w14:paraId="7712CE27" w14:textId="77777777" w:rsidR="003F04A3" w:rsidRDefault="003F04A3" w:rsidP="006D4919">
      <w:pPr>
        <w:pStyle w:val="Heading3"/>
        <w:ind w:left="0" w:firstLine="0"/>
      </w:pPr>
    </w:p>
    <w:p w14:paraId="4F7191CD" w14:textId="77777777" w:rsidR="00FE4A4A" w:rsidRDefault="00FE4A4A" w:rsidP="00FE4A4A"/>
    <w:p w14:paraId="571045E8" w14:textId="77777777" w:rsidR="00FE4A4A" w:rsidRDefault="00FE4A4A" w:rsidP="00FE4A4A"/>
    <w:p w14:paraId="0CF2FED6" w14:textId="77777777" w:rsidR="00FE4A4A" w:rsidRDefault="00FE4A4A" w:rsidP="00FE4A4A"/>
    <w:p w14:paraId="20111C93" w14:textId="77777777" w:rsidR="00FE4A4A" w:rsidRDefault="00FE4A4A" w:rsidP="00FE4A4A"/>
    <w:p w14:paraId="2F2444EA" w14:textId="77777777" w:rsidR="00FE4A4A" w:rsidRDefault="00FE4A4A" w:rsidP="00FE4A4A"/>
    <w:p w14:paraId="797A1FBE" w14:textId="77777777" w:rsidR="00FE4A4A" w:rsidRDefault="00FE4A4A" w:rsidP="00FE4A4A"/>
    <w:p w14:paraId="3C71123D" w14:textId="77777777" w:rsidR="00FE4A4A" w:rsidRDefault="00FE4A4A" w:rsidP="00FE4A4A"/>
    <w:p w14:paraId="15D2C0E2" w14:textId="77777777" w:rsidR="00FE4A4A" w:rsidRDefault="00FE4A4A" w:rsidP="00FE4A4A"/>
    <w:p w14:paraId="3BE65D55" w14:textId="77777777" w:rsidR="00FE4A4A" w:rsidRDefault="00FE4A4A" w:rsidP="00FE4A4A"/>
    <w:p w14:paraId="6F7F0DFD" w14:textId="77777777" w:rsidR="00FE4A4A" w:rsidRDefault="00FE4A4A" w:rsidP="00FE4A4A"/>
    <w:p w14:paraId="68AE99BC" w14:textId="77777777" w:rsidR="00FE4A4A" w:rsidRDefault="00FE4A4A" w:rsidP="00FE4A4A"/>
    <w:p w14:paraId="005EB3D7" w14:textId="77777777" w:rsidR="00FE4A4A" w:rsidRDefault="00FE4A4A" w:rsidP="00FE4A4A"/>
    <w:p w14:paraId="5594BB5A" w14:textId="77777777" w:rsidR="00FE4A4A" w:rsidRDefault="00FE4A4A" w:rsidP="00FE4A4A"/>
    <w:p w14:paraId="43E97BD4" w14:textId="77777777" w:rsidR="00FE4A4A" w:rsidRDefault="00FE4A4A" w:rsidP="00FE4A4A"/>
    <w:p w14:paraId="75AFCB93" w14:textId="77777777" w:rsidR="00FE4A4A" w:rsidRPr="00FE4A4A" w:rsidRDefault="00FE4A4A" w:rsidP="00FE4A4A"/>
    <w:p w14:paraId="4D61A944" w14:textId="4753DB59" w:rsidR="00F10333" w:rsidRDefault="00E07526" w:rsidP="006D4919">
      <w:pPr>
        <w:pStyle w:val="Heading3"/>
        <w:ind w:left="0" w:firstLine="0"/>
      </w:pPr>
      <w:bookmarkStart w:id="20" w:name="_Toc171406732"/>
      <w:r>
        <w:lastRenderedPageBreak/>
        <w:t>Teaching Materials</w:t>
      </w:r>
      <w:bookmarkEnd w:id="20"/>
      <w:r>
        <w:t xml:space="preserve"> </w:t>
      </w:r>
    </w:p>
    <w:p w14:paraId="36A781C0" w14:textId="77777777" w:rsidR="00F10333" w:rsidRDefault="00E07526">
      <w:pPr>
        <w:spacing w:after="0" w:line="259" w:lineRule="auto"/>
        <w:ind w:left="101" w:firstLine="0"/>
      </w:pPr>
      <w:r>
        <w:rPr>
          <w:b/>
        </w:rPr>
        <w:t xml:space="preserve"> </w:t>
      </w:r>
    </w:p>
    <w:p w14:paraId="532979BE" w14:textId="77777777" w:rsidR="00F10333" w:rsidRDefault="00E07526">
      <w:pPr>
        <w:pStyle w:val="Heading4"/>
        <w:ind w:left="231"/>
      </w:pPr>
      <w:r>
        <w:t>Recorded Lectures</w:t>
      </w:r>
      <w:r>
        <w:rPr>
          <w:u w:val="none"/>
        </w:rPr>
        <w:t xml:space="preserve"> </w:t>
      </w:r>
    </w:p>
    <w:p w14:paraId="79304370" w14:textId="77777777" w:rsidR="00F10333" w:rsidRDefault="00E07526">
      <w:pPr>
        <w:spacing w:after="0" w:line="259" w:lineRule="auto"/>
        <w:ind w:left="221" w:firstLine="0"/>
      </w:pPr>
      <w:r>
        <w:rPr>
          <w:b/>
        </w:rPr>
        <w:t xml:space="preserve"> </w:t>
      </w:r>
    </w:p>
    <w:p w14:paraId="4B982296" w14:textId="77777777" w:rsidR="00F10333" w:rsidRDefault="00E07526">
      <w:pPr>
        <w:ind w:left="216"/>
      </w:pPr>
      <w:r>
        <w:rPr>
          <w:b/>
        </w:rPr>
        <w:t xml:space="preserve">Basic format:  </w:t>
      </w:r>
    </w:p>
    <w:p w14:paraId="2673BAEC" w14:textId="77777777" w:rsidR="00F10333" w:rsidRDefault="00E07526">
      <w:pPr>
        <w:ind w:left="235"/>
      </w:pPr>
      <w:r>
        <w:t xml:space="preserve">Speaker, A. (Year), ‘Title of lecture’ [Medium]. </w:t>
      </w:r>
      <w:r>
        <w:rPr>
          <w:i/>
        </w:rPr>
        <w:t>Module code: Module Title.</w:t>
      </w:r>
      <w:r>
        <w:t xml:space="preserve"> Institution. Date Month. Available from: URL.  [Accessed Date Month, Year.] </w:t>
      </w:r>
    </w:p>
    <w:p w14:paraId="40D6AED3"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370" w:type="dxa"/>
        <w:tblInd w:w="226" w:type="dxa"/>
        <w:tblCellMar>
          <w:top w:w="10" w:type="dxa"/>
          <w:bottom w:w="6" w:type="dxa"/>
          <w:right w:w="115" w:type="dxa"/>
        </w:tblCellMar>
        <w:tblLook w:val="04A0" w:firstRow="1" w:lastRow="0" w:firstColumn="1" w:lastColumn="0" w:noHBand="0" w:noVBand="1"/>
        <w:tblCaption w:val="Table showing how to cite recorded lectures"/>
        <w:tblDescription w:val="Table showing statutory instruments and in text citation"/>
      </w:tblPr>
      <w:tblGrid>
        <w:gridCol w:w="4645"/>
        <w:gridCol w:w="9725"/>
      </w:tblGrid>
      <w:tr w:rsidR="00F10333" w14:paraId="56972B15" w14:textId="77777777" w:rsidTr="00C22904">
        <w:trPr>
          <w:cantSplit/>
          <w:trHeight w:val="284"/>
          <w:tblHeader/>
        </w:trPr>
        <w:tc>
          <w:tcPr>
            <w:tcW w:w="4645" w:type="dxa"/>
            <w:tcBorders>
              <w:top w:val="single" w:sz="4" w:space="0" w:color="000000"/>
              <w:left w:val="single" w:sz="4" w:space="0" w:color="000000"/>
              <w:bottom w:val="single" w:sz="4" w:space="0" w:color="000000"/>
              <w:right w:val="single" w:sz="4" w:space="0" w:color="000000"/>
            </w:tcBorders>
            <w:shd w:val="clear" w:color="auto" w:fill="D9D9D9"/>
          </w:tcPr>
          <w:p w14:paraId="06FDAC3F" w14:textId="77777777" w:rsidR="00F10333" w:rsidRDefault="00E07526">
            <w:pPr>
              <w:spacing w:after="0" w:line="259" w:lineRule="auto"/>
              <w:ind w:left="108"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4CC5AD53" w14:textId="77777777" w:rsidR="00F10333" w:rsidRDefault="00E07526">
            <w:pPr>
              <w:spacing w:after="0" w:line="259" w:lineRule="auto"/>
              <w:ind w:left="108" w:firstLine="0"/>
            </w:pPr>
            <w:r>
              <w:t xml:space="preserve">Reference list  </w:t>
            </w:r>
          </w:p>
        </w:tc>
      </w:tr>
      <w:tr w:rsidR="00F10333" w14:paraId="1B66FC4E" w14:textId="77777777" w:rsidTr="00C22904">
        <w:trPr>
          <w:trHeight w:val="839"/>
        </w:trPr>
        <w:tc>
          <w:tcPr>
            <w:tcW w:w="4645" w:type="dxa"/>
            <w:tcBorders>
              <w:top w:val="single" w:sz="4" w:space="0" w:color="000000"/>
              <w:left w:val="single" w:sz="4" w:space="0" w:color="000000"/>
              <w:bottom w:val="single" w:sz="4" w:space="0" w:color="000000"/>
              <w:right w:val="single" w:sz="4" w:space="0" w:color="000000"/>
            </w:tcBorders>
          </w:tcPr>
          <w:p w14:paraId="2CB7B7B2" w14:textId="77777777" w:rsidR="00E02D7C" w:rsidRDefault="00E07526">
            <w:pPr>
              <w:spacing w:after="0" w:line="259" w:lineRule="auto"/>
              <w:ind w:left="108" w:right="124" w:firstLine="0"/>
            </w:pPr>
            <w:r>
              <w:t xml:space="preserve">…as highlighted by Jones (2021) in their </w:t>
            </w:r>
          </w:p>
          <w:p w14:paraId="005CADFB" w14:textId="7E59C844" w:rsidR="00F10333" w:rsidRDefault="00E02D7C" w:rsidP="00E02D7C">
            <w:pPr>
              <w:spacing w:after="0" w:line="259" w:lineRule="auto"/>
              <w:ind w:left="0" w:right="124" w:firstLine="0"/>
            </w:pPr>
            <w:r>
              <w:t xml:space="preserve"> </w:t>
            </w:r>
            <w:r w:rsidR="00E07526">
              <w:t xml:space="preserve">lecture on mental health.  </w:t>
            </w:r>
          </w:p>
        </w:tc>
        <w:tc>
          <w:tcPr>
            <w:tcW w:w="9725" w:type="dxa"/>
            <w:tcBorders>
              <w:top w:val="single" w:sz="4" w:space="0" w:color="000000"/>
              <w:left w:val="single" w:sz="4" w:space="0" w:color="000000"/>
              <w:bottom w:val="single" w:sz="4" w:space="0" w:color="000000"/>
              <w:right w:val="single" w:sz="4" w:space="0" w:color="000000"/>
            </w:tcBorders>
          </w:tcPr>
          <w:p w14:paraId="7E8B387E" w14:textId="77A5FB02" w:rsidR="00F10333" w:rsidRDefault="00E07526">
            <w:pPr>
              <w:spacing w:after="0" w:line="242" w:lineRule="auto"/>
              <w:ind w:left="108" w:firstLine="0"/>
            </w:pPr>
            <w:r>
              <w:t xml:space="preserve">Jones, A. (2021), ‘Approaches to mental health’ [Lecture]. </w:t>
            </w:r>
            <w:r>
              <w:rPr>
                <w:i/>
              </w:rPr>
              <w:t>AAA111: Mental Health.</w:t>
            </w:r>
            <w:r>
              <w:t xml:space="preserve"> Wrexham University. 13 January. Available from: </w:t>
            </w:r>
          </w:p>
          <w:p w14:paraId="3E033076" w14:textId="038BCB72" w:rsidR="00F10333" w:rsidRDefault="00E07526">
            <w:pPr>
              <w:spacing w:after="0" w:line="259" w:lineRule="auto"/>
              <w:ind w:left="108" w:firstLine="0"/>
            </w:pPr>
            <w:r>
              <w:t>http://www.wrexham.</w:t>
            </w:r>
            <w:r w:rsidR="00EE01BD">
              <w:t>ac.uk/lectures</w:t>
            </w:r>
            <w:r>
              <w:t xml:space="preserve"> [Accessed 30th January, 2021.]  </w:t>
            </w:r>
          </w:p>
        </w:tc>
      </w:tr>
    </w:tbl>
    <w:p w14:paraId="3CAE7344" w14:textId="1E68F3BC" w:rsidR="00A9239B" w:rsidRDefault="00A9239B" w:rsidP="00E02D7C">
      <w:pPr>
        <w:ind w:left="0" w:firstLine="0"/>
      </w:pPr>
    </w:p>
    <w:p w14:paraId="280389A3" w14:textId="4B92E716" w:rsidR="00E02D7C" w:rsidRPr="00E02D7C" w:rsidRDefault="00E02D7C" w:rsidP="00E02D7C">
      <w:pPr>
        <w:ind w:left="216"/>
        <w:rPr>
          <w:b/>
          <w:u w:val="single"/>
        </w:rPr>
      </w:pPr>
      <w:r w:rsidRPr="00E02D7C">
        <w:rPr>
          <w:b/>
          <w:u w:val="single"/>
        </w:rPr>
        <w:t>Live Lectures</w:t>
      </w:r>
    </w:p>
    <w:p w14:paraId="3C79F8FE" w14:textId="77777777" w:rsidR="00E02D7C" w:rsidRDefault="00E02D7C" w:rsidP="00E02D7C">
      <w:pPr>
        <w:ind w:left="216"/>
        <w:rPr>
          <w:b/>
        </w:rPr>
      </w:pPr>
    </w:p>
    <w:p w14:paraId="28720FB7" w14:textId="1EE73C5D" w:rsidR="00E02D7C" w:rsidRDefault="00E02D7C" w:rsidP="00E02D7C">
      <w:pPr>
        <w:ind w:left="216"/>
      </w:pPr>
      <w:r>
        <w:rPr>
          <w:b/>
        </w:rPr>
        <w:t xml:space="preserve">Basic format:  </w:t>
      </w:r>
    </w:p>
    <w:p w14:paraId="3AD1A2C4" w14:textId="5B1F4FE1" w:rsidR="00E02D7C" w:rsidRDefault="00E02D7C" w:rsidP="00E02D7C">
      <w:pPr>
        <w:ind w:left="235"/>
      </w:pPr>
      <w:r>
        <w:t xml:space="preserve">Speaker, A. (Year), ‘Title of lecture’ [Medium]. </w:t>
      </w:r>
      <w:r>
        <w:rPr>
          <w:i/>
        </w:rPr>
        <w:t>Module code: Module Title.</w:t>
      </w:r>
      <w:r>
        <w:t xml:space="preserve"> Institution. Date Month. </w:t>
      </w:r>
    </w:p>
    <w:p w14:paraId="175E1764" w14:textId="77777777" w:rsidR="00E02D7C" w:rsidRDefault="00E02D7C" w:rsidP="00E02D7C">
      <w:pPr>
        <w:spacing w:after="0" w:line="259" w:lineRule="auto"/>
        <w:ind w:left="0" w:firstLine="0"/>
      </w:pPr>
      <w:r>
        <w:rPr>
          <w:rFonts w:ascii="Times New Roman" w:eastAsia="Times New Roman" w:hAnsi="Times New Roman" w:cs="Times New Roman"/>
        </w:rPr>
        <w:t xml:space="preserve"> </w:t>
      </w:r>
    </w:p>
    <w:tbl>
      <w:tblPr>
        <w:tblStyle w:val="TableGrid1"/>
        <w:tblW w:w="14370" w:type="dxa"/>
        <w:tblInd w:w="226" w:type="dxa"/>
        <w:tblCellMar>
          <w:top w:w="10" w:type="dxa"/>
          <w:bottom w:w="6" w:type="dxa"/>
          <w:right w:w="115" w:type="dxa"/>
        </w:tblCellMar>
        <w:tblLook w:val="04A0" w:firstRow="1" w:lastRow="0" w:firstColumn="1" w:lastColumn="0" w:noHBand="0" w:noVBand="1"/>
        <w:tblCaption w:val="Table showing how to cite recorded lectures"/>
        <w:tblDescription w:val="Table showing statutory instruments and in text citation"/>
      </w:tblPr>
      <w:tblGrid>
        <w:gridCol w:w="4645"/>
        <w:gridCol w:w="9725"/>
      </w:tblGrid>
      <w:tr w:rsidR="00E02D7C" w14:paraId="3F3F5E93" w14:textId="77777777" w:rsidTr="00C22904">
        <w:trPr>
          <w:cantSplit/>
          <w:trHeight w:val="284"/>
          <w:tblHeader/>
        </w:trPr>
        <w:tc>
          <w:tcPr>
            <w:tcW w:w="4645" w:type="dxa"/>
            <w:tcBorders>
              <w:top w:val="single" w:sz="4" w:space="0" w:color="000000"/>
              <w:left w:val="single" w:sz="4" w:space="0" w:color="000000"/>
              <w:bottom w:val="single" w:sz="4" w:space="0" w:color="000000"/>
              <w:right w:val="single" w:sz="4" w:space="0" w:color="000000"/>
            </w:tcBorders>
            <w:shd w:val="clear" w:color="auto" w:fill="D9D9D9"/>
          </w:tcPr>
          <w:p w14:paraId="0FB4172C" w14:textId="77777777" w:rsidR="00E02D7C" w:rsidRDefault="00E02D7C" w:rsidP="00746FBE">
            <w:pPr>
              <w:spacing w:after="0" w:line="259" w:lineRule="auto"/>
              <w:ind w:left="108"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0AE99D2C" w14:textId="77777777" w:rsidR="00E02D7C" w:rsidRDefault="00E02D7C" w:rsidP="00746FBE">
            <w:pPr>
              <w:spacing w:after="0" w:line="259" w:lineRule="auto"/>
              <w:ind w:left="108" w:firstLine="0"/>
            </w:pPr>
            <w:r>
              <w:t xml:space="preserve">Reference list  </w:t>
            </w:r>
          </w:p>
        </w:tc>
      </w:tr>
      <w:tr w:rsidR="00E02D7C" w14:paraId="792516C3" w14:textId="77777777" w:rsidTr="00C22904">
        <w:trPr>
          <w:trHeight w:val="839"/>
        </w:trPr>
        <w:tc>
          <w:tcPr>
            <w:tcW w:w="4645" w:type="dxa"/>
            <w:tcBorders>
              <w:top w:val="single" w:sz="4" w:space="0" w:color="000000"/>
              <w:left w:val="single" w:sz="4" w:space="0" w:color="000000"/>
              <w:bottom w:val="single" w:sz="4" w:space="0" w:color="000000"/>
              <w:right w:val="single" w:sz="4" w:space="0" w:color="000000"/>
            </w:tcBorders>
          </w:tcPr>
          <w:p w14:paraId="3914D2C3" w14:textId="72127DE3" w:rsidR="00E02D7C" w:rsidRDefault="00ED319C" w:rsidP="00746FBE">
            <w:pPr>
              <w:spacing w:after="0" w:line="259" w:lineRule="auto"/>
              <w:ind w:left="0" w:right="124" w:firstLine="0"/>
            </w:pPr>
            <w:r>
              <w:t>An important point from the lecture (Smith, 2021) emphasise</w:t>
            </w:r>
            <w:r w:rsidR="00766435">
              <w:t>s the need for…</w:t>
            </w:r>
            <w:r w:rsidR="00E02D7C">
              <w:t xml:space="preserve">  </w:t>
            </w:r>
          </w:p>
        </w:tc>
        <w:tc>
          <w:tcPr>
            <w:tcW w:w="9725" w:type="dxa"/>
            <w:tcBorders>
              <w:top w:val="single" w:sz="4" w:space="0" w:color="000000"/>
              <w:left w:val="single" w:sz="4" w:space="0" w:color="000000"/>
              <w:bottom w:val="single" w:sz="4" w:space="0" w:color="000000"/>
              <w:right w:val="single" w:sz="4" w:space="0" w:color="000000"/>
            </w:tcBorders>
          </w:tcPr>
          <w:p w14:paraId="6EE65D47" w14:textId="50B9B083" w:rsidR="0058198F" w:rsidRDefault="00766435" w:rsidP="0058198F">
            <w:pPr>
              <w:spacing w:after="0" w:line="242" w:lineRule="auto"/>
              <w:ind w:left="108" w:firstLine="0"/>
            </w:pPr>
            <w:r>
              <w:t xml:space="preserve">Smith, B. </w:t>
            </w:r>
            <w:r w:rsidR="00E02D7C">
              <w:t>(2021), ‘</w:t>
            </w:r>
            <w:r>
              <w:t>Women in Management</w:t>
            </w:r>
            <w:r w:rsidR="00E02D7C">
              <w:t xml:space="preserve">’ [Lecture]. </w:t>
            </w:r>
            <w:r w:rsidRPr="00766435">
              <w:rPr>
                <w:i/>
                <w:iCs/>
              </w:rPr>
              <w:t>BBB222</w:t>
            </w:r>
            <w:r w:rsidR="00E02D7C">
              <w:rPr>
                <w:i/>
              </w:rPr>
              <w:t xml:space="preserve">: </w:t>
            </w:r>
            <w:r w:rsidR="0058198F">
              <w:rPr>
                <w:i/>
              </w:rPr>
              <w:t>Contemporary Issues in Business</w:t>
            </w:r>
            <w:r w:rsidR="00E02D7C">
              <w:rPr>
                <w:i/>
              </w:rPr>
              <w:t>.</w:t>
            </w:r>
            <w:r w:rsidR="00E02D7C">
              <w:t xml:space="preserve"> Wrexham University. 13 January. </w:t>
            </w:r>
          </w:p>
          <w:p w14:paraId="16954FDA" w14:textId="15B5A0DE" w:rsidR="00E02D7C" w:rsidRDefault="00E02D7C" w:rsidP="00746FBE">
            <w:pPr>
              <w:spacing w:after="0" w:line="259" w:lineRule="auto"/>
              <w:ind w:left="108" w:firstLine="0"/>
            </w:pPr>
          </w:p>
        </w:tc>
      </w:tr>
    </w:tbl>
    <w:p w14:paraId="6B0A73C1" w14:textId="77777777" w:rsidR="00A9239B" w:rsidRPr="00A9239B" w:rsidRDefault="00A9239B" w:rsidP="0058198F">
      <w:pPr>
        <w:ind w:left="0" w:firstLine="0"/>
      </w:pPr>
    </w:p>
    <w:p w14:paraId="029DF41D" w14:textId="7FC0149D" w:rsidR="00F10333" w:rsidRDefault="00E07526">
      <w:pPr>
        <w:pStyle w:val="Heading4"/>
        <w:ind w:left="231"/>
      </w:pPr>
      <w:r>
        <w:t>Tutor Handouts</w:t>
      </w:r>
      <w:r>
        <w:rPr>
          <w:u w:val="none"/>
        </w:rPr>
        <w:t xml:space="preserve"> </w:t>
      </w:r>
    </w:p>
    <w:p w14:paraId="00AABBEE" w14:textId="77777777" w:rsidR="00F10333" w:rsidRDefault="00E07526">
      <w:pPr>
        <w:spacing w:after="0" w:line="259" w:lineRule="auto"/>
        <w:ind w:left="221" w:firstLine="0"/>
      </w:pPr>
      <w:r>
        <w:t xml:space="preserve"> </w:t>
      </w:r>
    </w:p>
    <w:p w14:paraId="30F84034" w14:textId="77777777" w:rsidR="00F10333" w:rsidRDefault="00E07526">
      <w:pPr>
        <w:ind w:left="216"/>
      </w:pPr>
      <w:r>
        <w:rPr>
          <w:b/>
        </w:rPr>
        <w:t xml:space="preserve">Basic format:  </w:t>
      </w:r>
    </w:p>
    <w:p w14:paraId="3EC3D1D8" w14:textId="77777777" w:rsidR="00F10333" w:rsidRDefault="00E07526">
      <w:pPr>
        <w:ind w:left="235"/>
      </w:pPr>
      <w:r>
        <w:t xml:space="preserve">Tutor, K. (Year), ‘Title of handout’.  </w:t>
      </w:r>
      <w:r>
        <w:rPr>
          <w:i/>
        </w:rPr>
        <w:t>Module code: Module Title.</w:t>
      </w:r>
      <w:r>
        <w:t xml:space="preserve"> Institution. Unpublished. </w:t>
      </w:r>
      <w:r>
        <w:rPr>
          <w:rFonts w:ascii="Times New Roman" w:eastAsia="Times New Roman" w:hAnsi="Times New Roman" w:cs="Times New Roman"/>
        </w:rPr>
        <w:t xml:space="preserve"> </w:t>
      </w:r>
    </w:p>
    <w:p w14:paraId="795612AF"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tutor handouts"/>
        <w:tblDescription w:val="Table showing referencing tutor handouts"/>
      </w:tblPr>
      <w:tblGrid>
        <w:gridCol w:w="4644"/>
        <w:gridCol w:w="9725"/>
      </w:tblGrid>
      <w:tr w:rsidR="00F10333" w14:paraId="39AE08C7" w14:textId="77777777" w:rsidTr="00C22904">
        <w:trPr>
          <w:cantSplit/>
          <w:trHeight w:val="283"/>
          <w:tblHeader/>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7617C98B"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099BD103" w14:textId="77777777" w:rsidR="00F10333" w:rsidRDefault="00E07526">
            <w:pPr>
              <w:spacing w:after="0" w:line="259" w:lineRule="auto"/>
              <w:ind w:left="1" w:firstLine="0"/>
            </w:pPr>
            <w:r>
              <w:t xml:space="preserve">Reference list  </w:t>
            </w:r>
          </w:p>
        </w:tc>
      </w:tr>
      <w:tr w:rsidR="00F10333" w14:paraId="0772C83D" w14:textId="77777777" w:rsidTr="00C22904">
        <w:trPr>
          <w:trHeight w:val="563"/>
        </w:trPr>
        <w:tc>
          <w:tcPr>
            <w:tcW w:w="4644" w:type="dxa"/>
            <w:tcBorders>
              <w:top w:val="single" w:sz="4" w:space="0" w:color="000000"/>
              <w:left w:val="single" w:sz="4" w:space="0" w:color="000000"/>
              <w:bottom w:val="single" w:sz="4" w:space="0" w:color="000000"/>
              <w:right w:val="single" w:sz="4" w:space="0" w:color="000000"/>
            </w:tcBorders>
          </w:tcPr>
          <w:p w14:paraId="649385F8" w14:textId="77777777" w:rsidR="00F10333" w:rsidRDefault="00E07526">
            <w:pPr>
              <w:spacing w:after="0" w:line="259" w:lineRule="auto"/>
              <w:ind w:left="0" w:firstLine="0"/>
            </w:pPr>
            <w:r>
              <w:t xml:space="preserve">…as stated by Harrison (2019) in their handout.  </w:t>
            </w:r>
          </w:p>
        </w:tc>
        <w:tc>
          <w:tcPr>
            <w:tcW w:w="9725" w:type="dxa"/>
            <w:tcBorders>
              <w:top w:val="single" w:sz="4" w:space="0" w:color="000000"/>
              <w:left w:val="single" w:sz="4" w:space="0" w:color="000000"/>
              <w:bottom w:val="single" w:sz="4" w:space="0" w:color="000000"/>
              <w:right w:val="single" w:sz="4" w:space="0" w:color="000000"/>
            </w:tcBorders>
          </w:tcPr>
          <w:p w14:paraId="0A876678" w14:textId="7E4E6D55" w:rsidR="00F10333" w:rsidRDefault="00E07526">
            <w:pPr>
              <w:spacing w:after="0" w:line="259" w:lineRule="auto"/>
              <w:ind w:left="1" w:firstLine="0"/>
            </w:pPr>
            <w:r>
              <w:t xml:space="preserve">Harrison, S. (2019), ‘Engine parts’. </w:t>
            </w:r>
            <w:r>
              <w:rPr>
                <w:i/>
              </w:rPr>
              <w:t xml:space="preserve">ENG999: Combustion Engines. </w:t>
            </w:r>
            <w:r>
              <w:t>Wrexham</w:t>
            </w:r>
            <w:r w:rsidR="008A799D">
              <w:t xml:space="preserve"> </w:t>
            </w:r>
            <w:r>
              <w:t xml:space="preserve">University. Unpublished.  </w:t>
            </w:r>
          </w:p>
        </w:tc>
      </w:tr>
    </w:tbl>
    <w:p w14:paraId="597879F1" w14:textId="77777777" w:rsidR="00F10333" w:rsidRDefault="00E07526">
      <w:pPr>
        <w:spacing w:after="0" w:line="259" w:lineRule="auto"/>
        <w:ind w:left="0" w:firstLine="0"/>
      </w:pPr>
      <w:r>
        <w:rPr>
          <w:rFonts w:ascii="Times New Roman" w:eastAsia="Times New Roman" w:hAnsi="Times New Roman" w:cs="Times New Roman"/>
        </w:rPr>
        <w:lastRenderedPageBreak/>
        <w:t xml:space="preserve"> </w:t>
      </w:r>
    </w:p>
    <w:p w14:paraId="7DEAEBB6" w14:textId="77777777" w:rsidR="00F10333" w:rsidRDefault="00E07526">
      <w:pPr>
        <w:spacing w:after="0" w:line="259" w:lineRule="auto"/>
        <w:ind w:left="221" w:firstLine="0"/>
      </w:pPr>
      <w:r>
        <w:rPr>
          <w:b/>
        </w:rPr>
        <w:t xml:space="preserve"> </w:t>
      </w:r>
    </w:p>
    <w:p w14:paraId="3861AB2A" w14:textId="77777777" w:rsidR="00F10333" w:rsidRDefault="00E07526">
      <w:pPr>
        <w:pStyle w:val="Heading4"/>
        <w:ind w:left="231"/>
      </w:pPr>
      <w:r>
        <w:t>PowerPoint Presentation</w:t>
      </w:r>
      <w:r>
        <w:rPr>
          <w:u w:val="none"/>
        </w:rPr>
        <w:t xml:space="preserve"> </w:t>
      </w:r>
    </w:p>
    <w:p w14:paraId="15F04274" w14:textId="77777777" w:rsidR="00F10333" w:rsidRDefault="00E07526">
      <w:pPr>
        <w:spacing w:after="0" w:line="259" w:lineRule="auto"/>
        <w:ind w:left="221" w:firstLine="0"/>
      </w:pPr>
      <w:r>
        <w:rPr>
          <w:b/>
        </w:rPr>
        <w:t xml:space="preserve"> </w:t>
      </w:r>
    </w:p>
    <w:p w14:paraId="3D320799" w14:textId="77777777" w:rsidR="00F10333" w:rsidRDefault="00E07526">
      <w:pPr>
        <w:ind w:left="216"/>
      </w:pPr>
      <w:r>
        <w:rPr>
          <w:b/>
        </w:rPr>
        <w:t>Basic format:</w:t>
      </w:r>
      <w:r>
        <w:rPr>
          <w:rFonts w:ascii="Times New Roman" w:eastAsia="Times New Roman" w:hAnsi="Times New Roman" w:cs="Times New Roman"/>
          <w:sz w:val="22"/>
        </w:rPr>
        <w:t xml:space="preserve"> </w:t>
      </w:r>
      <w:r>
        <w:rPr>
          <w:rFonts w:ascii="Times New Roman" w:eastAsia="Times New Roman" w:hAnsi="Times New Roman" w:cs="Times New Roman"/>
        </w:rPr>
        <w:t xml:space="preserve"> </w:t>
      </w:r>
    </w:p>
    <w:p w14:paraId="435A5FE9" w14:textId="77777777" w:rsidR="00F10333" w:rsidRDefault="00E07526">
      <w:pPr>
        <w:ind w:left="235"/>
      </w:pPr>
      <w:r>
        <w:t xml:space="preserve">Author, A. (Year), ‘Title of presentation’ [Medium]. </w:t>
      </w:r>
      <w:r>
        <w:rPr>
          <w:i/>
        </w:rPr>
        <w:t>Module code: Module Title.</w:t>
      </w:r>
      <w:r>
        <w:t xml:space="preserve"> Institution. Available from: URL.  [Accessed Date Month, Year.] </w:t>
      </w:r>
    </w:p>
    <w:p w14:paraId="7D1E33A0"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 powerpoint presentation"/>
        <w:tblDescription w:val="Table showing how to reference a powerpoint presentation"/>
      </w:tblPr>
      <w:tblGrid>
        <w:gridCol w:w="4644"/>
        <w:gridCol w:w="9725"/>
      </w:tblGrid>
      <w:tr w:rsidR="00F10333" w14:paraId="40D55B29" w14:textId="77777777" w:rsidTr="00C22904">
        <w:trPr>
          <w:cantSplit/>
          <w:trHeight w:val="283"/>
          <w:tblHeader/>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0AAF73FE" w14:textId="77777777" w:rsidR="00F10333" w:rsidRDefault="00E07526">
            <w:pPr>
              <w:spacing w:after="0" w:line="259" w:lineRule="auto"/>
              <w:ind w:left="0" w:firstLine="0"/>
            </w:pPr>
            <w:r>
              <w:t xml:space="preserve">In-text citation  </w:t>
            </w:r>
          </w:p>
        </w:tc>
        <w:tc>
          <w:tcPr>
            <w:tcW w:w="9725" w:type="dxa"/>
            <w:tcBorders>
              <w:top w:val="single" w:sz="4" w:space="0" w:color="000000"/>
              <w:left w:val="single" w:sz="4" w:space="0" w:color="000000"/>
              <w:bottom w:val="single" w:sz="4" w:space="0" w:color="000000"/>
              <w:right w:val="single" w:sz="4" w:space="0" w:color="000000"/>
            </w:tcBorders>
            <w:shd w:val="clear" w:color="auto" w:fill="D9D9D9"/>
          </w:tcPr>
          <w:p w14:paraId="08019C49" w14:textId="77777777" w:rsidR="00F10333" w:rsidRDefault="00E07526">
            <w:pPr>
              <w:spacing w:after="0" w:line="259" w:lineRule="auto"/>
              <w:ind w:left="1" w:firstLine="0"/>
            </w:pPr>
            <w:r>
              <w:t xml:space="preserve">Reference list  </w:t>
            </w:r>
          </w:p>
        </w:tc>
      </w:tr>
      <w:tr w:rsidR="00F10333" w14:paraId="0F6EB1CC" w14:textId="77777777" w:rsidTr="00C22904">
        <w:trPr>
          <w:trHeight w:val="839"/>
        </w:trPr>
        <w:tc>
          <w:tcPr>
            <w:tcW w:w="4644" w:type="dxa"/>
            <w:tcBorders>
              <w:top w:val="single" w:sz="4" w:space="0" w:color="000000"/>
              <w:left w:val="single" w:sz="4" w:space="0" w:color="000000"/>
              <w:bottom w:val="single" w:sz="4" w:space="0" w:color="000000"/>
              <w:right w:val="single" w:sz="4" w:space="0" w:color="000000"/>
            </w:tcBorders>
          </w:tcPr>
          <w:p w14:paraId="5417080A" w14:textId="77777777" w:rsidR="00F10333" w:rsidRDefault="00E07526">
            <w:pPr>
              <w:spacing w:after="0" w:line="259" w:lineRule="auto"/>
              <w:ind w:left="0" w:right="222" w:firstLine="0"/>
            </w:pPr>
            <w:r>
              <w:t xml:space="preserve">…as demonstrated in their presentation on youth engagement (Bodley, 2020).  </w:t>
            </w:r>
          </w:p>
        </w:tc>
        <w:tc>
          <w:tcPr>
            <w:tcW w:w="9725" w:type="dxa"/>
            <w:tcBorders>
              <w:top w:val="single" w:sz="4" w:space="0" w:color="000000"/>
              <w:left w:val="single" w:sz="4" w:space="0" w:color="000000"/>
              <w:bottom w:val="single" w:sz="4" w:space="0" w:color="000000"/>
              <w:right w:val="single" w:sz="4" w:space="0" w:color="000000"/>
            </w:tcBorders>
          </w:tcPr>
          <w:p w14:paraId="129C40CD" w14:textId="6E0D90DC" w:rsidR="00F10333" w:rsidRDefault="00E07526">
            <w:pPr>
              <w:spacing w:after="0" w:line="259" w:lineRule="auto"/>
              <w:ind w:left="1" w:right="160" w:firstLine="0"/>
            </w:pPr>
            <w:r>
              <w:t xml:space="preserve">Bodley, M. (2020), ‘Youth engagement in rural communities’ [PowerPoint presentation]. </w:t>
            </w:r>
            <w:r>
              <w:rPr>
                <w:i/>
              </w:rPr>
              <w:t xml:space="preserve">YYY444: Youth Engagement. </w:t>
            </w:r>
            <w:r>
              <w:t>Wrexham University. Available fr</w:t>
            </w:r>
            <w:r w:rsidR="00546F11">
              <w:t xml:space="preserve">om: </w:t>
            </w:r>
            <w:r>
              <w:rPr>
                <w:color w:val="0000FF"/>
                <w:u w:val="single" w:color="0000FF"/>
              </w:rPr>
              <w:t>http://www.wrexham</w:t>
            </w:r>
            <w:r w:rsidR="00546F11">
              <w:rPr>
                <w:color w:val="0000FF"/>
                <w:u w:val="single" w:color="0000FF"/>
              </w:rPr>
              <w:t>.ac.uk/lectures</w:t>
            </w:r>
            <w:hyperlink r:id="rId110">
              <w:r>
                <w:t xml:space="preserve"> </w:t>
              </w:r>
            </w:hyperlink>
            <w:r>
              <w:t xml:space="preserve">. [Accessed 10th March, 2020.] </w:t>
            </w:r>
          </w:p>
        </w:tc>
      </w:tr>
    </w:tbl>
    <w:p w14:paraId="24A790DD" w14:textId="77777777" w:rsidR="00F10333" w:rsidRDefault="00E07526" w:rsidP="006D4919">
      <w:pPr>
        <w:spacing w:after="81" w:line="259" w:lineRule="auto"/>
        <w:ind w:left="0" w:firstLine="0"/>
        <w:rPr>
          <w:b/>
          <w:sz w:val="28"/>
        </w:rPr>
      </w:pPr>
      <w:r>
        <w:rPr>
          <w:b/>
          <w:sz w:val="28"/>
        </w:rPr>
        <w:t xml:space="preserve"> </w:t>
      </w:r>
    </w:p>
    <w:p w14:paraId="246AE585" w14:textId="77777777" w:rsidR="00FE4A4A" w:rsidRDefault="00FE4A4A" w:rsidP="006D4919">
      <w:pPr>
        <w:spacing w:after="81" w:line="259" w:lineRule="auto"/>
        <w:ind w:left="0" w:firstLine="0"/>
        <w:rPr>
          <w:b/>
          <w:sz w:val="28"/>
        </w:rPr>
      </w:pPr>
    </w:p>
    <w:p w14:paraId="23ECFFFA" w14:textId="77777777" w:rsidR="00FE4A4A" w:rsidRDefault="00FE4A4A" w:rsidP="006D4919">
      <w:pPr>
        <w:spacing w:after="81" w:line="259" w:lineRule="auto"/>
        <w:ind w:left="0" w:firstLine="0"/>
        <w:rPr>
          <w:b/>
          <w:sz w:val="28"/>
        </w:rPr>
      </w:pPr>
    </w:p>
    <w:p w14:paraId="200D4EDD" w14:textId="77777777" w:rsidR="00FE4A4A" w:rsidRDefault="00FE4A4A" w:rsidP="006D4919">
      <w:pPr>
        <w:spacing w:after="81" w:line="259" w:lineRule="auto"/>
        <w:ind w:left="0" w:firstLine="0"/>
        <w:rPr>
          <w:b/>
          <w:sz w:val="28"/>
        </w:rPr>
      </w:pPr>
    </w:p>
    <w:p w14:paraId="0B5F16FC" w14:textId="77777777" w:rsidR="00FE4A4A" w:rsidRDefault="00FE4A4A" w:rsidP="006D4919">
      <w:pPr>
        <w:spacing w:after="81" w:line="259" w:lineRule="auto"/>
        <w:ind w:left="0" w:firstLine="0"/>
        <w:rPr>
          <w:b/>
          <w:sz w:val="28"/>
        </w:rPr>
      </w:pPr>
    </w:p>
    <w:p w14:paraId="3F5863FD" w14:textId="77777777" w:rsidR="00FE4A4A" w:rsidRDefault="00FE4A4A" w:rsidP="006D4919">
      <w:pPr>
        <w:spacing w:after="81" w:line="259" w:lineRule="auto"/>
        <w:ind w:left="0" w:firstLine="0"/>
        <w:rPr>
          <w:b/>
          <w:sz w:val="28"/>
        </w:rPr>
      </w:pPr>
    </w:p>
    <w:p w14:paraId="481C8C1F" w14:textId="77777777" w:rsidR="00FE4A4A" w:rsidRDefault="00FE4A4A" w:rsidP="006D4919">
      <w:pPr>
        <w:spacing w:after="81" w:line="259" w:lineRule="auto"/>
        <w:ind w:left="0" w:firstLine="0"/>
        <w:rPr>
          <w:b/>
          <w:sz w:val="28"/>
        </w:rPr>
      </w:pPr>
    </w:p>
    <w:p w14:paraId="16C3D0AA" w14:textId="77777777" w:rsidR="00FE4A4A" w:rsidRDefault="00FE4A4A" w:rsidP="006D4919">
      <w:pPr>
        <w:spacing w:after="81" w:line="259" w:lineRule="auto"/>
        <w:ind w:left="0" w:firstLine="0"/>
        <w:rPr>
          <w:b/>
          <w:sz w:val="28"/>
        </w:rPr>
      </w:pPr>
    </w:p>
    <w:p w14:paraId="434A21F1" w14:textId="77777777" w:rsidR="00FE4A4A" w:rsidRDefault="00FE4A4A" w:rsidP="006D4919">
      <w:pPr>
        <w:spacing w:after="81" w:line="259" w:lineRule="auto"/>
        <w:ind w:left="0" w:firstLine="0"/>
        <w:rPr>
          <w:b/>
          <w:sz w:val="28"/>
        </w:rPr>
      </w:pPr>
    </w:p>
    <w:p w14:paraId="2F86A677" w14:textId="77777777" w:rsidR="00FE4A4A" w:rsidRDefault="00FE4A4A" w:rsidP="006D4919">
      <w:pPr>
        <w:spacing w:after="81" w:line="259" w:lineRule="auto"/>
        <w:ind w:left="0" w:firstLine="0"/>
        <w:rPr>
          <w:b/>
          <w:sz w:val="28"/>
        </w:rPr>
      </w:pPr>
    </w:p>
    <w:p w14:paraId="54990E7C" w14:textId="77777777" w:rsidR="00FE4A4A" w:rsidRDefault="00FE4A4A" w:rsidP="006D4919">
      <w:pPr>
        <w:spacing w:after="81" w:line="259" w:lineRule="auto"/>
        <w:ind w:left="0" w:firstLine="0"/>
        <w:rPr>
          <w:b/>
          <w:sz w:val="28"/>
        </w:rPr>
      </w:pPr>
    </w:p>
    <w:p w14:paraId="364AD4CC" w14:textId="77777777" w:rsidR="00FE4A4A" w:rsidRDefault="00FE4A4A" w:rsidP="006D4919">
      <w:pPr>
        <w:spacing w:after="81" w:line="259" w:lineRule="auto"/>
        <w:ind w:left="0" w:firstLine="0"/>
        <w:rPr>
          <w:b/>
          <w:sz w:val="28"/>
        </w:rPr>
      </w:pPr>
    </w:p>
    <w:p w14:paraId="4C7CE6CB" w14:textId="77777777" w:rsidR="00FE4A4A" w:rsidRDefault="00FE4A4A" w:rsidP="006D4919">
      <w:pPr>
        <w:spacing w:after="81" w:line="259" w:lineRule="auto"/>
        <w:ind w:left="0" w:firstLine="0"/>
        <w:rPr>
          <w:b/>
          <w:sz w:val="28"/>
        </w:rPr>
      </w:pPr>
    </w:p>
    <w:p w14:paraId="4F16FE75" w14:textId="1687FE6B" w:rsidR="003F04A3" w:rsidRPr="00D26784" w:rsidRDefault="003F04A3" w:rsidP="00D26784">
      <w:pPr>
        <w:pStyle w:val="Heading3"/>
        <w:ind w:left="10"/>
      </w:pPr>
      <w:bookmarkStart w:id="21" w:name="_Toc171406733"/>
      <w:r w:rsidRPr="00D26784">
        <w:lastRenderedPageBreak/>
        <w:t>Theses</w:t>
      </w:r>
      <w:bookmarkEnd w:id="21"/>
    </w:p>
    <w:p w14:paraId="402CADE3" w14:textId="77777777" w:rsidR="003F04A3" w:rsidRDefault="003F04A3" w:rsidP="003F04A3">
      <w:pPr>
        <w:spacing w:after="0" w:line="259" w:lineRule="auto"/>
        <w:ind w:left="221" w:firstLine="0"/>
      </w:pPr>
      <w:r>
        <w:rPr>
          <w:b/>
        </w:rPr>
        <w:t xml:space="preserve"> </w:t>
      </w:r>
    </w:p>
    <w:p w14:paraId="3B8A86B7" w14:textId="77777777" w:rsidR="00E55C1A" w:rsidRDefault="00E55C1A" w:rsidP="00E55C1A">
      <w:r>
        <w:rPr>
          <w:b/>
        </w:rPr>
        <w:t xml:space="preserve">   </w:t>
      </w:r>
      <w:r w:rsidR="003F04A3" w:rsidRPr="00E55C1A">
        <w:rPr>
          <w:b/>
          <w:bCs/>
        </w:rPr>
        <w:t>Basic format:</w:t>
      </w:r>
      <w:r w:rsidR="003F04A3">
        <w:rPr>
          <w:rFonts w:ascii="Times New Roman" w:eastAsia="Times New Roman" w:hAnsi="Times New Roman" w:cs="Times New Roman"/>
          <w:sz w:val="22"/>
        </w:rPr>
        <w:t xml:space="preserve"> </w:t>
      </w:r>
      <w:r w:rsidR="003F04A3">
        <w:rPr>
          <w:rFonts w:ascii="Times New Roman" w:eastAsia="Times New Roman" w:hAnsi="Times New Roman" w:cs="Times New Roman"/>
        </w:rPr>
        <w:t xml:space="preserve"> </w:t>
      </w:r>
    </w:p>
    <w:p w14:paraId="0D17C013" w14:textId="3189B62F" w:rsidR="003F04A3" w:rsidRPr="00BB5D01" w:rsidRDefault="00E55C1A" w:rsidP="00BB5D01">
      <w:pPr>
        <w:ind w:firstLine="0"/>
        <w:rPr>
          <w:rFonts w:ascii="Calibri" w:eastAsiaTheme="minorHAnsi" w:hAnsi="Calibri" w:cs="Calibri"/>
          <w:color w:val="auto"/>
          <w:sz w:val="22"/>
        </w:rPr>
      </w:pPr>
      <w:r>
        <w:t xml:space="preserve">   Author, A. (Year), </w:t>
      </w:r>
      <w:r>
        <w:rPr>
          <w:i/>
          <w:iCs/>
        </w:rPr>
        <w:t xml:space="preserve">Title. </w:t>
      </w:r>
      <w:r>
        <w:t>Award. University. Available from: URL</w:t>
      </w:r>
      <w:r w:rsidR="00BB5D01">
        <w:t>.</w:t>
      </w:r>
      <w:r>
        <w:t xml:space="preserve"> [Accessed</w:t>
      </w:r>
      <w:r w:rsidR="00BB5D01">
        <w:t xml:space="preserve"> D</w:t>
      </w:r>
      <w:r>
        <w:t xml:space="preserve">ate Month, </w:t>
      </w:r>
      <w:r w:rsidR="00BB5D01">
        <w:t>Y</w:t>
      </w:r>
      <w:r>
        <w:t>ear.]</w:t>
      </w:r>
    </w:p>
    <w:p w14:paraId="4B6D3923" w14:textId="77777777" w:rsidR="004229D5" w:rsidRDefault="004229D5" w:rsidP="006D4919">
      <w:pPr>
        <w:spacing w:after="81" w:line="259" w:lineRule="auto"/>
        <w:ind w:left="0" w:firstLine="0"/>
        <w:rPr>
          <w:b/>
          <w:sz w:val="28"/>
        </w:rPr>
      </w:pPr>
    </w:p>
    <w:tbl>
      <w:tblPr>
        <w:tblStyle w:val="TableGrid1"/>
        <w:tblW w:w="14369" w:type="dxa"/>
        <w:tblInd w:w="227" w:type="dxa"/>
        <w:tblLayout w:type="fixed"/>
        <w:tblCellMar>
          <w:top w:w="10" w:type="dxa"/>
          <w:left w:w="107" w:type="dxa"/>
          <w:right w:w="115" w:type="dxa"/>
        </w:tblCellMar>
        <w:tblLook w:val="04A0" w:firstRow="1" w:lastRow="0" w:firstColumn="1" w:lastColumn="0" w:noHBand="0" w:noVBand="1"/>
      </w:tblPr>
      <w:tblGrid>
        <w:gridCol w:w="4040"/>
        <w:gridCol w:w="10329"/>
      </w:tblGrid>
      <w:tr w:rsidR="003F04A3" w14:paraId="5DA37815" w14:textId="77777777" w:rsidTr="00C22904">
        <w:trPr>
          <w:cantSplit/>
          <w:trHeight w:val="280"/>
          <w:tblHeader/>
        </w:trPr>
        <w:tc>
          <w:tcPr>
            <w:tcW w:w="4040" w:type="dxa"/>
            <w:tcBorders>
              <w:top w:val="single" w:sz="4" w:space="0" w:color="000000"/>
              <w:left w:val="single" w:sz="4" w:space="0" w:color="000000"/>
              <w:bottom w:val="single" w:sz="4" w:space="0" w:color="000000"/>
              <w:right w:val="single" w:sz="4" w:space="0" w:color="000000"/>
            </w:tcBorders>
            <w:shd w:val="clear" w:color="auto" w:fill="D9D9D9"/>
          </w:tcPr>
          <w:p w14:paraId="0B82B8BC" w14:textId="77777777" w:rsidR="003F04A3" w:rsidRDefault="003F04A3" w:rsidP="00746FBE">
            <w:pPr>
              <w:spacing w:after="0" w:line="259" w:lineRule="auto"/>
              <w:ind w:left="0" w:firstLine="0"/>
            </w:pPr>
            <w:r>
              <w:t xml:space="preserve">In-text citation  </w:t>
            </w:r>
          </w:p>
        </w:tc>
        <w:tc>
          <w:tcPr>
            <w:tcW w:w="10329" w:type="dxa"/>
            <w:tcBorders>
              <w:top w:val="single" w:sz="4" w:space="0" w:color="000000"/>
              <w:left w:val="single" w:sz="4" w:space="0" w:color="000000"/>
              <w:bottom w:val="single" w:sz="4" w:space="0" w:color="000000"/>
              <w:right w:val="single" w:sz="4" w:space="0" w:color="000000"/>
            </w:tcBorders>
            <w:shd w:val="clear" w:color="auto" w:fill="D9D9D9"/>
          </w:tcPr>
          <w:p w14:paraId="30F5B813" w14:textId="77777777" w:rsidR="003F04A3" w:rsidRDefault="003F04A3" w:rsidP="00746FBE">
            <w:pPr>
              <w:spacing w:after="0" w:line="259" w:lineRule="auto"/>
              <w:ind w:left="1" w:firstLine="0"/>
            </w:pPr>
            <w:r>
              <w:t xml:space="preserve">Reference list  </w:t>
            </w:r>
          </w:p>
        </w:tc>
      </w:tr>
      <w:tr w:rsidR="003F04A3" w14:paraId="7C235ED2" w14:textId="77777777" w:rsidTr="00C22904">
        <w:trPr>
          <w:trHeight w:val="832"/>
        </w:trPr>
        <w:tc>
          <w:tcPr>
            <w:tcW w:w="4040" w:type="dxa"/>
            <w:tcBorders>
              <w:top w:val="single" w:sz="4" w:space="0" w:color="000000"/>
              <w:left w:val="single" w:sz="4" w:space="0" w:color="000000"/>
              <w:bottom w:val="single" w:sz="4" w:space="0" w:color="000000"/>
              <w:right w:val="single" w:sz="4" w:space="0" w:color="000000"/>
            </w:tcBorders>
          </w:tcPr>
          <w:p w14:paraId="6342ACE5" w14:textId="315C806D" w:rsidR="003F04A3" w:rsidRDefault="002A2B12" w:rsidP="00746FBE">
            <w:pPr>
              <w:spacing w:after="0" w:line="259" w:lineRule="auto"/>
              <w:ind w:left="0" w:right="222" w:firstLine="0"/>
            </w:pPr>
            <w:r>
              <w:t xml:space="preserve">Dewi (2009) </w:t>
            </w:r>
            <w:r w:rsidR="00687AED">
              <w:t>compares Rowling to…</w:t>
            </w:r>
            <w:r w:rsidR="003F04A3">
              <w:t xml:space="preserve">  </w:t>
            </w:r>
          </w:p>
        </w:tc>
        <w:tc>
          <w:tcPr>
            <w:tcW w:w="10329" w:type="dxa"/>
            <w:tcBorders>
              <w:top w:val="single" w:sz="4" w:space="0" w:color="000000"/>
              <w:left w:val="single" w:sz="4" w:space="0" w:color="000000"/>
              <w:bottom w:val="single" w:sz="4" w:space="0" w:color="000000"/>
              <w:right w:val="single" w:sz="4" w:space="0" w:color="000000"/>
            </w:tcBorders>
          </w:tcPr>
          <w:p w14:paraId="0FEFC348" w14:textId="30838669" w:rsidR="003F04A3" w:rsidRDefault="00D04AFD" w:rsidP="00746FBE">
            <w:pPr>
              <w:spacing w:after="0" w:line="259" w:lineRule="auto"/>
              <w:ind w:left="1" w:right="160" w:firstLine="0"/>
            </w:pPr>
            <w:r>
              <w:t xml:space="preserve">Dewi, C. N. (2009), </w:t>
            </w:r>
            <w:r>
              <w:rPr>
                <w:i/>
                <w:iCs/>
              </w:rPr>
              <w:t xml:space="preserve">The Portrait of J.K. Rowling’s Life on Harry Potter and the Philosopher’s Stone. </w:t>
            </w:r>
            <w:r w:rsidR="0048614E">
              <w:t xml:space="preserve">Ph.D. Thesis. State Islamic University Jakarta. </w:t>
            </w:r>
            <w:r w:rsidR="008370FD">
              <w:t>Available from:</w:t>
            </w:r>
            <w:r w:rsidR="00C854DD">
              <w:t xml:space="preserve"> </w:t>
            </w:r>
            <w:hyperlink r:id="rId111" w:history="1">
              <w:r w:rsidR="00EB2350" w:rsidRPr="00766527">
                <w:rPr>
                  <w:rStyle w:val="Hyperlink"/>
                </w:rPr>
                <w:t>https://scholar.google.com/scholar?hl=en&amp;as_sdt=0%2C5&amp;q=The+Portrait+of+J+K+Rowling%27s+life+on+Harry+Potter&amp;btnG=</w:t>
              </w:r>
            </w:hyperlink>
            <w:r w:rsidR="00EB2350">
              <w:t xml:space="preserve"> </w:t>
            </w:r>
            <w:r w:rsidR="00E61BA7">
              <w:t xml:space="preserve"> . </w:t>
            </w:r>
            <w:r w:rsidR="008370FD">
              <w:t xml:space="preserve"> [Accessed 18</w:t>
            </w:r>
            <w:r w:rsidR="008370FD">
              <w:rPr>
                <w:vertAlign w:val="superscript"/>
              </w:rPr>
              <w:t>th</w:t>
            </w:r>
            <w:r w:rsidR="008370FD">
              <w:t xml:space="preserve"> December, 2023.]  </w:t>
            </w:r>
          </w:p>
        </w:tc>
      </w:tr>
    </w:tbl>
    <w:p w14:paraId="73CC9BD2" w14:textId="77777777" w:rsidR="003F04A3" w:rsidRDefault="003F04A3" w:rsidP="006D4919">
      <w:pPr>
        <w:spacing w:after="81" w:line="259" w:lineRule="auto"/>
        <w:ind w:left="0" w:firstLine="0"/>
        <w:rPr>
          <w:b/>
          <w:sz w:val="28"/>
        </w:rPr>
      </w:pPr>
    </w:p>
    <w:p w14:paraId="3CB888A2" w14:textId="77777777" w:rsidR="003F04A3" w:rsidRDefault="003F04A3" w:rsidP="003F04A3">
      <w:pPr>
        <w:pStyle w:val="Heading3"/>
      </w:pPr>
    </w:p>
    <w:p w14:paraId="0E69FBAD" w14:textId="75A1B117" w:rsidR="004229D5" w:rsidRDefault="003F04A3" w:rsidP="00FE4A4A">
      <w:pPr>
        <w:pStyle w:val="Heading3"/>
        <w:ind w:left="226"/>
      </w:pPr>
      <w:bookmarkStart w:id="22" w:name="_Toc171406734"/>
      <w:r>
        <w:t>Personal Communication</w:t>
      </w:r>
      <w:r w:rsidR="00020002">
        <w:t xml:space="preserve"> (email, letter, phone call)</w:t>
      </w:r>
      <w:bookmarkEnd w:id="22"/>
      <w:r>
        <w:t xml:space="preserve"> </w:t>
      </w:r>
    </w:p>
    <w:p w14:paraId="59E92ACF" w14:textId="77777777" w:rsidR="003F04A3" w:rsidRPr="003F04A3" w:rsidRDefault="003F04A3" w:rsidP="003F04A3"/>
    <w:p w14:paraId="25A61971" w14:textId="66CE66B4" w:rsidR="003F04A3" w:rsidRPr="00ED66F1" w:rsidRDefault="003F04A3" w:rsidP="003F04A3">
      <w:pPr>
        <w:ind w:left="216"/>
      </w:pPr>
      <w:r>
        <w:rPr>
          <w:b/>
        </w:rPr>
        <w:t>Basic format:</w:t>
      </w:r>
      <w:r>
        <w:rPr>
          <w:rFonts w:ascii="Times New Roman" w:eastAsia="Times New Roman" w:hAnsi="Times New Roman" w:cs="Times New Roman"/>
          <w:sz w:val="22"/>
        </w:rPr>
        <w:t xml:space="preserve"> </w:t>
      </w:r>
      <w:r>
        <w:rPr>
          <w:rFonts w:ascii="Times New Roman" w:eastAsia="Times New Roman" w:hAnsi="Times New Roman" w:cs="Times New Roman"/>
        </w:rPr>
        <w:t xml:space="preserve"> </w:t>
      </w:r>
      <w:r w:rsidR="00304A0C" w:rsidRPr="00ED66F1">
        <w:rPr>
          <w:rFonts w:eastAsia="Times New Roman"/>
        </w:rPr>
        <w:t>Author</w:t>
      </w:r>
      <w:r w:rsidR="00201136" w:rsidRPr="00ED66F1">
        <w:rPr>
          <w:rFonts w:eastAsia="Times New Roman"/>
        </w:rPr>
        <w:t xml:space="preserve">, A. (Year), </w:t>
      </w:r>
      <w:r w:rsidR="00C026B2">
        <w:rPr>
          <w:rFonts w:eastAsia="Times New Roman"/>
          <w:i/>
          <w:iCs/>
        </w:rPr>
        <w:t>Subject</w:t>
      </w:r>
      <w:r w:rsidR="00201136" w:rsidRPr="00ED66F1">
        <w:rPr>
          <w:rFonts w:eastAsia="Times New Roman"/>
          <w:i/>
          <w:iCs/>
        </w:rPr>
        <w:t xml:space="preserve"> of email</w:t>
      </w:r>
      <w:r w:rsidR="00201136" w:rsidRPr="00ED66F1">
        <w:rPr>
          <w:rFonts w:eastAsia="Times New Roman"/>
        </w:rPr>
        <w:t>. Person</w:t>
      </w:r>
      <w:r w:rsidR="00692DB6">
        <w:rPr>
          <w:rFonts w:eastAsia="Times New Roman"/>
        </w:rPr>
        <w:t>al</w:t>
      </w:r>
      <w:r w:rsidR="00201136" w:rsidRPr="00ED66F1">
        <w:rPr>
          <w:rFonts w:eastAsia="Times New Roman"/>
        </w:rPr>
        <w:t xml:space="preserve"> email</w:t>
      </w:r>
      <w:r w:rsidR="002D69C7">
        <w:rPr>
          <w:rFonts w:eastAsia="Times New Roman"/>
        </w:rPr>
        <w:t>/letter/phone call</w:t>
      </w:r>
      <w:r w:rsidR="00201136" w:rsidRPr="00ED66F1">
        <w:rPr>
          <w:rFonts w:eastAsia="Times New Roman"/>
        </w:rPr>
        <w:t xml:space="preserve"> to Recipient, B.</w:t>
      </w:r>
      <w:r w:rsidR="000D033C" w:rsidRPr="00ED66F1">
        <w:rPr>
          <w:rFonts w:eastAsia="Times New Roman"/>
        </w:rPr>
        <w:t>, Date Month.</w:t>
      </w:r>
    </w:p>
    <w:p w14:paraId="702ABDF8" w14:textId="77777777" w:rsidR="003F04A3" w:rsidRDefault="003F04A3" w:rsidP="003F04A3">
      <w:pPr>
        <w:spacing w:after="81" w:line="259" w:lineRule="auto"/>
        <w:ind w:left="0" w:firstLine="0"/>
        <w:rPr>
          <w:b/>
          <w:sz w:val="28"/>
        </w:rPr>
      </w:pPr>
    </w:p>
    <w:tbl>
      <w:tblPr>
        <w:tblStyle w:val="TableGrid1"/>
        <w:tblW w:w="14369" w:type="dxa"/>
        <w:tblInd w:w="227" w:type="dxa"/>
        <w:tblCellMar>
          <w:top w:w="10" w:type="dxa"/>
          <w:left w:w="107" w:type="dxa"/>
          <w:right w:w="115" w:type="dxa"/>
        </w:tblCellMar>
        <w:tblLook w:val="04A0" w:firstRow="1" w:lastRow="0" w:firstColumn="1" w:lastColumn="0" w:noHBand="0" w:noVBand="1"/>
      </w:tblPr>
      <w:tblGrid>
        <w:gridCol w:w="4163"/>
        <w:gridCol w:w="10206"/>
      </w:tblGrid>
      <w:tr w:rsidR="003F04A3" w14:paraId="1A4C3AAD" w14:textId="77777777" w:rsidTr="00C22904">
        <w:trPr>
          <w:cantSplit/>
          <w:trHeight w:val="283"/>
          <w:tblHeader/>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32C6BC98" w14:textId="77777777" w:rsidR="003F04A3" w:rsidRDefault="003F04A3" w:rsidP="00746FBE">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0D3DE378" w14:textId="77777777" w:rsidR="003F04A3" w:rsidRDefault="003F04A3" w:rsidP="00746FBE">
            <w:pPr>
              <w:spacing w:after="0" w:line="259" w:lineRule="auto"/>
              <w:ind w:left="1" w:firstLine="0"/>
            </w:pPr>
            <w:r>
              <w:t xml:space="preserve">Reference list  </w:t>
            </w:r>
          </w:p>
        </w:tc>
      </w:tr>
      <w:tr w:rsidR="003F04A3" w14:paraId="1B3831B7" w14:textId="77777777" w:rsidTr="00C22904">
        <w:trPr>
          <w:trHeight w:val="839"/>
        </w:trPr>
        <w:tc>
          <w:tcPr>
            <w:tcW w:w="4163" w:type="dxa"/>
            <w:tcBorders>
              <w:top w:val="single" w:sz="4" w:space="0" w:color="000000"/>
              <w:left w:val="single" w:sz="4" w:space="0" w:color="000000"/>
              <w:bottom w:val="single" w:sz="4" w:space="0" w:color="000000"/>
              <w:right w:val="single" w:sz="4" w:space="0" w:color="000000"/>
            </w:tcBorders>
          </w:tcPr>
          <w:p w14:paraId="7973CEA5" w14:textId="7E155A46" w:rsidR="003F04A3" w:rsidRDefault="00D94CBB" w:rsidP="00746FBE">
            <w:pPr>
              <w:spacing w:after="0" w:line="259" w:lineRule="auto"/>
              <w:ind w:left="0" w:right="222" w:firstLine="0"/>
            </w:pPr>
            <w:r>
              <w:t>Smith (2021) advised the first step in any grievance procedure involves…</w:t>
            </w:r>
            <w:r w:rsidR="003F04A3">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414D1C31" w14:textId="77777777" w:rsidR="003F04A3" w:rsidRDefault="00304A0C" w:rsidP="00746FBE">
            <w:pPr>
              <w:spacing w:after="0" w:line="259" w:lineRule="auto"/>
              <w:ind w:left="1" w:right="160" w:firstLine="0"/>
              <w:rPr>
                <w:color w:val="333333"/>
                <w:shd w:val="clear" w:color="auto" w:fill="FFFFFF"/>
              </w:rPr>
            </w:pPr>
            <w:r>
              <w:rPr>
                <w:color w:val="333333"/>
                <w:shd w:val="clear" w:color="auto" w:fill="FFFFFF"/>
              </w:rPr>
              <w:t>Smith, A. (2021), </w:t>
            </w:r>
            <w:r>
              <w:rPr>
                <w:rStyle w:val="Emphasis"/>
                <w:color w:val="333333"/>
                <w:shd w:val="clear" w:color="auto" w:fill="FFFFFF"/>
              </w:rPr>
              <w:t xml:space="preserve">RE: </w:t>
            </w:r>
            <w:r w:rsidR="00A862C6">
              <w:rPr>
                <w:rStyle w:val="Emphasis"/>
                <w:color w:val="333333"/>
                <w:shd w:val="clear" w:color="auto" w:fill="FFFFFF"/>
              </w:rPr>
              <w:t>Raising a grievance</w:t>
            </w:r>
            <w:r>
              <w:rPr>
                <w:rStyle w:val="Emphasis"/>
                <w:color w:val="333333"/>
                <w:shd w:val="clear" w:color="auto" w:fill="FFFFFF"/>
              </w:rPr>
              <w:t>.</w:t>
            </w:r>
            <w:r>
              <w:rPr>
                <w:color w:val="333333"/>
                <w:shd w:val="clear" w:color="auto" w:fill="FFFFFF"/>
              </w:rPr>
              <w:t xml:space="preserve"> Personal e-mail to </w:t>
            </w:r>
            <w:r w:rsidR="00A862C6">
              <w:rPr>
                <w:color w:val="333333"/>
                <w:shd w:val="clear" w:color="auto" w:fill="FFFFFF"/>
              </w:rPr>
              <w:t>J</w:t>
            </w:r>
            <w:r w:rsidR="00A862C6">
              <w:t>ones</w:t>
            </w:r>
            <w:r>
              <w:rPr>
                <w:color w:val="333333"/>
                <w:shd w:val="clear" w:color="auto" w:fill="FFFFFF"/>
              </w:rPr>
              <w:t>, M., 04 December.</w:t>
            </w:r>
          </w:p>
          <w:p w14:paraId="09A19B1D" w14:textId="77777777" w:rsidR="005C5328" w:rsidRDefault="005C5328" w:rsidP="00746FBE">
            <w:pPr>
              <w:spacing w:after="0" w:line="259" w:lineRule="auto"/>
              <w:ind w:left="1" w:right="160" w:firstLine="0"/>
              <w:rPr>
                <w:color w:val="333333"/>
                <w:shd w:val="clear" w:color="auto" w:fill="FFFFFF"/>
              </w:rPr>
            </w:pPr>
          </w:p>
          <w:p w14:paraId="6ACB7AF0" w14:textId="48EEC05B" w:rsidR="005C5328" w:rsidRDefault="005C5328" w:rsidP="00746FBE">
            <w:pPr>
              <w:spacing w:after="0" w:line="259" w:lineRule="auto"/>
              <w:ind w:left="1" w:right="160" w:firstLine="0"/>
            </w:pPr>
            <w:r>
              <w:rPr>
                <w:color w:val="333333"/>
                <w:shd w:val="clear" w:color="auto" w:fill="FFFFFF"/>
              </w:rPr>
              <w:t>Note – if the communication is a letter or phone call</w:t>
            </w:r>
            <w:r w:rsidR="00986530">
              <w:rPr>
                <w:color w:val="333333"/>
                <w:shd w:val="clear" w:color="auto" w:fill="FFFFFF"/>
              </w:rPr>
              <w:t>, do not include a subject.</w:t>
            </w:r>
          </w:p>
        </w:tc>
      </w:tr>
    </w:tbl>
    <w:p w14:paraId="12E8CF07" w14:textId="77777777" w:rsidR="004229D5" w:rsidRDefault="004229D5" w:rsidP="006D4919">
      <w:pPr>
        <w:spacing w:after="81" w:line="259" w:lineRule="auto"/>
        <w:ind w:left="0" w:firstLine="0"/>
        <w:rPr>
          <w:b/>
          <w:sz w:val="28"/>
        </w:rPr>
      </w:pPr>
    </w:p>
    <w:p w14:paraId="085AF558" w14:textId="77777777" w:rsidR="004229D5" w:rsidRDefault="004229D5" w:rsidP="006D4919">
      <w:pPr>
        <w:spacing w:after="81" w:line="259" w:lineRule="auto"/>
        <w:ind w:left="0" w:firstLine="0"/>
        <w:rPr>
          <w:b/>
          <w:sz w:val="28"/>
        </w:rPr>
      </w:pPr>
    </w:p>
    <w:p w14:paraId="2482F47B" w14:textId="77777777" w:rsidR="004229D5" w:rsidRDefault="004229D5" w:rsidP="006D4919">
      <w:pPr>
        <w:spacing w:after="81" w:line="259" w:lineRule="auto"/>
        <w:ind w:left="0" w:firstLine="0"/>
        <w:rPr>
          <w:b/>
          <w:sz w:val="28"/>
        </w:rPr>
      </w:pPr>
    </w:p>
    <w:p w14:paraId="4EE9DF69" w14:textId="77777777" w:rsidR="004229D5" w:rsidRDefault="004229D5" w:rsidP="006D4919">
      <w:pPr>
        <w:spacing w:after="81" w:line="259" w:lineRule="auto"/>
        <w:ind w:left="0" w:firstLine="0"/>
        <w:rPr>
          <w:b/>
          <w:sz w:val="28"/>
        </w:rPr>
      </w:pPr>
    </w:p>
    <w:p w14:paraId="7D2C98FB" w14:textId="77777777" w:rsidR="004229D5" w:rsidRDefault="004229D5" w:rsidP="006D4919">
      <w:pPr>
        <w:spacing w:after="81" w:line="259" w:lineRule="auto"/>
        <w:ind w:left="0" w:firstLine="0"/>
        <w:rPr>
          <w:b/>
          <w:sz w:val="28"/>
        </w:rPr>
      </w:pPr>
    </w:p>
    <w:p w14:paraId="074AD844" w14:textId="77777777" w:rsidR="004229D5" w:rsidRDefault="004229D5" w:rsidP="006D4919">
      <w:pPr>
        <w:spacing w:after="81" w:line="259" w:lineRule="auto"/>
        <w:ind w:left="0" w:firstLine="0"/>
      </w:pPr>
    </w:p>
    <w:p w14:paraId="5D576C36" w14:textId="77777777" w:rsidR="00F10333" w:rsidRDefault="00E07526" w:rsidP="004229D5">
      <w:pPr>
        <w:pStyle w:val="Heading3"/>
        <w:ind w:left="231"/>
      </w:pPr>
      <w:bookmarkStart w:id="23" w:name="_Toc171406735"/>
      <w:r>
        <w:lastRenderedPageBreak/>
        <w:t>Images</w:t>
      </w:r>
      <w:bookmarkEnd w:id="23"/>
      <w:r>
        <w:t xml:space="preserve"> </w:t>
      </w:r>
    </w:p>
    <w:p w14:paraId="7DDF46B4" w14:textId="77777777" w:rsidR="00F10333" w:rsidRDefault="00E07526">
      <w:pPr>
        <w:ind w:left="235"/>
      </w:pPr>
      <w:r>
        <w:t xml:space="preserve">An image is an illustration, drawing, photo, diagram, chart, graph, map, picture, example of an artwork etc.  </w:t>
      </w:r>
    </w:p>
    <w:p w14:paraId="79A86797" w14:textId="77777777" w:rsidR="00F10333" w:rsidRDefault="00E07526">
      <w:pPr>
        <w:spacing w:after="0" w:line="259" w:lineRule="auto"/>
        <w:ind w:left="221" w:firstLine="0"/>
      </w:pPr>
      <w:r>
        <w:t xml:space="preserve"> </w:t>
      </w:r>
    </w:p>
    <w:p w14:paraId="4C9B03F7" w14:textId="77777777" w:rsidR="00F10333" w:rsidRDefault="00E07526">
      <w:pPr>
        <w:spacing w:after="56"/>
        <w:ind w:left="216"/>
      </w:pPr>
      <w:r>
        <w:rPr>
          <w:b/>
        </w:rPr>
        <w:t xml:space="preserve">Basic format:  </w:t>
      </w:r>
    </w:p>
    <w:p w14:paraId="37F74B55" w14:textId="735A889C" w:rsidR="00F10333" w:rsidRDefault="00E07526" w:rsidP="00F64BA8">
      <w:pPr>
        <w:ind w:left="235"/>
      </w:pPr>
      <w:r>
        <w:t xml:space="preserve">Artist, X.Y. (Year), </w:t>
      </w:r>
      <w:r>
        <w:rPr>
          <w:i/>
        </w:rPr>
        <w:t>Title of the Work</w:t>
      </w:r>
      <w:r>
        <w:t xml:space="preserve"> [Description of the medium]. Location: Name of Gallery. </w:t>
      </w:r>
      <w:r>
        <w:rPr>
          <w:sz w:val="32"/>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how to reference an image"/>
        <w:tblDescription w:val="Table showing how to reference an image"/>
      </w:tblPr>
      <w:tblGrid>
        <w:gridCol w:w="4163"/>
        <w:gridCol w:w="10206"/>
      </w:tblGrid>
      <w:tr w:rsidR="00F10333" w14:paraId="7EFC9424" w14:textId="77777777" w:rsidTr="004229D5">
        <w:trPr>
          <w:cantSplit/>
          <w:trHeight w:val="283"/>
          <w:tblHeader/>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2511C409" w14:textId="77777777" w:rsidR="00F10333" w:rsidRDefault="00E07526">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359A640A" w14:textId="77777777" w:rsidR="00F10333" w:rsidRDefault="00E07526">
            <w:pPr>
              <w:spacing w:after="0" w:line="259" w:lineRule="auto"/>
              <w:ind w:left="2" w:firstLine="0"/>
            </w:pPr>
            <w:r>
              <w:t xml:space="preserve">Reference list  </w:t>
            </w:r>
          </w:p>
        </w:tc>
      </w:tr>
      <w:tr w:rsidR="00F10333" w14:paraId="5E3DE811" w14:textId="77777777" w:rsidTr="004229D5">
        <w:trPr>
          <w:trHeight w:val="2046"/>
        </w:trPr>
        <w:tc>
          <w:tcPr>
            <w:tcW w:w="4163" w:type="dxa"/>
            <w:tcBorders>
              <w:top w:val="single" w:sz="4" w:space="0" w:color="000000"/>
              <w:left w:val="single" w:sz="4" w:space="0" w:color="000000"/>
              <w:bottom w:val="single" w:sz="4" w:space="0" w:color="000000"/>
              <w:right w:val="single" w:sz="4" w:space="0" w:color="000000"/>
            </w:tcBorders>
          </w:tcPr>
          <w:p w14:paraId="3ACC3857" w14:textId="77777777" w:rsidR="00F10333" w:rsidRPr="00F64BA8" w:rsidRDefault="00E07526">
            <w:pPr>
              <w:spacing w:after="0" w:line="258" w:lineRule="auto"/>
              <w:ind w:left="0" w:right="243" w:firstLine="0"/>
              <w:rPr>
                <w:szCs w:val="24"/>
              </w:rPr>
            </w:pPr>
            <w:r w:rsidRPr="00F64BA8">
              <w:rPr>
                <w:szCs w:val="24"/>
              </w:rPr>
              <w:t>Degas’ interest in movement is evident (</w:t>
            </w:r>
            <w:r w:rsidRPr="00F64BA8">
              <w:rPr>
                <w:i/>
                <w:szCs w:val="24"/>
              </w:rPr>
              <w:t>Woman Ironing</w:t>
            </w:r>
            <w:r w:rsidRPr="00F64BA8">
              <w:rPr>
                <w:szCs w:val="24"/>
              </w:rPr>
              <w:t xml:space="preserve">, 1892) in his use of… </w:t>
            </w:r>
          </w:p>
          <w:p w14:paraId="479A46D5" w14:textId="77777777" w:rsidR="00F10333" w:rsidRPr="00F64BA8" w:rsidRDefault="00E07526">
            <w:pPr>
              <w:spacing w:after="0" w:line="259" w:lineRule="auto"/>
              <w:ind w:left="0" w:firstLine="0"/>
              <w:rPr>
                <w:szCs w:val="24"/>
              </w:rPr>
            </w:pPr>
            <w:r w:rsidRPr="00F64BA8">
              <w:rPr>
                <w:szCs w:val="24"/>
              </w:rPr>
              <w:t xml:space="preserve"> </w:t>
            </w:r>
          </w:p>
          <w:p w14:paraId="049C426F" w14:textId="77777777" w:rsidR="00F10333" w:rsidRPr="00F64BA8" w:rsidRDefault="00E07526">
            <w:pPr>
              <w:spacing w:after="0" w:line="259" w:lineRule="auto"/>
              <w:ind w:left="0" w:right="254" w:firstLine="0"/>
              <w:rPr>
                <w:szCs w:val="24"/>
              </w:rPr>
            </w:pPr>
            <w:r w:rsidRPr="00F64BA8">
              <w:rPr>
                <w:b/>
                <w:szCs w:val="24"/>
              </w:rPr>
              <w:t>Note</w:t>
            </w:r>
            <w:r w:rsidRPr="00F64BA8">
              <w:rPr>
                <w:szCs w:val="24"/>
              </w:rPr>
              <w:t xml:space="preserve"> – this format is used when you refer to the image and do not include it as a figure in your written work.  </w:t>
            </w:r>
          </w:p>
        </w:tc>
        <w:tc>
          <w:tcPr>
            <w:tcW w:w="10206" w:type="dxa"/>
            <w:tcBorders>
              <w:top w:val="single" w:sz="4" w:space="0" w:color="000000"/>
              <w:left w:val="single" w:sz="4" w:space="0" w:color="000000"/>
              <w:bottom w:val="single" w:sz="4" w:space="0" w:color="000000"/>
              <w:right w:val="single" w:sz="4" w:space="0" w:color="000000"/>
            </w:tcBorders>
          </w:tcPr>
          <w:p w14:paraId="79AD42C2" w14:textId="77777777" w:rsidR="00F10333" w:rsidRPr="00F64BA8" w:rsidRDefault="00E07526">
            <w:pPr>
              <w:spacing w:after="0" w:line="259" w:lineRule="auto"/>
              <w:ind w:left="2" w:firstLine="0"/>
              <w:rPr>
                <w:szCs w:val="24"/>
              </w:rPr>
            </w:pPr>
            <w:r w:rsidRPr="00F64BA8">
              <w:rPr>
                <w:szCs w:val="24"/>
              </w:rPr>
              <w:t xml:space="preserve">Degas, E. (1892), </w:t>
            </w:r>
            <w:r w:rsidRPr="00F64BA8">
              <w:rPr>
                <w:i/>
                <w:szCs w:val="24"/>
              </w:rPr>
              <w:t xml:space="preserve">Woman Ironing </w:t>
            </w:r>
            <w:r w:rsidRPr="00F64BA8">
              <w:rPr>
                <w:szCs w:val="24"/>
              </w:rPr>
              <w:t xml:space="preserve">[Painting]. Liverpool: Walker Art Gallery. </w:t>
            </w:r>
          </w:p>
          <w:p w14:paraId="06E713A7" w14:textId="77777777" w:rsidR="00F10333" w:rsidRPr="00F64BA8" w:rsidRDefault="00E07526" w:rsidP="004229D5">
            <w:pPr>
              <w:spacing w:after="0" w:line="259" w:lineRule="auto"/>
              <w:ind w:left="2" w:firstLine="0"/>
              <w:rPr>
                <w:szCs w:val="24"/>
              </w:rPr>
            </w:pPr>
            <w:r w:rsidRPr="00F64BA8">
              <w:rPr>
                <w:szCs w:val="24"/>
              </w:rPr>
              <w:t xml:space="preserve"> </w:t>
            </w:r>
          </w:p>
          <w:p w14:paraId="69E994DA" w14:textId="77777777" w:rsidR="00F10333" w:rsidRPr="00F64BA8" w:rsidRDefault="00E07526">
            <w:pPr>
              <w:spacing w:after="0" w:line="259" w:lineRule="auto"/>
              <w:ind w:left="2" w:firstLine="0"/>
              <w:rPr>
                <w:szCs w:val="24"/>
              </w:rPr>
            </w:pPr>
            <w:r w:rsidRPr="00F64BA8">
              <w:rPr>
                <w:b/>
                <w:szCs w:val="24"/>
              </w:rPr>
              <w:t>Note</w:t>
            </w:r>
            <w:r w:rsidRPr="00F64BA8">
              <w:rPr>
                <w:szCs w:val="24"/>
              </w:rPr>
              <w:t xml:space="preserve"> – if the image was retrieved from a website, add the URL </w:t>
            </w:r>
          </w:p>
          <w:p w14:paraId="41006F53" w14:textId="77777777" w:rsidR="00F10333" w:rsidRPr="00F64BA8" w:rsidRDefault="00E07526">
            <w:pPr>
              <w:spacing w:after="0" w:line="259" w:lineRule="auto"/>
              <w:ind w:left="2" w:firstLine="0"/>
              <w:rPr>
                <w:szCs w:val="24"/>
              </w:rPr>
            </w:pPr>
            <w:r w:rsidRPr="00F64BA8">
              <w:rPr>
                <w:szCs w:val="24"/>
              </w:rPr>
              <w:t xml:space="preserve"> </w:t>
            </w:r>
          </w:p>
          <w:p w14:paraId="48BB8DDB" w14:textId="69DC5EE9" w:rsidR="00F10333" w:rsidRPr="00F64BA8" w:rsidRDefault="00E07526">
            <w:pPr>
              <w:spacing w:after="0" w:line="259" w:lineRule="auto"/>
              <w:ind w:left="2" w:right="216" w:firstLine="0"/>
              <w:rPr>
                <w:szCs w:val="24"/>
              </w:rPr>
            </w:pPr>
            <w:r w:rsidRPr="00F64BA8">
              <w:rPr>
                <w:szCs w:val="24"/>
              </w:rPr>
              <w:t>Degas, E. (1892</w:t>
            </w:r>
            <w:r w:rsidRPr="00BF21A8">
              <w:rPr>
                <w:szCs w:val="24"/>
              </w:rPr>
              <w:t>)</w:t>
            </w:r>
            <w:r w:rsidR="00052C2F" w:rsidRPr="00BF21A8">
              <w:rPr>
                <w:szCs w:val="24"/>
              </w:rPr>
              <w:t>,</w:t>
            </w:r>
            <w:r w:rsidRPr="00F64BA8">
              <w:rPr>
                <w:szCs w:val="24"/>
              </w:rPr>
              <w:t xml:space="preserve"> </w:t>
            </w:r>
            <w:r w:rsidRPr="00F64BA8">
              <w:rPr>
                <w:i/>
                <w:szCs w:val="24"/>
              </w:rPr>
              <w:t xml:space="preserve">Woman Ironing </w:t>
            </w:r>
            <w:r w:rsidRPr="00F64BA8">
              <w:rPr>
                <w:szCs w:val="24"/>
              </w:rPr>
              <w:t xml:space="preserve">[Painting]. Available from: </w:t>
            </w:r>
            <w:hyperlink r:id="rId112" w:history="1">
              <w:r w:rsidR="002844B9" w:rsidRPr="00BF21A8">
                <w:rPr>
                  <w:color w:val="0000FF"/>
                  <w:u w:val="single" w:color="0000FF"/>
                </w:rPr>
                <w:t>https://www.liverpoolmuseums.org.uk/walker/collections/paintings/19c/item242794.aspx</w:t>
              </w:r>
            </w:hyperlink>
            <w:hyperlink r:id="rId113">
              <w:r w:rsidRPr="00BF21A8">
                <w:rPr>
                  <w:color w:val="0000FF"/>
                  <w:szCs w:val="24"/>
                  <w:u w:val="single" w:color="0000FF"/>
                </w:rPr>
                <w:t xml:space="preserve"> </w:t>
              </w:r>
            </w:hyperlink>
            <w:r w:rsidRPr="00F64BA8">
              <w:rPr>
                <w:szCs w:val="24"/>
              </w:rPr>
              <w:t xml:space="preserve">. [Accessed 6th January, 2020.] </w:t>
            </w:r>
          </w:p>
        </w:tc>
      </w:tr>
    </w:tbl>
    <w:p w14:paraId="07FCC865" w14:textId="77777777" w:rsidR="00F10333" w:rsidRPr="003B4726" w:rsidRDefault="00F10333">
      <w:pPr>
        <w:spacing w:after="0" w:line="259" w:lineRule="auto"/>
        <w:ind w:left="0" w:firstLine="0"/>
        <w:rPr>
          <w:sz w:val="14"/>
          <w:szCs w:val="12"/>
        </w:rPr>
      </w:pP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an image from a book"/>
      </w:tblPr>
      <w:tblGrid>
        <w:gridCol w:w="4163"/>
        <w:gridCol w:w="10206"/>
      </w:tblGrid>
      <w:tr w:rsidR="00F10333" w14:paraId="157F7D02" w14:textId="77777777" w:rsidTr="004229D5">
        <w:trPr>
          <w:cantSplit/>
          <w:trHeight w:val="1487"/>
          <w:tblHeader/>
        </w:trPr>
        <w:tc>
          <w:tcPr>
            <w:tcW w:w="4163" w:type="dxa"/>
            <w:tcBorders>
              <w:top w:val="single" w:sz="4" w:space="0" w:color="000000"/>
              <w:left w:val="single" w:sz="4" w:space="0" w:color="000000"/>
              <w:bottom w:val="single" w:sz="4" w:space="0" w:color="000000"/>
              <w:right w:val="single" w:sz="4" w:space="0" w:color="000000"/>
            </w:tcBorders>
          </w:tcPr>
          <w:p w14:paraId="07A0739B" w14:textId="77777777" w:rsidR="00F10333" w:rsidRPr="003B4726" w:rsidRDefault="00E07526">
            <w:pPr>
              <w:spacing w:after="0" w:line="259" w:lineRule="auto"/>
              <w:ind w:left="0" w:firstLine="0"/>
              <w:rPr>
                <w:szCs w:val="24"/>
              </w:rPr>
            </w:pPr>
            <w:r w:rsidRPr="003B4726">
              <w:rPr>
                <w:b/>
                <w:szCs w:val="24"/>
              </w:rPr>
              <w:t xml:space="preserve">Image from a book </w:t>
            </w:r>
            <w:r w:rsidRPr="003B4726">
              <w:rPr>
                <w:szCs w:val="24"/>
              </w:rP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317FBB87" w14:textId="77777777" w:rsidR="00F10333" w:rsidRPr="003B4726" w:rsidRDefault="00E07526">
            <w:pPr>
              <w:spacing w:after="0" w:line="259" w:lineRule="auto"/>
              <w:ind w:left="1" w:firstLine="0"/>
              <w:rPr>
                <w:szCs w:val="24"/>
              </w:rPr>
            </w:pPr>
            <w:r w:rsidRPr="003B4726">
              <w:rPr>
                <w:b/>
                <w:szCs w:val="24"/>
              </w:rPr>
              <w:t>Basic format</w:t>
            </w:r>
            <w:r w:rsidRPr="003B4726">
              <w:rPr>
                <w:szCs w:val="24"/>
              </w:rPr>
              <w:t xml:space="preserve">:  </w:t>
            </w:r>
          </w:p>
          <w:p w14:paraId="0C4A090E" w14:textId="77777777" w:rsidR="00F10333" w:rsidRPr="003B4726" w:rsidRDefault="00E07526">
            <w:pPr>
              <w:spacing w:after="2" w:line="240" w:lineRule="auto"/>
              <w:ind w:left="1" w:right="43" w:firstLine="0"/>
              <w:rPr>
                <w:szCs w:val="24"/>
              </w:rPr>
            </w:pPr>
            <w:r w:rsidRPr="003B4726">
              <w:rPr>
                <w:szCs w:val="24"/>
              </w:rPr>
              <w:t xml:space="preserve">Originators surname, INITIALS. (Year), </w:t>
            </w:r>
            <w:r w:rsidRPr="003B4726">
              <w:rPr>
                <w:i/>
                <w:szCs w:val="24"/>
              </w:rPr>
              <w:t xml:space="preserve">Title of image </w:t>
            </w:r>
            <w:r w:rsidRPr="003B4726">
              <w:rPr>
                <w:szCs w:val="24"/>
              </w:rPr>
              <w:t xml:space="preserve">[Type of image]. In Author, D. (Year), </w:t>
            </w:r>
            <w:r w:rsidRPr="003B4726">
              <w:rPr>
                <w:i/>
                <w:szCs w:val="24"/>
              </w:rPr>
              <w:t>Title.</w:t>
            </w:r>
            <w:r w:rsidRPr="003B4726">
              <w:rPr>
                <w:szCs w:val="24"/>
              </w:rPr>
              <w:t xml:space="preserve"> Place of publication: Publisher.  </w:t>
            </w:r>
          </w:p>
          <w:p w14:paraId="0F4A1DDA" w14:textId="77777777" w:rsidR="00F10333" w:rsidRPr="003B4726" w:rsidRDefault="00E07526">
            <w:pPr>
              <w:spacing w:after="0" w:line="259" w:lineRule="auto"/>
              <w:ind w:left="1" w:firstLine="0"/>
              <w:rPr>
                <w:szCs w:val="24"/>
              </w:rPr>
            </w:pPr>
            <w:r w:rsidRPr="003B4726">
              <w:rPr>
                <w:szCs w:val="24"/>
              </w:rPr>
              <w:t xml:space="preserve"> </w:t>
            </w:r>
          </w:p>
          <w:p w14:paraId="2967FDC7" w14:textId="77777777" w:rsidR="004229D5" w:rsidRPr="003B4726" w:rsidRDefault="00E07526" w:rsidP="004229D5">
            <w:pPr>
              <w:spacing w:after="0" w:line="259" w:lineRule="auto"/>
              <w:ind w:left="1" w:right="107" w:firstLine="0"/>
              <w:rPr>
                <w:szCs w:val="24"/>
              </w:rPr>
            </w:pPr>
            <w:r w:rsidRPr="003B4726">
              <w:rPr>
                <w:b/>
                <w:szCs w:val="24"/>
              </w:rPr>
              <w:t>Note</w:t>
            </w:r>
            <w:r w:rsidRPr="003B4726">
              <w:rPr>
                <w:szCs w:val="24"/>
              </w:rPr>
              <w:t xml:space="preserve"> – originator is the creator of the original image. This could be an artist, photographer, illustrator, sculptor, for example.  </w:t>
            </w:r>
          </w:p>
        </w:tc>
      </w:tr>
      <w:tr w:rsidR="00F10333" w14:paraId="4B36D3F9" w14:textId="77777777" w:rsidTr="004229D5">
        <w:trPr>
          <w:trHeight w:val="284"/>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56EB74AA" w14:textId="77777777" w:rsidR="00F10333" w:rsidRDefault="00E07526">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21E78DC7" w14:textId="77777777" w:rsidR="00F10333" w:rsidRDefault="00E07526">
            <w:pPr>
              <w:spacing w:after="0" w:line="259" w:lineRule="auto"/>
              <w:ind w:left="1" w:firstLine="0"/>
            </w:pPr>
            <w:r>
              <w:t xml:space="preserve">Reference list  </w:t>
            </w:r>
          </w:p>
        </w:tc>
      </w:tr>
      <w:tr w:rsidR="00F10333" w14:paraId="1AE7ED61" w14:textId="77777777" w:rsidTr="004229D5">
        <w:trPr>
          <w:trHeight w:val="2771"/>
        </w:trPr>
        <w:tc>
          <w:tcPr>
            <w:tcW w:w="4163" w:type="dxa"/>
            <w:tcBorders>
              <w:top w:val="single" w:sz="4" w:space="0" w:color="000000"/>
              <w:left w:val="single" w:sz="4" w:space="0" w:color="000000"/>
              <w:bottom w:val="single" w:sz="4" w:space="0" w:color="000000"/>
              <w:right w:val="single" w:sz="4" w:space="0" w:color="000000"/>
            </w:tcBorders>
          </w:tcPr>
          <w:p w14:paraId="116ED8A4" w14:textId="77777777" w:rsidR="00F10333" w:rsidRDefault="00E07526">
            <w:pPr>
              <w:spacing w:after="0" w:line="240" w:lineRule="auto"/>
              <w:ind w:left="0" w:right="150" w:firstLine="0"/>
            </w:pPr>
            <w:r>
              <w:t xml:space="preserve">…as shown by Rossetti’s painting, </w:t>
            </w:r>
            <w:r>
              <w:rPr>
                <w:i/>
              </w:rPr>
              <w:t xml:space="preserve">Beata Beatrix, </w:t>
            </w:r>
            <w:r>
              <w:t xml:space="preserve">1864, in Smith and Heron (2015, p.50).  </w:t>
            </w:r>
          </w:p>
          <w:p w14:paraId="6479D59B" w14:textId="77777777" w:rsidR="00F10333" w:rsidRDefault="00E07526">
            <w:pPr>
              <w:spacing w:after="0" w:line="259" w:lineRule="auto"/>
              <w:ind w:left="0" w:firstLine="0"/>
            </w:pPr>
            <w:r>
              <w:t xml:space="preserve"> </w:t>
            </w:r>
          </w:p>
          <w:p w14:paraId="310486D5" w14:textId="77777777" w:rsidR="00F10333" w:rsidRDefault="00E07526">
            <w:pPr>
              <w:spacing w:after="0" w:line="259" w:lineRule="auto"/>
              <w:ind w:left="0" w:right="265" w:firstLine="0"/>
            </w:pPr>
            <w:r>
              <w:rPr>
                <w:b/>
              </w:rPr>
              <w:t xml:space="preserve">Note </w:t>
            </w:r>
            <w:r>
              <w:t xml:space="preserve">– this format is used when you refer to the image and do not include it as a figure in your written work.  </w:t>
            </w:r>
          </w:p>
        </w:tc>
        <w:tc>
          <w:tcPr>
            <w:tcW w:w="10206" w:type="dxa"/>
            <w:tcBorders>
              <w:top w:val="single" w:sz="4" w:space="0" w:color="000000"/>
              <w:left w:val="single" w:sz="4" w:space="0" w:color="000000"/>
              <w:bottom w:val="single" w:sz="4" w:space="0" w:color="000000"/>
              <w:right w:val="single" w:sz="4" w:space="0" w:color="000000"/>
            </w:tcBorders>
          </w:tcPr>
          <w:p w14:paraId="15B565F5" w14:textId="77777777" w:rsidR="00F10333" w:rsidRDefault="00E07526">
            <w:pPr>
              <w:spacing w:after="3" w:line="240" w:lineRule="auto"/>
              <w:ind w:left="1" w:right="1145" w:firstLine="0"/>
            </w:pPr>
            <w:r>
              <w:t xml:space="preserve">Rossetti, D.G. (1864), </w:t>
            </w:r>
            <w:r>
              <w:rPr>
                <w:i/>
              </w:rPr>
              <w:t>Beata Beatrix</w:t>
            </w:r>
            <w:r>
              <w:t xml:space="preserve"> [Painting] in Smith, L. and Heron, C. (2015), </w:t>
            </w:r>
            <w:r>
              <w:rPr>
                <w:i/>
              </w:rPr>
              <w:t>Romantic Painters</w:t>
            </w:r>
            <w:r>
              <w:t xml:space="preserve">. Oxford: Oxford University Press. </w:t>
            </w:r>
          </w:p>
          <w:p w14:paraId="6B1533E7" w14:textId="77777777" w:rsidR="00F10333" w:rsidRDefault="00E07526">
            <w:pPr>
              <w:spacing w:after="0" w:line="259" w:lineRule="auto"/>
              <w:ind w:left="1" w:firstLine="0"/>
            </w:pPr>
            <w:r>
              <w:t xml:space="preserve"> </w:t>
            </w:r>
          </w:p>
          <w:p w14:paraId="27752532" w14:textId="77777777" w:rsidR="00F10333" w:rsidRDefault="00E07526">
            <w:pPr>
              <w:spacing w:after="0" w:line="259" w:lineRule="auto"/>
              <w:ind w:left="1" w:firstLine="0"/>
            </w:pPr>
            <w:r>
              <w:rPr>
                <w:b/>
              </w:rPr>
              <w:t>Note</w:t>
            </w:r>
            <w:r>
              <w:t xml:space="preserve"> – if the book was accessed electronically, add the URL  </w:t>
            </w:r>
          </w:p>
          <w:p w14:paraId="5420C7CE" w14:textId="77777777" w:rsidR="00F10333" w:rsidRDefault="00E07526">
            <w:pPr>
              <w:spacing w:after="0" w:line="259" w:lineRule="auto"/>
              <w:ind w:left="1" w:firstLine="0"/>
            </w:pPr>
            <w:r>
              <w:t xml:space="preserve"> </w:t>
            </w:r>
          </w:p>
          <w:p w14:paraId="089DFF1C" w14:textId="77777777" w:rsidR="00F10333" w:rsidRDefault="00E07526">
            <w:pPr>
              <w:spacing w:after="0" w:line="241" w:lineRule="auto"/>
              <w:ind w:left="1" w:right="764" w:firstLine="0"/>
            </w:pPr>
            <w:r>
              <w:t xml:space="preserve">Rossetti, D.G. (1864), </w:t>
            </w:r>
            <w:r>
              <w:rPr>
                <w:i/>
              </w:rPr>
              <w:t>Beata Beatrix</w:t>
            </w:r>
            <w:r>
              <w:t xml:space="preserve"> [Painting]. In Smith, L. and Heron, C. (2015), </w:t>
            </w:r>
            <w:r>
              <w:rPr>
                <w:i/>
              </w:rPr>
              <w:t>Romantic Painters</w:t>
            </w:r>
            <w:r>
              <w:t xml:space="preserve">. Oxford: Oxford University Press. Available from: http://www.dawsonera.com/depp/reader/protected/direct/SearchResults,buttons.eBo okView.sdirect?sp=S9781444302585 . [Accessed 26th February, 2018.] </w:t>
            </w:r>
          </w:p>
          <w:p w14:paraId="30507D69" w14:textId="77777777" w:rsidR="00F10333" w:rsidRDefault="00E07526">
            <w:pPr>
              <w:spacing w:after="0" w:line="259" w:lineRule="auto"/>
              <w:ind w:left="1" w:firstLine="0"/>
            </w:pPr>
            <w:r>
              <w:t xml:space="preserve"> </w:t>
            </w:r>
          </w:p>
        </w:tc>
      </w:tr>
    </w:tbl>
    <w:p w14:paraId="4E8A599C" w14:textId="77777777" w:rsidR="00F10333" w:rsidRDefault="00E07526">
      <w:pPr>
        <w:spacing w:after="0" w:line="259" w:lineRule="auto"/>
        <w:ind w:left="0" w:firstLine="0"/>
      </w:pPr>
      <w:r>
        <w:rPr>
          <w:rFonts w:ascii="Times New Roman" w:eastAsia="Times New Roman" w:hAnsi="Times New Roman" w:cs="Times New Roman"/>
        </w:rPr>
        <w:lastRenderedPageBreak/>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from image in a journal"/>
        <w:tblDescription w:val="Table showing referencing from image in a journal"/>
      </w:tblPr>
      <w:tblGrid>
        <w:gridCol w:w="4163"/>
        <w:gridCol w:w="10206"/>
      </w:tblGrid>
      <w:tr w:rsidR="00F10333" w14:paraId="18874A8F" w14:textId="77777777" w:rsidTr="00C22904">
        <w:trPr>
          <w:cantSplit/>
          <w:trHeight w:val="1115"/>
          <w:tblHeader/>
        </w:trPr>
        <w:tc>
          <w:tcPr>
            <w:tcW w:w="4163" w:type="dxa"/>
            <w:tcBorders>
              <w:top w:val="single" w:sz="4" w:space="0" w:color="000000"/>
              <w:left w:val="single" w:sz="4" w:space="0" w:color="000000"/>
              <w:bottom w:val="single" w:sz="4" w:space="0" w:color="000000"/>
              <w:right w:val="single" w:sz="4" w:space="0" w:color="000000"/>
            </w:tcBorders>
          </w:tcPr>
          <w:p w14:paraId="2C9C986E" w14:textId="77777777" w:rsidR="00F10333" w:rsidRDefault="00E07526">
            <w:pPr>
              <w:spacing w:after="0" w:line="259" w:lineRule="auto"/>
              <w:ind w:left="0" w:firstLine="0"/>
            </w:pPr>
            <w:r>
              <w:rPr>
                <w:b/>
              </w:rPr>
              <w:t xml:space="preserve">Image from a journal  </w:t>
            </w:r>
            <w: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0E9076E0" w14:textId="77777777" w:rsidR="00F10333" w:rsidRDefault="00E07526">
            <w:pPr>
              <w:spacing w:after="0" w:line="259" w:lineRule="auto"/>
              <w:ind w:left="1" w:firstLine="0"/>
            </w:pPr>
            <w:r>
              <w:rPr>
                <w:b/>
              </w:rPr>
              <w:t>Basic format</w:t>
            </w:r>
            <w:r>
              <w:t xml:space="preserve">:  </w:t>
            </w:r>
          </w:p>
          <w:p w14:paraId="572D2AB8" w14:textId="77777777" w:rsidR="00F10333" w:rsidRDefault="00E07526">
            <w:pPr>
              <w:spacing w:after="1" w:line="241" w:lineRule="auto"/>
              <w:ind w:left="1" w:firstLine="0"/>
            </w:pPr>
            <w:r>
              <w:t xml:space="preserve">Originators surname, INITIALS. (Year), </w:t>
            </w:r>
            <w:r>
              <w:rPr>
                <w:i/>
              </w:rPr>
              <w:t xml:space="preserve">Title of image </w:t>
            </w:r>
            <w:r>
              <w:t xml:space="preserve">[Type of image]. In ‘Title of journal article’, </w:t>
            </w:r>
            <w:r>
              <w:rPr>
                <w:i/>
              </w:rPr>
              <w:t>Journal Title</w:t>
            </w:r>
            <w:r>
              <w:t xml:space="preserve">, Volume number, part number, pages.  </w:t>
            </w:r>
          </w:p>
          <w:p w14:paraId="7ACCA949" w14:textId="77777777" w:rsidR="00F10333" w:rsidRDefault="00E07526">
            <w:pPr>
              <w:spacing w:after="0" w:line="259" w:lineRule="auto"/>
              <w:ind w:left="1" w:firstLine="0"/>
            </w:pPr>
            <w:r>
              <w:t xml:space="preserve"> </w:t>
            </w:r>
          </w:p>
        </w:tc>
      </w:tr>
      <w:tr w:rsidR="00F10333" w14:paraId="506795C8" w14:textId="77777777" w:rsidTr="00C22904">
        <w:trPr>
          <w:trHeight w:val="283"/>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19441F4D" w14:textId="77777777" w:rsidR="00F10333" w:rsidRDefault="00E07526">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65718E29" w14:textId="77777777" w:rsidR="00F10333" w:rsidRDefault="00E07526">
            <w:pPr>
              <w:spacing w:after="0" w:line="259" w:lineRule="auto"/>
              <w:ind w:left="1" w:firstLine="0"/>
            </w:pPr>
            <w:r>
              <w:t xml:space="preserve">Reference list  </w:t>
            </w:r>
          </w:p>
        </w:tc>
      </w:tr>
      <w:tr w:rsidR="00F10333" w14:paraId="7F97D0C4" w14:textId="77777777" w:rsidTr="00C22904">
        <w:trPr>
          <w:trHeight w:val="1943"/>
        </w:trPr>
        <w:tc>
          <w:tcPr>
            <w:tcW w:w="4163" w:type="dxa"/>
            <w:tcBorders>
              <w:top w:val="single" w:sz="4" w:space="0" w:color="000000"/>
              <w:left w:val="single" w:sz="4" w:space="0" w:color="000000"/>
              <w:bottom w:val="single" w:sz="4" w:space="0" w:color="000000"/>
              <w:right w:val="single" w:sz="4" w:space="0" w:color="000000"/>
            </w:tcBorders>
          </w:tcPr>
          <w:p w14:paraId="30EA0029" w14:textId="77777777" w:rsidR="00F10333" w:rsidRDefault="00E07526">
            <w:pPr>
              <w:spacing w:after="0" w:line="259" w:lineRule="auto"/>
              <w:ind w:left="0" w:firstLine="0"/>
            </w:pPr>
            <w:r>
              <w:t xml:space="preserve">Cox and Brewster’s diagram (2020, </w:t>
            </w:r>
          </w:p>
          <w:p w14:paraId="1C14EAF4" w14:textId="77777777" w:rsidR="00F10333" w:rsidRDefault="00E07526">
            <w:pPr>
              <w:spacing w:after="0" w:line="259" w:lineRule="auto"/>
              <w:ind w:left="0" w:right="99" w:firstLine="0"/>
            </w:pPr>
            <w:r>
              <w:t xml:space="preserve">p.8, fig.1) shows a holistic approach to… </w:t>
            </w:r>
          </w:p>
        </w:tc>
        <w:tc>
          <w:tcPr>
            <w:tcW w:w="10206" w:type="dxa"/>
            <w:tcBorders>
              <w:top w:val="single" w:sz="4" w:space="0" w:color="000000"/>
              <w:left w:val="single" w:sz="4" w:space="0" w:color="000000"/>
              <w:bottom w:val="single" w:sz="4" w:space="0" w:color="000000"/>
              <w:right w:val="single" w:sz="4" w:space="0" w:color="000000"/>
            </w:tcBorders>
          </w:tcPr>
          <w:p w14:paraId="6986661C" w14:textId="77777777" w:rsidR="00F10333" w:rsidRDefault="00E07526">
            <w:pPr>
              <w:spacing w:after="0" w:line="254" w:lineRule="auto"/>
              <w:ind w:left="1" w:right="265" w:firstLine="0"/>
            </w:pPr>
            <w:r>
              <w:t xml:space="preserve">Cox, A. and Brewster, L. (2020), </w:t>
            </w:r>
            <w:r>
              <w:rPr>
                <w:i/>
              </w:rPr>
              <w:t>Fig. 1.</w:t>
            </w:r>
            <w:r>
              <w:t xml:space="preserve"> </w:t>
            </w:r>
            <w:r>
              <w:rPr>
                <w:i/>
              </w:rPr>
              <w:t xml:space="preserve">A holistic model of library support to mental health </w:t>
            </w:r>
            <w:r>
              <w:t xml:space="preserve">[Diagram]. In ‘Library support for student mental health and wellbeing in the UK’, </w:t>
            </w:r>
            <w:r>
              <w:rPr>
                <w:i/>
              </w:rPr>
              <w:t xml:space="preserve">The Journal of Academic Librarianship, </w:t>
            </w:r>
            <w:r>
              <w:t xml:space="preserve">Vol. 46, No. 2, pp. 1-9.  DOI: </w:t>
            </w:r>
            <w:hyperlink r:id="rId114">
              <w:r>
                <w:rPr>
                  <w:color w:val="0000FF"/>
                  <w:u w:val="single" w:color="0000FF"/>
                </w:rPr>
                <w:t>https://doi.org/10.1016/j.acalib.2020.102256</w:t>
              </w:r>
            </w:hyperlink>
            <w:hyperlink r:id="rId115">
              <w:r>
                <w:t>.</w:t>
              </w:r>
            </w:hyperlink>
            <w:r>
              <w:t xml:space="preserve"> </w:t>
            </w:r>
          </w:p>
          <w:p w14:paraId="64082759" w14:textId="77777777" w:rsidR="00F10333" w:rsidRDefault="00E07526">
            <w:pPr>
              <w:spacing w:after="0" w:line="259" w:lineRule="auto"/>
              <w:ind w:left="1" w:firstLine="0"/>
            </w:pPr>
            <w:r>
              <w:t xml:space="preserve"> </w:t>
            </w:r>
          </w:p>
          <w:p w14:paraId="27DA5FBE" w14:textId="77777777" w:rsidR="00F10333" w:rsidRDefault="00E07526">
            <w:pPr>
              <w:spacing w:after="0" w:line="259" w:lineRule="auto"/>
              <w:ind w:left="1" w:right="242" w:firstLine="0"/>
            </w:pPr>
            <w:r>
              <w:t xml:space="preserve">Note – if the journal article was accessed online you will need to include the URL or DOI. See page 9 for further information.  </w:t>
            </w:r>
          </w:p>
        </w:tc>
      </w:tr>
    </w:tbl>
    <w:p w14:paraId="7E30D9BF" w14:textId="77777777" w:rsidR="00F10333" w:rsidRDefault="00E07526">
      <w:pPr>
        <w:spacing w:after="0" w:line="259" w:lineRule="auto"/>
        <w:ind w:left="0" w:firstLine="0"/>
      </w:pPr>
      <w:r>
        <w:rPr>
          <w:rFonts w:ascii="Times New Roman" w:eastAsia="Times New Roman" w:hAnsi="Times New Roman" w:cs="Times New Roman"/>
          <w:color w:val="FF0000"/>
        </w:rPr>
        <w:t xml:space="preserve">  </w:t>
      </w: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image from online source"/>
        <w:tblDescription w:val="table showing referencing image from online source"/>
      </w:tblPr>
      <w:tblGrid>
        <w:gridCol w:w="4163"/>
        <w:gridCol w:w="10206"/>
      </w:tblGrid>
      <w:tr w:rsidR="00F10333" w14:paraId="16466F45" w14:textId="77777777" w:rsidTr="00C22904">
        <w:trPr>
          <w:cantSplit/>
          <w:trHeight w:val="1118"/>
          <w:tblHeader/>
        </w:trPr>
        <w:tc>
          <w:tcPr>
            <w:tcW w:w="4163" w:type="dxa"/>
            <w:tcBorders>
              <w:top w:val="single" w:sz="4" w:space="0" w:color="000000"/>
              <w:left w:val="single" w:sz="4" w:space="0" w:color="000000"/>
              <w:bottom w:val="single" w:sz="4" w:space="0" w:color="000000"/>
              <w:right w:val="single" w:sz="4" w:space="0" w:color="000000"/>
            </w:tcBorders>
          </w:tcPr>
          <w:p w14:paraId="331E7FFB" w14:textId="77777777" w:rsidR="00F10333" w:rsidRDefault="00E07526">
            <w:pPr>
              <w:spacing w:after="0" w:line="259" w:lineRule="auto"/>
              <w:ind w:left="0" w:firstLine="0"/>
            </w:pPr>
            <w:r>
              <w:rPr>
                <w:b/>
              </w:rPr>
              <w:t xml:space="preserve">Image from online source </w:t>
            </w:r>
            <w: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342082F2" w14:textId="77777777" w:rsidR="00F10333" w:rsidRDefault="00E07526">
            <w:pPr>
              <w:spacing w:after="0" w:line="259" w:lineRule="auto"/>
              <w:ind w:left="1" w:firstLine="0"/>
            </w:pPr>
            <w:r>
              <w:rPr>
                <w:b/>
              </w:rPr>
              <w:t>Basic format</w:t>
            </w:r>
            <w:r>
              <w:t xml:space="preserve">:  </w:t>
            </w:r>
          </w:p>
          <w:p w14:paraId="5E4C51AF" w14:textId="77777777" w:rsidR="00F10333" w:rsidRDefault="00E07526">
            <w:pPr>
              <w:spacing w:after="0" w:line="242" w:lineRule="auto"/>
              <w:ind w:left="1" w:firstLine="0"/>
            </w:pPr>
            <w:r>
              <w:t xml:space="preserve">Originators surname, INITIALS. (Year), </w:t>
            </w:r>
            <w:r>
              <w:rPr>
                <w:i/>
              </w:rPr>
              <w:t xml:space="preserve">Title of image </w:t>
            </w:r>
            <w:r>
              <w:t xml:space="preserve">[Type of image]. Available from: URL. [Accessed date Month, year.]  </w:t>
            </w:r>
          </w:p>
          <w:p w14:paraId="30E68343" w14:textId="77777777" w:rsidR="00F10333" w:rsidRDefault="00E07526">
            <w:pPr>
              <w:spacing w:after="0" w:line="259" w:lineRule="auto"/>
              <w:ind w:left="1" w:firstLine="0"/>
            </w:pPr>
            <w:r>
              <w:t xml:space="preserve"> </w:t>
            </w:r>
          </w:p>
        </w:tc>
      </w:tr>
      <w:tr w:rsidR="00F10333" w14:paraId="784DC341" w14:textId="77777777" w:rsidTr="00C22904">
        <w:trPr>
          <w:trHeight w:val="283"/>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272759F3" w14:textId="77777777" w:rsidR="00F10333" w:rsidRDefault="00E07526">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2BB27561" w14:textId="77777777" w:rsidR="00F10333" w:rsidRDefault="00E07526">
            <w:pPr>
              <w:spacing w:after="0" w:line="259" w:lineRule="auto"/>
              <w:ind w:left="1" w:firstLine="0"/>
            </w:pPr>
            <w:r>
              <w:t xml:space="preserve">Reference list  </w:t>
            </w:r>
          </w:p>
        </w:tc>
      </w:tr>
      <w:tr w:rsidR="00F10333" w14:paraId="2B985280" w14:textId="77777777" w:rsidTr="00C22904">
        <w:trPr>
          <w:trHeight w:val="839"/>
        </w:trPr>
        <w:tc>
          <w:tcPr>
            <w:tcW w:w="4163" w:type="dxa"/>
            <w:tcBorders>
              <w:top w:val="single" w:sz="4" w:space="0" w:color="000000"/>
              <w:left w:val="single" w:sz="4" w:space="0" w:color="000000"/>
              <w:bottom w:val="single" w:sz="4" w:space="0" w:color="000000"/>
              <w:right w:val="single" w:sz="4" w:space="0" w:color="000000"/>
            </w:tcBorders>
          </w:tcPr>
          <w:p w14:paraId="5A489D95" w14:textId="77777777" w:rsidR="00F10333" w:rsidRDefault="00E07526">
            <w:pPr>
              <w:spacing w:after="0" w:line="259" w:lineRule="auto"/>
              <w:ind w:left="0" w:right="340" w:firstLine="0"/>
            </w:pPr>
            <w:r>
              <w:t xml:space="preserve">… as shown in Figure 2 (Brown, 2016, </w:t>
            </w:r>
            <w:r>
              <w:rPr>
                <w:i/>
              </w:rPr>
              <w:t>Cistercian Monastery</w:t>
            </w:r>
            <w: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2ED23878" w14:textId="77777777" w:rsidR="00F10333" w:rsidRDefault="00E07526">
            <w:pPr>
              <w:spacing w:after="0" w:line="259" w:lineRule="auto"/>
              <w:ind w:left="1" w:firstLine="0"/>
            </w:pPr>
            <w:r>
              <w:t xml:space="preserve">Brown, J. (2016), </w:t>
            </w:r>
            <w:r>
              <w:rPr>
                <w:i/>
              </w:rPr>
              <w:t>Cistercian Monastery</w:t>
            </w:r>
            <w:r>
              <w:t xml:space="preserve"> [Photograph]. Available from: </w:t>
            </w:r>
          </w:p>
          <w:p w14:paraId="51CD172E" w14:textId="77777777" w:rsidR="00F10333" w:rsidRDefault="00E07526">
            <w:pPr>
              <w:spacing w:after="0" w:line="259" w:lineRule="auto"/>
              <w:ind w:left="1" w:firstLine="0"/>
            </w:pPr>
            <w:r>
              <w:t xml:space="preserve">https://pixabay.com/photos/fountains-abbey-cistercian-monastery-1589091/ . </w:t>
            </w:r>
          </w:p>
          <w:p w14:paraId="43FF1368" w14:textId="77777777" w:rsidR="00F10333" w:rsidRDefault="00E07526">
            <w:pPr>
              <w:spacing w:after="0" w:line="259" w:lineRule="auto"/>
              <w:ind w:left="1" w:firstLine="0"/>
            </w:pPr>
            <w:r>
              <w:t xml:space="preserve">[Accessed 17th January, 2021.]   </w:t>
            </w:r>
          </w:p>
        </w:tc>
      </w:tr>
    </w:tbl>
    <w:p w14:paraId="0DA1CA8D" w14:textId="77777777" w:rsidR="00F10333" w:rsidRDefault="00F10333" w:rsidP="004229D5">
      <w:pPr>
        <w:spacing w:after="0" w:line="259" w:lineRule="auto"/>
        <w:ind w:left="0" w:firstLine="0"/>
      </w:pPr>
    </w:p>
    <w:p w14:paraId="2B9ED268" w14:textId="77777777" w:rsidR="004F7F2C" w:rsidRDefault="004F7F2C" w:rsidP="00BA334C">
      <w:pPr>
        <w:ind w:left="0" w:firstLine="0"/>
        <w:rPr>
          <w:sz w:val="22"/>
        </w:rPr>
      </w:pPr>
    </w:p>
    <w:p w14:paraId="5BCC9924" w14:textId="77777777" w:rsidR="004F7F2C" w:rsidRDefault="004F7F2C" w:rsidP="00BA334C">
      <w:pPr>
        <w:ind w:left="0" w:firstLine="0"/>
        <w:rPr>
          <w:sz w:val="22"/>
        </w:rPr>
      </w:pPr>
    </w:p>
    <w:p w14:paraId="6D1F35BB" w14:textId="77777777" w:rsidR="004F7F2C" w:rsidRDefault="004F7F2C" w:rsidP="00BA334C">
      <w:pPr>
        <w:ind w:left="0" w:firstLine="0"/>
        <w:rPr>
          <w:sz w:val="22"/>
        </w:rPr>
      </w:pPr>
    </w:p>
    <w:p w14:paraId="50DB2E58" w14:textId="77777777" w:rsidR="004F7F2C" w:rsidRDefault="004F7F2C" w:rsidP="00BA334C">
      <w:pPr>
        <w:ind w:left="0" w:firstLine="0"/>
        <w:rPr>
          <w:sz w:val="22"/>
        </w:rPr>
      </w:pPr>
    </w:p>
    <w:p w14:paraId="6F2CA391" w14:textId="77777777" w:rsidR="004F7F2C" w:rsidRDefault="004F7F2C" w:rsidP="00BA334C">
      <w:pPr>
        <w:ind w:left="0" w:firstLine="0"/>
        <w:rPr>
          <w:sz w:val="22"/>
        </w:rPr>
      </w:pPr>
    </w:p>
    <w:p w14:paraId="7A0D3395" w14:textId="77777777" w:rsidR="004F7F2C" w:rsidRDefault="004F7F2C" w:rsidP="00BA334C">
      <w:pPr>
        <w:ind w:left="0" w:firstLine="0"/>
        <w:rPr>
          <w:sz w:val="22"/>
        </w:rPr>
      </w:pPr>
    </w:p>
    <w:p w14:paraId="54BBC597" w14:textId="77777777" w:rsidR="004F7F2C" w:rsidRDefault="004F7F2C" w:rsidP="00BA334C">
      <w:pPr>
        <w:ind w:left="0" w:firstLine="0"/>
        <w:rPr>
          <w:sz w:val="22"/>
        </w:rPr>
      </w:pPr>
    </w:p>
    <w:p w14:paraId="5A691F92" w14:textId="77777777" w:rsidR="00C22904" w:rsidRDefault="00C22904" w:rsidP="00BA334C">
      <w:pPr>
        <w:ind w:left="0" w:firstLine="0"/>
        <w:rPr>
          <w:sz w:val="22"/>
        </w:rPr>
      </w:pPr>
    </w:p>
    <w:p w14:paraId="6E00C99E" w14:textId="77777777" w:rsidR="00C22904" w:rsidRDefault="00C22904" w:rsidP="00BA334C">
      <w:pPr>
        <w:ind w:left="0" w:firstLine="0"/>
        <w:rPr>
          <w:sz w:val="22"/>
        </w:rPr>
      </w:pPr>
    </w:p>
    <w:p w14:paraId="65067700" w14:textId="77777777" w:rsidR="005F3A31" w:rsidRDefault="005F3A31" w:rsidP="00BA334C">
      <w:pPr>
        <w:ind w:left="0" w:firstLine="0"/>
        <w:rPr>
          <w:sz w:val="22"/>
        </w:rPr>
      </w:pPr>
    </w:p>
    <w:p w14:paraId="1951CFBB" w14:textId="77777777" w:rsidR="005F3A31" w:rsidRDefault="005F3A31" w:rsidP="00BA334C">
      <w:pPr>
        <w:ind w:left="0" w:firstLine="0"/>
        <w:rPr>
          <w:sz w:val="22"/>
        </w:rPr>
      </w:pPr>
    </w:p>
    <w:tbl>
      <w:tblPr>
        <w:tblStyle w:val="TableGrid1"/>
        <w:tblW w:w="14369" w:type="dxa"/>
        <w:tblInd w:w="227" w:type="dxa"/>
        <w:tblCellMar>
          <w:top w:w="10" w:type="dxa"/>
          <w:left w:w="107" w:type="dxa"/>
          <w:right w:w="115" w:type="dxa"/>
        </w:tblCellMar>
        <w:tblLook w:val="04A0" w:firstRow="1" w:lastRow="0" w:firstColumn="1" w:lastColumn="0" w:noHBand="0" w:noVBand="1"/>
        <w:tblCaption w:val="table showing referencing image from online source"/>
        <w:tblDescription w:val="table showing referencing image from online source"/>
      </w:tblPr>
      <w:tblGrid>
        <w:gridCol w:w="4163"/>
        <w:gridCol w:w="10206"/>
      </w:tblGrid>
      <w:tr w:rsidR="00C22904" w14:paraId="32E96ADA" w14:textId="77777777" w:rsidTr="005F3A31">
        <w:trPr>
          <w:cantSplit/>
          <w:trHeight w:val="1118"/>
          <w:tblHeader/>
        </w:trPr>
        <w:tc>
          <w:tcPr>
            <w:tcW w:w="4163" w:type="dxa"/>
            <w:tcBorders>
              <w:top w:val="single" w:sz="4" w:space="0" w:color="000000"/>
              <w:left w:val="single" w:sz="4" w:space="0" w:color="000000"/>
              <w:bottom w:val="single" w:sz="4" w:space="0" w:color="000000"/>
              <w:right w:val="single" w:sz="4" w:space="0" w:color="000000"/>
            </w:tcBorders>
          </w:tcPr>
          <w:p w14:paraId="6DFF884A" w14:textId="183AACC6" w:rsidR="00C22904" w:rsidRDefault="00C22904" w:rsidP="007D4359">
            <w:pPr>
              <w:spacing w:after="0" w:line="259" w:lineRule="auto"/>
              <w:ind w:left="0" w:firstLine="0"/>
            </w:pPr>
            <w:r>
              <w:rPr>
                <w:b/>
              </w:rPr>
              <w:t xml:space="preserve">Own personal photographs </w:t>
            </w:r>
            <w:r>
              <w:t xml:space="preserve"> </w:t>
            </w:r>
          </w:p>
        </w:tc>
        <w:tc>
          <w:tcPr>
            <w:tcW w:w="10206" w:type="dxa"/>
            <w:tcBorders>
              <w:top w:val="single" w:sz="4" w:space="0" w:color="000000"/>
              <w:left w:val="single" w:sz="4" w:space="0" w:color="000000"/>
              <w:bottom w:val="single" w:sz="4" w:space="0" w:color="000000"/>
              <w:right w:val="single" w:sz="4" w:space="0" w:color="000000"/>
            </w:tcBorders>
          </w:tcPr>
          <w:p w14:paraId="1E04D44F" w14:textId="77777777" w:rsidR="00C22904" w:rsidRDefault="00C22904" w:rsidP="00C22904">
            <w:pPr>
              <w:spacing w:after="0" w:line="259" w:lineRule="auto"/>
              <w:ind w:left="1" w:firstLine="0"/>
            </w:pPr>
            <w:r>
              <w:rPr>
                <w:b/>
              </w:rPr>
              <w:t>Basic format</w:t>
            </w:r>
            <w:r>
              <w:t xml:space="preserve">:  </w:t>
            </w:r>
          </w:p>
          <w:p w14:paraId="3A51A9AD" w14:textId="77777777" w:rsidR="00C22904" w:rsidRDefault="00C22904" w:rsidP="00C22904">
            <w:pPr>
              <w:spacing w:after="0" w:line="242" w:lineRule="auto"/>
              <w:ind w:left="1" w:firstLine="0"/>
            </w:pPr>
            <w:r>
              <w:t xml:space="preserve">Your surname, INITIALS. (Year), </w:t>
            </w:r>
            <w:r>
              <w:rPr>
                <w:i/>
              </w:rPr>
              <w:t xml:space="preserve">Description of photograph </w:t>
            </w:r>
            <w:r>
              <w:t xml:space="preserve">[Photograph]. Unpublished. </w:t>
            </w:r>
          </w:p>
          <w:p w14:paraId="4B486221" w14:textId="69E7168E" w:rsidR="00C22904" w:rsidRDefault="00C22904" w:rsidP="00C22904">
            <w:pPr>
              <w:spacing w:after="0" w:line="259" w:lineRule="auto"/>
              <w:ind w:left="1" w:firstLine="0"/>
            </w:pPr>
            <w:r>
              <w:t xml:space="preserve">  </w:t>
            </w:r>
          </w:p>
        </w:tc>
      </w:tr>
      <w:tr w:rsidR="00C22904" w14:paraId="4F141F99" w14:textId="77777777" w:rsidTr="005F3A31">
        <w:trPr>
          <w:trHeight w:val="283"/>
        </w:trPr>
        <w:tc>
          <w:tcPr>
            <w:tcW w:w="4163" w:type="dxa"/>
            <w:tcBorders>
              <w:top w:val="single" w:sz="4" w:space="0" w:color="000000"/>
              <w:left w:val="single" w:sz="4" w:space="0" w:color="000000"/>
              <w:bottom w:val="single" w:sz="4" w:space="0" w:color="000000"/>
              <w:right w:val="single" w:sz="4" w:space="0" w:color="000000"/>
            </w:tcBorders>
            <w:shd w:val="clear" w:color="auto" w:fill="D9D9D9"/>
          </w:tcPr>
          <w:p w14:paraId="3FB4EA7D" w14:textId="77777777" w:rsidR="00C22904" w:rsidRDefault="00C22904" w:rsidP="007D4359">
            <w:pPr>
              <w:spacing w:after="0" w:line="259" w:lineRule="auto"/>
              <w:ind w:left="0" w:firstLine="0"/>
            </w:pPr>
            <w:r>
              <w:t xml:space="preserve">In-text citation  </w:t>
            </w:r>
          </w:p>
        </w:tc>
        <w:tc>
          <w:tcPr>
            <w:tcW w:w="10206" w:type="dxa"/>
            <w:tcBorders>
              <w:top w:val="single" w:sz="4" w:space="0" w:color="000000"/>
              <w:left w:val="single" w:sz="4" w:space="0" w:color="000000"/>
              <w:bottom w:val="single" w:sz="4" w:space="0" w:color="000000"/>
              <w:right w:val="single" w:sz="4" w:space="0" w:color="000000"/>
            </w:tcBorders>
            <w:shd w:val="clear" w:color="auto" w:fill="D9D9D9"/>
          </w:tcPr>
          <w:p w14:paraId="1A948738" w14:textId="77777777" w:rsidR="00C22904" w:rsidRDefault="00C22904" w:rsidP="007D4359">
            <w:pPr>
              <w:spacing w:after="0" w:line="259" w:lineRule="auto"/>
              <w:ind w:left="1" w:firstLine="0"/>
            </w:pPr>
            <w:r>
              <w:t xml:space="preserve">Reference list  </w:t>
            </w:r>
          </w:p>
        </w:tc>
      </w:tr>
      <w:tr w:rsidR="00C22904" w14:paraId="30212C71" w14:textId="77777777" w:rsidTr="005F3A31">
        <w:trPr>
          <w:trHeight w:val="839"/>
        </w:trPr>
        <w:tc>
          <w:tcPr>
            <w:tcW w:w="4163" w:type="dxa"/>
            <w:tcBorders>
              <w:top w:val="single" w:sz="4" w:space="0" w:color="000000"/>
              <w:left w:val="single" w:sz="4" w:space="0" w:color="000000"/>
              <w:bottom w:val="single" w:sz="4" w:space="0" w:color="000000"/>
              <w:right w:val="single" w:sz="4" w:space="0" w:color="000000"/>
            </w:tcBorders>
          </w:tcPr>
          <w:p w14:paraId="520D0985" w14:textId="3E779132" w:rsidR="00C22904" w:rsidRDefault="00C22904" w:rsidP="007D4359">
            <w:pPr>
              <w:spacing w:after="0" w:line="259" w:lineRule="auto"/>
              <w:ind w:left="0" w:right="340" w:firstLine="0"/>
            </w:pPr>
            <w:r>
              <w:t xml:space="preserve">Figure 3 (Thomson, 2023, </w:t>
            </w:r>
            <w:r>
              <w:rPr>
                <w:i/>
              </w:rPr>
              <w:t>Dog with allergic reaction to a flea bite</w:t>
            </w:r>
            <w:r>
              <w:t>) shows an example of…</w:t>
            </w:r>
          </w:p>
        </w:tc>
        <w:tc>
          <w:tcPr>
            <w:tcW w:w="10206" w:type="dxa"/>
            <w:tcBorders>
              <w:top w:val="single" w:sz="4" w:space="0" w:color="000000"/>
              <w:left w:val="single" w:sz="4" w:space="0" w:color="000000"/>
              <w:bottom w:val="single" w:sz="4" w:space="0" w:color="000000"/>
              <w:right w:val="single" w:sz="4" w:space="0" w:color="000000"/>
            </w:tcBorders>
          </w:tcPr>
          <w:p w14:paraId="3479A0E1" w14:textId="77777777" w:rsidR="00C22904" w:rsidRDefault="00C22904" w:rsidP="00C22904">
            <w:pPr>
              <w:spacing w:after="0" w:line="259" w:lineRule="auto"/>
              <w:ind w:left="1" w:firstLine="0"/>
            </w:pPr>
            <w:r>
              <w:t>Thomson, K. (2023)</w:t>
            </w:r>
            <w:r w:rsidRPr="00BF21A8">
              <w:t>,</w:t>
            </w:r>
            <w:r>
              <w:t xml:space="preserve"> </w:t>
            </w:r>
            <w:r>
              <w:rPr>
                <w:i/>
              </w:rPr>
              <w:t>Dog with allergic reaction to a flea bite</w:t>
            </w:r>
            <w:r>
              <w:t xml:space="preserve"> [Photograph]. Unpublished.</w:t>
            </w:r>
          </w:p>
          <w:p w14:paraId="391D9687" w14:textId="77777777" w:rsidR="00C22904" w:rsidRDefault="00C22904" w:rsidP="00C22904">
            <w:pPr>
              <w:spacing w:after="0" w:line="259" w:lineRule="auto"/>
              <w:ind w:left="1" w:firstLine="0"/>
            </w:pPr>
          </w:p>
          <w:p w14:paraId="20030D47" w14:textId="60BFBC00" w:rsidR="00C22904" w:rsidRDefault="00C22904" w:rsidP="005F3A31">
            <w:pPr>
              <w:spacing w:after="0" w:line="259" w:lineRule="auto"/>
              <w:ind w:left="1" w:firstLine="0"/>
            </w:pPr>
            <w:r>
              <w:t xml:space="preserve">Note – If the photograph has been published, please refer to previous three examples (Image from a book, journal, online source). </w:t>
            </w:r>
          </w:p>
        </w:tc>
      </w:tr>
    </w:tbl>
    <w:p w14:paraId="5283B723" w14:textId="77777777" w:rsidR="00C22904" w:rsidRDefault="00C22904" w:rsidP="00BA334C">
      <w:pPr>
        <w:ind w:left="0" w:firstLine="0"/>
        <w:rPr>
          <w:sz w:val="22"/>
        </w:rPr>
      </w:pPr>
    </w:p>
    <w:p w14:paraId="338500D5" w14:textId="77777777" w:rsidR="00C22904" w:rsidRDefault="00C22904" w:rsidP="00BA334C">
      <w:pPr>
        <w:ind w:left="0" w:firstLine="0"/>
        <w:rPr>
          <w:sz w:val="22"/>
        </w:rPr>
      </w:pPr>
    </w:p>
    <w:p w14:paraId="5D78A3AC" w14:textId="77777777" w:rsidR="004F7F2C" w:rsidRDefault="004F7F2C" w:rsidP="00BA334C">
      <w:pPr>
        <w:ind w:left="0" w:firstLine="0"/>
        <w:rPr>
          <w:sz w:val="22"/>
        </w:rPr>
      </w:pPr>
    </w:p>
    <w:p w14:paraId="46632C24" w14:textId="77777777" w:rsidR="004F7F2C" w:rsidRDefault="004F7F2C" w:rsidP="00BA334C">
      <w:pPr>
        <w:ind w:left="0" w:firstLine="0"/>
        <w:rPr>
          <w:sz w:val="22"/>
        </w:rPr>
      </w:pPr>
    </w:p>
    <w:p w14:paraId="6F1E3D4E" w14:textId="77777777" w:rsidR="004F7F2C" w:rsidRDefault="004F7F2C" w:rsidP="00BA334C">
      <w:pPr>
        <w:ind w:left="0" w:firstLine="0"/>
        <w:rPr>
          <w:sz w:val="22"/>
        </w:rPr>
      </w:pPr>
    </w:p>
    <w:p w14:paraId="2FAA6FC8" w14:textId="77777777" w:rsidR="004F7F2C" w:rsidRDefault="004F7F2C" w:rsidP="00BA334C">
      <w:pPr>
        <w:ind w:left="0" w:firstLine="0"/>
        <w:rPr>
          <w:sz w:val="22"/>
        </w:rPr>
      </w:pPr>
    </w:p>
    <w:p w14:paraId="6677DAAF" w14:textId="77777777" w:rsidR="00C22904" w:rsidRDefault="00C22904" w:rsidP="00BA334C">
      <w:pPr>
        <w:ind w:left="0" w:firstLine="0"/>
        <w:rPr>
          <w:sz w:val="22"/>
        </w:rPr>
      </w:pPr>
    </w:p>
    <w:p w14:paraId="63D56AE1" w14:textId="77777777" w:rsidR="004F7F2C" w:rsidRDefault="004F7F2C" w:rsidP="00BA334C">
      <w:pPr>
        <w:ind w:left="0" w:firstLine="0"/>
        <w:rPr>
          <w:sz w:val="22"/>
        </w:rPr>
      </w:pPr>
    </w:p>
    <w:p w14:paraId="70037CCB" w14:textId="77777777" w:rsidR="004F7F2C" w:rsidRDefault="004F7F2C" w:rsidP="00BA334C">
      <w:pPr>
        <w:ind w:left="0" w:firstLine="0"/>
        <w:rPr>
          <w:sz w:val="22"/>
        </w:rPr>
      </w:pPr>
    </w:p>
    <w:p w14:paraId="71AC1EDB" w14:textId="77777777" w:rsidR="004F7F2C" w:rsidRDefault="004F7F2C" w:rsidP="00BA334C">
      <w:pPr>
        <w:ind w:left="0" w:firstLine="0"/>
        <w:rPr>
          <w:sz w:val="22"/>
        </w:rPr>
      </w:pPr>
    </w:p>
    <w:p w14:paraId="77D756EE" w14:textId="77777777" w:rsidR="004F7F2C" w:rsidRDefault="004F7F2C" w:rsidP="00BA334C">
      <w:pPr>
        <w:ind w:left="0" w:firstLine="0"/>
        <w:rPr>
          <w:sz w:val="22"/>
        </w:rPr>
      </w:pPr>
    </w:p>
    <w:p w14:paraId="733E80E1" w14:textId="77777777" w:rsidR="004F7F2C" w:rsidRDefault="004F7F2C" w:rsidP="00BA334C">
      <w:pPr>
        <w:ind w:left="0" w:firstLine="0"/>
        <w:rPr>
          <w:sz w:val="22"/>
        </w:rPr>
      </w:pPr>
    </w:p>
    <w:p w14:paraId="092E1E2A" w14:textId="77777777" w:rsidR="004F7F2C" w:rsidRDefault="004F7F2C" w:rsidP="00BA334C">
      <w:pPr>
        <w:ind w:left="0" w:firstLine="0"/>
        <w:rPr>
          <w:sz w:val="22"/>
        </w:rPr>
      </w:pPr>
    </w:p>
    <w:p w14:paraId="64E58010" w14:textId="77777777" w:rsidR="004F7F2C" w:rsidRDefault="004F7F2C" w:rsidP="00BA334C">
      <w:pPr>
        <w:ind w:left="0" w:firstLine="0"/>
        <w:rPr>
          <w:sz w:val="22"/>
        </w:rPr>
      </w:pPr>
    </w:p>
    <w:p w14:paraId="5EBD6D2B" w14:textId="77777777" w:rsidR="004F7F2C" w:rsidRDefault="004F7F2C" w:rsidP="00BA334C">
      <w:pPr>
        <w:ind w:left="0" w:firstLine="0"/>
        <w:rPr>
          <w:sz w:val="22"/>
        </w:rPr>
      </w:pPr>
    </w:p>
    <w:p w14:paraId="61224A3F" w14:textId="77777777" w:rsidR="004F7F2C" w:rsidRDefault="004F7F2C" w:rsidP="00BA334C">
      <w:pPr>
        <w:ind w:left="0" w:firstLine="0"/>
        <w:rPr>
          <w:sz w:val="22"/>
        </w:rPr>
      </w:pPr>
    </w:p>
    <w:p w14:paraId="10BF5436" w14:textId="77777777" w:rsidR="004F7F2C" w:rsidRDefault="004F7F2C" w:rsidP="00BA334C">
      <w:pPr>
        <w:ind w:left="0" w:firstLine="0"/>
        <w:rPr>
          <w:sz w:val="22"/>
        </w:rPr>
      </w:pPr>
    </w:p>
    <w:p w14:paraId="1E897487" w14:textId="77777777" w:rsidR="004F7F2C" w:rsidRDefault="004F7F2C" w:rsidP="00BA334C">
      <w:pPr>
        <w:ind w:left="0" w:firstLine="0"/>
        <w:rPr>
          <w:sz w:val="22"/>
        </w:rPr>
      </w:pPr>
    </w:p>
    <w:p w14:paraId="0441079E" w14:textId="4FF040B7" w:rsidR="006A724D" w:rsidRDefault="006A724D" w:rsidP="00BA334C">
      <w:pPr>
        <w:ind w:left="0" w:firstLine="0"/>
        <w:rPr>
          <w:sz w:val="22"/>
        </w:rPr>
      </w:pPr>
    </w:p>
    <w:p w14:paraId="5753FA33" w14:textId="77777777" w:rsidR="005F3A31" w:rsidRDefault="005F3A31" w:rsidP="00BA334C">
      <w:pPr>
        <w:ind w:left="0" w:firstLine="0"/>
        <w:rPr>
          <w:sz w:val="22"/>
        </w:rPr>
      </w:pPr>
    </w:p>
    <w:p w14:paraId="4DCDFA09" w14:textId="77777777" w:rsidR="006A724D" w:rsidRDefault="006A724D" w:rsidP="00BA334C">
      <w:pPr>
        <w:ind w:left="0" w:firstLine="0"/>
        <w:rPr>
          <w:sz w:val="22"/>
        </w:rPr>
      </w:pPr>
    </w:p>
    <w:p w14:paraId="45A9605C" w14:textId="77777777" w:rsidR="0032575E" w:rsidRDefault="0032575E" w:rsidP="00BA334C">
      <w:pPr>
        <w:ind w:left="0" w:firstLine="0"/>
        <w:rPr>
          <w:sz w:val="22"/>
        </w:rPr>
      </w:pPr>
    </w:p>
    <w:p w14:paraId="5A43B9F3" w14:textId="77777777" w:rsidR="000676DF" w:rsidRDefault="000676DF" w:rsidP="00BA334C">
      <w:pPr>
        <w:ind w:left="0" w:firstLine="0"/>
        <w:rPr>
          <w:sz w:val="22"/>
        </w:rPr>
      </w:pPr>
    </w:p>
    <w:p w14:paraId="53490702" w14:textId="22B4F42F" w:rsidR="000676DF" w:rsidRPr="000676DF" w:rsidRDefault="000676DF" w:rsidP="000676DF">
      <w:pPr>
        <w:rPr>
          <w:b/>
          <w:bCs/>
          <w:u w:val="single"/>
        </w:rPr>
      </w:pPr>
      <w:r w:rsidRPr="000676DF">
        <w:rPr>
          <w:b/>
          <w:bCs/>
          <w:u w:val="single"/>
        </w:rPr>
        <w:lastRenderedPageBreak/>
        <w:t>Inserting images into an assignment</w:t>
      </w:r>
    </w:p>
    <w:p w14:paraId="30D07115" w14:textId="77777777" w:rsidR="000676DF" w:rsidRDefault="000676DF" w:rsidP="00BA334C">
      <w:pPr>
        <w:ind w:left="0" w:firstLine="0"/>
        <w:rPr>
          <w:sz w:val="22"/>
        </w:rPr>
      </w:pPr>
    </w:p>
    <w:p w14:paraId="71FE099A" w14:textId="726522CD" w:rsidR="00F10333" w:rsidRPr="00FB2FE8" w:rsidRDefault="00E07526" w:rsidP="00BA334C">
      <w:pPr>
        <w:ind w:left="0" w:firstLine="0"/>
        <w:rPr>
          <w:szCs w:val="24"/>
        </w:rPr>
      </w:pPr>
      <w:r w:rsidRPr="00FB2FE8">
        <w:rPr>
          <w:szCs w:val="24"/>
        </w:rPr>
        <w:t xml:space="preserve">If you </w:t>
      </w:r>
      <w:r w:rsidR="0032575E" w:rsidRPr="00FB2FE8">
        <w:rPr>
          <w:szCs w:val="24"/>
        </w:rPr>
        <w:t>insert</w:t>
      </w:r>
      <w:r w:rsidRPr="00FB2FE8">
        <w:rPr>
          <w:szCs w:val="24"/>
        </w:rPr>
        <w:t xml:space="preserve"> an image in</w:t>
      </w:r>
      <w:r w:rsidR="0032575E" w:rsidRPr="00FB2FE8">
        <w:rPr>
          <w:szCs w:val="24"/>
        </w:rPr>
        <w:t>to</w:t>
      </w:r>
      <w:r w:rsidRPr="00FB2FE8">
        <w:rPr>
          <w:szCs w:val="24"/>
        </w:rPr>
        <w:t xml:space="preserve"> your assignment, report, poster, or presentation you will need to </w:t>
      </w:r>
      <w:r w:rsidR="0032575E" w:rsidRPr="00FB2FE8">
        <w:rPr>
          <w:szCs w:val="24"/>
        </w:rPr>
        <w:t xml:space="preserve">assign a figure number and caption to it </w:t>
      </w:r>
      <w:r w:rsidR="0032575E" w:rsidRPr="00FB2FE8">
        <w:rPr>
          <w:b/>
          <w:bCs/>
          <w:szCs w:val="24"/>
        </w:rPr>
        <w:t>and</w:t>
      </w:r>
      <w:r w:rsidR="0032575E" w:rsidRPr="00FB2FE8">
        <w:rPr>
          <w:szCs w:val="24"/>
        </w:rPr>
        <w:t xml:space="preserve"> </w:t>
      </w:r>
      <w:r w:rsidRPr="00FB2FE8">
        <w:rPr>
          <w:szCs w:val="24"/>
        </w:rPr>
        <w:t>include a reference</w:t>
      </w:r>
      <w:r w:rsidR="0032575E" w:rsidRPr="00FB2FE8">
        <w:rPr>
          <w:szCs w:val="24"/>
        </w:rPr>
        <w:t xml:space="preserve"> in your reference list</w:t>
      </w:r>
      <w:r w:rsidRPr="00FB2FE8">
        <w:rPr>
          <w:szCs w:val="24"/>
        </w:rPr>
        <w:t>. When you refer to the figure</w:t>
      </w:r>
      <w:r w:rsidR="0032575E" w:rsidRPr="00FB2FE8">
        <w:rPr>
          <w:szCs w:val="24"/>
        </w:rPr>
        <w:t xml:space="preserve"> directly</w:t>
      </w:r>
      <w:r w:rsidRPr="00FB2FE8">
        <w:rPr>
          <w:szCs w:val="24"/>
        </w:rPr>
        <w:t xml:space="preserve"> </w:t>
      </w:r>
      <w:r w:rsidR="0032575E" w:rsidRPr="00FB2FE8">
        <w:rPr>
          <w:szCs w:val="24"/>
        </w:rPr>
        <w:t>in your writing in the main body of y</w:t>
      </w:r>
      <w:r w:rsidRPr="00FB2FE8">
        <w:rPr>
          <w:szCs w:val="24"/>
        </w:rPr>
        <w:t>our assignment</w:t>
      </w:r>
      <w:r w:rsidR="0032575E" w:rsidRPr="00FB2FE8">
        <w:rPr>
          <w:szCs w:val="24"/>
        </w:rPr>
        <w:t xml:space="preserve">, report, poster or presentation, </w:t>
      </w:r>
      <w:r w:rsidRPr="00FB2FE8">
        <w:rPr>
          <w:szCs w:val="24"/>
        </w:rPr>
        <w:t xml:space="preserve">you need to include an in-text citation.  </w:t>
      </w:r>
    </w:p>
    <w:p w14:paraId="39C34D16" w14:textId="77777777" w:rsidR="00F10333" w:rsidRPr="00FB2FE8" w:rsidRDefault="00E07526">
      <w:pPr>
        <w:spacing w:after="0" w:line="259" w:lineRule="auto"/>
        <w:ind w:left="221" w:firstLine="0"/>
        <w:rPr>
          <w:sz w:val="28"/>
          <w:szCs w:val="24"/>
        </w:rPr>
      </w:pPr>
      <w:r w:rsidRPr="00FB2FE8">
        <w:rPr>
          <w:sz w:val="28"/>
          <w:szCs w:val="24"/>
        </w:rPr>
        <w:t xml:space="preserve"> </w:t>
      </w:r>
    </w:p>
    <w:p w14:paraId="14710D73" w14:textId="77777777" w:rsidR="00F10333" w:rsidRPr="00FB2FE8" w:rsidRDefault="00E07526">
      <w:pPr>
        <w:ind w:left="216"/>
        <w:rPr>
          <w:sz w:val="28"/>
          <w:szCs w:val="24"/>
        </w:rPr>
      </w:pPr>
      <w:r w:rsidRPr="00FB2FE8">
        <w:rPr>
          <w:b/>
          <w:sz w:val="28"/>
          <w:szCs w:val="24"/>
        </w:rPr>
        <w:t xml:space="preserve">For example:  </w:t>
      </w:r>
    </w:p>
    <w:p w14:paraId="501DC10E" w14:textId="77777777" w:rsidR="00F10333" w:rsidRPr="00FB2FE8" w:rsidRDefault="00E07526">
      <w:pPr>
        <w:spacing w:after="0" w:line="259" w:lineRule="auto"/>
        <w:ind w:left="220" w:firstLine="0"/>
        <w:rPr>
          <w:sz w:val="28"/>
          <w:szCs w:val="24"/>
        </w:rPr>
      </w:pPr>
      <w:r w:rsidRPr="00FB2FE8">
        <w:rPr>
          <w:noProof/>
          <w:sz w:val="28"/>
          <w:szCs w:val="24"/>
        </w:rPr>
        <w:drawing>
          <wp:inline distT="0" distB="0" distL="0" distR="0" wp14:anchorId="2DA70EA4" wp14:editId="7CE97FBE">
            <wp:extent cx="1678305" cy="1268730"/>
            <wp:effectExtent l="0" t="0" r="0" b="7620"/>
            <wp:docPr id="4871" name="Picture 4871" descr="Image showin an abstract picture" title="Image showin an abstract picture"/>
            <wp:cNvGraphicFramePr/>
            <a:graphic xmlns:a="http://schemas.openxmlformats.org/drawingml/2006/main">
              <a:graphicData uri="http://schemas.openxmlformats.org/drawingml/2006/picture">
                <pic:pic xmlns:pic="http://schemas.openxmlformats.org/drawingml/2006/picture">
                  <pic:nvPicPr>
                    <pic:cNvPr id="4871" name="Picture 4871"/>
                    <pic:cNvPicPr/>
                  </pic:nvPicPr>
                  <pic:blipFill>
                    <a:blip r:embed="rId116"/>
                    <a:stretch>
                      <a:fillRect/>
                    </a:stretch>
                  </pic:blipFill>
                  <pic:spPr>
                    <a:xfrm>
                      <a:off x="0" y="0"/>
                      <a:ext cx="1678305" cy="1268730"/>
                    </a:xfrm>
                    <a:prstGeom prst="rect">
                      <a:avLst/>
                    </a:prstGeom>
                  </pic:spPr>
                </pic:pic>
              </a:graphicData>
            </a:graphic>
          </wp:inline>
        </w:drawing>
      </w:r>
      <w:r w:rsidRPr="00FB2FE8">
        <w:rPr>
          <w:sz w:val="28"/>
          <w:szCs w:val="24"/>
        </w:rPr>
        <w:t xml:space="preserve"> </w:t>
      </w:r>
    </w:p>
    <w:p w14:paraId="77E945BE" w14:textId="7DD02C6A" w:rsidR="003C6E98" w:rsidRPr="00FB2FE8" w:rsidRDefault="00E07526" w:rsidP="004229D5">
      <w:pPr>
        <w:spacing w:after="0" w:line="259" w:lineRule="auto"/>
        <w:ind w:left="221" w:firstLine="0"/>
        <w:rPr>
          <w:szCs w:val="24"/>
        </w:rPr>
      </w:pPr>
      <w:r w:rsidRPr="00FB2FE8">
        <w:rPr>
          <w:szCs w:val="24"/>
        </w:rPr>
        <w:t xml:space="preserve">Figure 1. </w:t>
      </w:r>
      <w:r w:rsidR="0032575E" w:rsidRPr="00FB2FE8">
        <w:rPr>
          <w:i/>
          <w:iCs/>
          <w:szCs w:val="24"/>
        </w:rPr>
        <w:t>Squares with Concentric Circles</w:t>
      </w:r>
      <w:r w:rsidR="0032575E" w:rsidRPr="00FB2FE8">
        <w:rPr>
          <w:szCs w:val="24"/>
        </w:rPr>
        <w:t xml:space="preserve"> by Vassily Kandinsky, 1913</w:t>
      </w:r>
      <w:r w:rsidR="00797ECA" w:rsidRPr="00BF21A8">
        <w:rPr>
          <w:szCs w:val="24"/>
        </w:rPr>
        <w:t>,</w:t>
      </w:r>
      <w:r w:rsidRPr="00FB2FE8">
        <w:rPr>
          <w:szCs w:val="24"/>
        </w:rPr>
        <w:t xml:space="preserve"> (Nimmer, 2017).  </w:t>
      </w:r>
    </w:p>
    <w:p w14:paraId="20840C7B" w14:textId="7D8524FF" w:rsidR="00F10333" w:rsidRPr="00FB2FE8" w:rsidRDefault="00E07526" w:rsidP="004229D5">
      <w:pPr>
        <w:spacing w:after="0" w:line="259" w:lineRule="auto"/>
        <w:ind w:left="221" w:firstLine="0"/>
        <w:rPr>
          <w:szCs w:val="24"/>
        </w:rPr>
      </w:pPr>
      <w:r w:rsidRPr="00FB2FE8">
        <w:rPr>
          <w:b/>
          <w:szCs w:val="24"/>
        </w:rPr>
        <w:t xml:space="preserve">Note – The caption </w:t>
      </w:r>
      <w:r w:rsidR="0032575E" w:rsidRPr="00FB2FE8">
        <w:rPr>
          <w:b/>
          <w:szCs w:val="24"/>
        </w:rPr>
        <w:t>includes a citation, detailing the source of</w:t>
      </w:r>
      <w:r w:rsidRPr="00FB2FE8">
        <w:rPr>
          <w:b/>
          <w:szCs w:val="24"/>
        </w:rPr>
        <w:t xml:space="preserve"> the image.  </w:t>
      </w:r>
    </w:p>
    <w:p w14:paraId="04DF8EB9" w14:textId="77777777" w:rsidR="00F10333" w:rsidRPr="00FB2FE8" w:rsidRDefault="00E07526">
      <w:pPr>
        <w:spacing w:after="0" w:line="259" w:lineRule="auto"/>
        <w:ind w:left="221" w:firstLine="0"/>
        <w:rPr>
          <w:szCs w:val="24"/>
        </w:rPr>
      </w:pPr>
      <w:r w:rsidRPr="00FB2FE8">
        <w:rPr>
          <w:szCs w:val="24"/>
        </w:rPr>
        <w:t xml:space="preserve"> </w:t>
      </w:r>
    </w:p>
    <w:p w14:paraId="0F72FFFD" w14:textId="77777777" w:rsidR="00F10333" w:rsidRPr="00FB2FE8" w:rsidRDefault="00E07526">
      <w:pPr>
        <w:ind w:left="216"/>
        <w:rPr>
          <w:szCs w:val="24"/>
        </w:rPr>
      </w:pPr>
      <w:r w:rsidRPr="00FB2FE8">
        <w:rPr>
          <w:b/>
          <w:szCs w:val="24"/>
        </w:rPr>
        <w:t xml:space="preserve">In-text citation:  </w:t>
      </w:r>
    </w:p>
    <w:p w14:paraId="49D349E7" w14:textId="6A0A22A2" w:rsidR="00F10333" w:rsidRPr="00FB2FE8" w:rsidRDefault="00E07526">
      <w:pPr>
        <w:ind w:left="235"/>
        <w:rPr>
          <w:szCs w:val="24"/>
        </w:rPr>
      </w:pPr>
      <w:r w:rsidRPr="00FB2FE8">
        <w:rPr>
          <w:szCs w:val="24"/>
        </w:rPr>
        <w:t xml:space="preserve">As demonstrated in Figure 1 (Nimmer, 2017, </w:t>
      </w:r>
      <w:r w:rsidRPr="00FB2FE8">
        <w:rPr>
          <w:i/>
          <w:szCs w:val="24"/>
        </w:rPr>
        <w:t>Squares with Concentric Circles</w:t>
      </w:r>
      <w:r w:rsidR="0032575E" w:rsidRPr="00FB2FE8">
        <w:rPr>
          <w:i/>
          <w:szCs w:val="24"/>
        </w:rPr>
        <w:t xml:space="preserve"> </w:t>
      </w:r>
      <w:r w:rsidR="0032575E" w:rsidRPr="00FB2FE8">
        <w:rPr>
          <w:iCs/>
          <w:szCs w:val="24"/>
        </w:rPr>
        <w:t>by Vassily Kandinsky, 1913</w:t>
      </w:r>
      <w:r w:rsidRPr="00FB2FE8">
        <w:rPr>
          <w:szCs w:val="24"/>
        </w:rPr>
        <w:t xml:space="preserve">) abstract art involves a move away from literal representation.  </w:t>
      </w:r>
    </w:p>
    <w:p w14:paraId="49C6F736" w14:textId="67DEFA5E" w:rsidR="00F10333" w:rsidRPr="00FB2FE8" w:rsidRDefault="00E07526">
      <w:pPr>
        <w:ind w:left="216"/>
        <w:rPr>
          <w:szCs w:val="24"/>
        </w:rPr>
      </w:pPr>
      <w:r w:rsidRPr="00FB2FE8">
        <w:rPr>
          <w:b/>
          <w:szCs w:val="24"/>
        </w:rPr>
        <w:t xml:space="preserve">Note – the in-text citation refers to the source where the image was found, including additional information to help identify the image. This </w:t>
      </w:r>
      <w:r w:rsidR="003C6E98" w:rsidRPr="00FB2FE8">
        <w:rPr>
          <w:b/>
          <w:szCs w:val="24"/>
        </w:rPr>
        <w:t>should</w:t>
      </w:r>
      <w:r w:rsidRPr="00FB2FE8">
        <w:rPr>
          <w:b/>
          <w:szCs w:val="24"/>
        </w:rPr>
        <w:t xml:space="preserve"> include figure number, title,</w:t>
      </w:r>
      <w:r w:rsidR="003C6E98" w:rsidRPr="00FB2FE8">
        <w:rPr>
          <w:b/>
          <w:szCs w:val="24"/>
        </w:rPr>
        <w:t xml:space="preserve"> and</w:t>
      </w:r>
      <w:r w:rsidRPr="00FB2FE8">
        <w:rPr>
          <w:b/>
          <w:szCs w:val="24"/>
        </w:rPr>
        <w:t xml:space="preserve"> page number</w:t>
      </w:r>
      <w:r w:rsidR="003C6E98" w:rsidRPr="00FB2FE8">
        <w:rPr>
          <w:b/>
          <w:szCs w:val="24"/>
        </w:rPr>
        <w:t>, if available</w:t>
      </w:r>
      <w:r w:rsidRPr="00FB2FE8">
        <w:rPr>
          <w:b/>
          <w:szCs w:val="24"/>
        </w:rPr>
        <w:t xml:space="preserve">.   </w:t>
      </w:r>
    </w:p>
    <w:p w14:paraId="7106B9B7" w14:textId="77777777" w:rsidR="00F10333" w:rsidRPr="00FB2FE8" w:rsidRDefault="00E07526">
      <w:pPr>
        <w:spacing w:after="0" w:line="259" w:lineRule="auto"/>
        <w:ind w:left="221" w:firstLine="0"/>
        <w:rPr>
          <w:szCs w:val="24"/>
        </w:rPr>
      </w:pPr>
      <w:r w:rsidRPr="00FB2FE8">
        <w:rPr>
          <w:szCs w:val="24"/>
        </w:rPr>
        <w:t xml:space="preserve"> </w:t>
      </w:r>
    </w:p>
    <w:p w14:paraId="2A0F9F49" w14:textId="77777777" w:rsidR="00F10333" w:rsidRPr="00FB2FE8" w:rsidRDefault="00E07526">
      <w:pPr>
        <w:ind w:left="216"/>
        <w:rPr>
          <w:szCs w:val="24"/>
        </w:rPr>
      </w:pPr>
      <w:r w:rsidRPr="00FB2FE8">
        <w:rPr>
          <w:b/>
          <w:szCs w:val="24"/>
        </w:rPr>
        <w:t>Reference list:</w:t>
      </w:r>
      <w:r w:rsidRPr="00FB2FE8">
        <w:rPr>
          <w:szCs w:val="24"/>
        </w:rPr>
        <w:t xml:space="preserve">  </w:t>
      </w:r>
    </w:p>
    <w:p w14:paraId="345E8C76" w14:textId="7011A390" w:rsidR="00F10333" w:rsidRPr="00FB2FE8" w:rsidRDefault="00E07526">
      <w:pPr>
        <w:ind w:left="235"/>
        <w:rPr>
          <w:szCs w:val="24"/>
        </w:rPr>
      </w:pPr>
      <w:r w:rsidRPr="00FB2FE8">
        <w:rPr>
          <w:szCs w:val="24"/>
        </w:rPr>
        <w:t xml:space="preserve">Nimmer, D. (2017), </w:t>
      </w:r>
      <w:r w:rsidRPr="00FB2FE8">
        <w:rPr>
          <w:i/>
          <w:iCs/>
          <w:szCs w:val="24"/>
        </w:rPr>
        <w:t>What is Abstract Art? And Why Should I Care?</w:t>
      </w:r>
      <w:r w:rsidRPr="00FB2FE8">
        <w:rPr>
          <w:szCs w:val="24"/>
        </w:rPr>
        <w:t xml:space="preserve"> Available from: </w:t>
      </w:r>
      <w:hyperlink r:id="rId117">
        <w:r w:rsidRPr="00BF21A8">
          <w:rPr>
            <w:color w:val="0000FF"/>
            <w:u w:val="single" w:color="0000FF"/>
          </w:rPr>
          <w:t>https://www.artistsnetwork.com/art</w:t>
        </w:r>
      </w:hyperlink>
      <w:hyperlink r:id="rId118">
        <w:r w:rsidRPr="00C22904">
          <w:rPr>
            <w:color w:val="0000FF"/>
            <w:u w:val="single" w:color="0000FF"/>
          </w:rPr>
          <w:t>https://www.artistsnetwork.com/art-inspiration/what-is-abstract-art/</w:t>
        </w:r>
      </w:hyperlink>
      <w:hyperlink r:id="rId119">
        <w:r w:rsidRPr="00BF21A8">
          <w:rPr>
            <w:color w:val="0000FF"/>
            <w:u w:val="single" w:color="0000FF"/>
          </w:rPr>
          <w:t>inspiration/what</w:t>
        </w:r>
      </w:hyperlink>
      <w:hyperlink r:id="rId120">
        <w:r w:rsidRPr="00BF21A8">
          <w:rPr>
            <w:color w:val="0000FF"/>
            <w:u w:val="single" w:color="0000FF"/>
          </w:rPr>
          <w:t>-</w:t>
        </w:r>
      </w:hyperlink>
      <w:hyperlink r:id="rId121">
        <w:r w:rsidRPr="00BF21A8">
          <w:rPr>
            <w:color w:val="0000FF"/>
            <w:u w:val="single" w:color="0000FF"/>
          </w:rPr>
          <w:t>is</w:t>
        </w:r>
      </w:hyperlink>
      <w:hyperlink r:id="rId122">
        <w:r w:rsidRPr="00BF21A8">
          <w:rPr>
            <w:color w:val="0000FF"/>
            <w:u w:val="single" w:color="0000FF"/>
          </w:rPr>
          <w:t>-</w:t>
        </w:r>
      </w:hyperlink>
      <w:hyperlink r:id="rId123">
        <w:r w:rsidRPr="00BF21A8">
          <w:rPr>
            <w:color w:val="0000FF"/>
            <w:u w:val="single" w:color="0000FF"/>
          </w:rPr>
          <w:t>abstract</w:t>
        </w:r>
      </w:hyperlink>
      <w:hyperlink r:id="rId124">
        <w:r w:rsidRPr="00BF21A8">
          <w:rPr>
            <w:color w:val="0000FF"/>
            <w:u w:val="single" w:color="0000FF"/>
          </w:rPr>
          <w:t>-</w:t>
        </w:r>
      </w:hyperlink>
      <w:hyperlink r:id="rId125">
        <w:r w:rsidRPr="00BF21A8">
          <w:rPr>
            <w:color w:val="0000FF"/>
            <w:u w:val="single" w:color="0000FF"/>
          </w:rPr>
          <w:t>art/</w:t>
        </w:r>
      </w:hyperlink>
      <w:hyperlink r:id="rId126">
        <w:r w:rsidRPr="00C22904">
          <w:rPr>
            <w:color w:val="0000FF"/>
            <w:u w:val="single" w:color="0000FF"/>
          </w:rPr>
          <w:t xml:space="preserve"> </w:t>
        </w:r>
      </w:hyperlink>
      <w:r w:rsidRPr="00FB2FE8">
        <w:rPr>
          <w:color w:val="4472C4" w:themeColor="accent5"/>
          <w:szCs w:val="24"/>
        </w:rPr>
        <w:t xml:space="preserve">. </w:t>
      </w:r>
      <w:r w:rsidRPr="00FB2FE8">
        <w:rPr>
          <w:szCs w:val="24"/>
        </w:rPr>
        <w:t xml:space="preserve">[Accessed 10th September, 2020.]  </w:t>
      </w:r>
    </w:p>
    <w:p w14:paraId="2A3F55A6" w14:textId="5F0228D8" w:rsidR="00F10333" w:rsidRPr="00FB2FE8" w:rsidRDefault="00E07526">
      <w:pPr>
        <w:ind w:left="216"/>
        <w:rPr>
          <w:szCs w:val="24"/>
        </w:rPr>
      </w:pPr>
      <w:r w:rsidRPr="00FB2FE8">
        <w:rPr>
          <w:b/>
          <w:szCs w:val="24"/>
        </w:rPr>
        <w:t xml:space="preserve">Note – the reference list will include </w:t>
      </w:r>
      <w:r w:rsidR="0032575E" w:rsidRPr="00FB2FE8">
        <w:rPr>
          <w:b/>
          <w:szCs w:val="24"/>
        </w:rPr>
        <w:t xml:space="preserve">full details of </w:t>
      </w:r>
      <w:r w:rsidRPr="00FB2FE8">
        <w:rPr>
          <w:b/>
          <w:szCs w:val="24"/>
        </w:rPr>
        <w:t xml:space="preserve">the source where the image was found.   </w:t>
      </w:r>
    </w:p>
    <w:p w14:paraId="5AC57F6B" w14:textId="77777777" w:rsidR="00F10333" w:rsidRDefault="00E07526">
      <w:pPr>
        <w:spacing w:after="0" w:line="259" w:lineRule="auto"/>
        <w:ind w:left="221" w:firstLine="0"/>
        <w:rPr>
          <w:b/>
        </w:rPr>
      </w:pPr>
      <w:r>
        <w:rPr>
          <w:b/>
        </w:rPr>
        <w:t xml:space="preserve"> </w:t>
      </w:r>
    </w:p>
    <w:p w14:paraId="21504CCF" w14:textId="77777777" w:rsidR="000676DF" w:rsidRDefault="000676DF">
      <w:pPr>
        <w:spacing w:after="0" w:line="259" w:lineRule="auto"/>
        <w:ind w:left="221" w:firstLine="0"/>
        <w:rPr>
          <w:b/>
        </w:rPr>
      </w:pPr>
    </w:p>
    <w:p w14:paraId="1CBF542B" w14:textId="77777777" w:rsidR="000676DF" w:rsidRDefault="000676DF">
      <w:pPr>
        <w:spacing w:after="0" w:line="259" w:lineRule="auto"/>
        <w:ind w:left="221" w:firstLine="0"/>
        <w:rPr>
          <w:b/>
        </w:rPr>
      </w:pPr>
    </w:p>
    <w:p w14:paraId="481ED17C" w14:textId="77777777" w:rsidR="000676DF" w:rsidRDefault="000676DF">
      <w:pPr>
        <w:spacing w:after="0" w:line="259" w:lineRule="auto"/>
        <w:ind w:left="221" w:firstLine="0"/>
        <w:rPr>
          <w:b/>
        </w:rPr>
      </w:pPr>
    </w:p>
    <w:p w14:paraId="5CAC0AD4" w14:textId="0D665BE1" w:rsidR="000676DF" w:rsidRPr="000676DF" w:rsidRDefault="000676DF" w:rsidP="00F31317">
      <w:pPr>
        <w:ind w:left="0" w:firstLine="0"/>
        <w:rPr>
          <w:b/>
          <w:bCs/>
          <w:u w:val="single"/>
        </w:rPr>
      </w:pPr>
      <w:r w:rsidRPr="000676DF">
        <w:rPr>
          <w:b/>
          <w:bCs/>
          <w:u w:val="single"/>
        </w:rPr>
        <w:lastRenderedPageBreak/>
        <w:t>Using images for decorative purposes</w:t>
      </w:r>
    </w:p>
    <w:p w14:paraId="4F28504A" w14:textId="77777777" w:rsidR="000676DF" w:rsidRDefault="000676DF" w:rsidP="000676DF">
      <w:pPr>
        <w:spacing w:line="252" w:lineRule="auto"/>
        <w:ind w:left="221"/>
        <w:rPr>
          <w:rFonts w:eastAsiaTheme="minorHAnsi"/>
        </w:rPr>
      </w:pPr>
    </w:p>
    <w:p w14:paraId="589D0897" w14:textId="77777777" w:rsidR="000676DF" w:rsidRDefault="000676DF" w:rsidP="000676DF">
      <w:pPr>
        <w:spacing w:line="252" w:lineRule="auto"/>
      </w:pPr>
      <w:r>
        <w:t>Often, especially when creating a presentation or poster, you may wish to use images to add decoration to your work. If the image is not conveying any specific information or adding anything to the content of your work, then it’s considered to be decorative.</w:t>
      </w:r>
    </w:p>
    <w:p w14:paraId="1B5F5D4D" w14:textId="77777777" w:rsidR="000676DF" w:rsidRDefault="000676DF" w:rsidP="000676DF">
      <w:pPr>
        <w:spacing w:line="252" w:lineRule="auto"/>
      </w:pPr>
    </w:p>
    <w:p w14:paraId="348B21A6" w14:textId="77777777" w:rsidR="000676DF" w:rsidRDefault="000676DF" w:rsidP="000676DF">
      <w:pPr>
        <w:spacing w:line="252" w:lineRule="auto"/>
      </w:pPr>
      <w:r>
        <w:t xml:space="preserve">When you find an image online or elsewhere, you should assume it is protected by copyright. Determining whether an image is within the public domain i.e., is freely available to use, can be tricky and time-consuming. Therefore, it is best practice to only use images which are shared under a Creative Commons (CC) license, allowing </w:t>
      </w:r>
      <w:r w:rsidRPr="000676DF">
        <w:t>use of images for education purposes.</w:t>
      </w:r>
      <w:r>
        <w:t xml:space="preserve"> </w:t>
      </w:r>
    </w:p>
    <w:p w14:paraId="5896AC81" w14:textId="77777777" w:rsidR="000676DF" w:rsidRDefault="000676DF" w:rsidP="000676DF">
      <w:pPr>
        <w:spacing w:line="252" w:lineRule="auto"/>
      </w:pPr>
    </w:p>
    <w:p w14:paraId="2764AA7B" w14:textId="77777777" w:rsidR="000676DF" w:rsidRDefault="000676DF" w:rsidP="000676DF">
      <w:pPr>
        <w:spacing w:line="252" w:lineRule="auto"/>
      </w:pPr>
      <w:r>
        <w:t xml:space="preserve">Two good sources for images that are within the public domain are Pixabay.com and Stock Images in PowerPoint. When using images from either source, you should mark them as decorative, which involves right-clicking on the image and selecting Alt Text. You do not need to provide captions or acknowledge the owner of the image(s) in your reference list. </w:t>
      </w:r>
    </w:p>
    <w:p w14:paraId="5BECED73" w14:textId="77777777" w:rsidR="000676DF" w:rsidRDefault="000676DF" w:rsidP="000676DF">
      <w:pPr>
        <w:spacing w:line="252" w:lineRule="auto"/>
      </w:pPr>
    </w:p>
    <w:p w14:paraId="2B5E3A88" w14:textId="688EC214" w:rsidR="000676DF" w:rsidRDefault="000676DF" w:rsidP="000676DF">
      <w:pPr>
        <w:spacing w:line="252" w:lineRule="auto"/>
      </w:pPr>
      <w:r>
        <w:t>You may wish to</w:t>
      </w:r>
      <w:r w:rsidR="009000B3">
        <w:t xml:space="preserve"> simply</w:t>
      </w:r>
      <w:r>
        <w:t xml:space="preserve"> acknowledge the source of your decorative images at the end of your reference list with the following line: </w:t>
      </w:r>
    </w:p>
    <w:p w14:paraId="58F84082" w14:textId="77777777" w:rsidR="000676DF" w:rsidRDefault="000676DF" w:rsidP="000676DF">
      <w:pPr>
        <w:spacing w:line="252" w:lineRule="auto"/>
      </w:pPr>
    </w:p>
    <w:p w14:paraId="46CF918B" w14:textId="77777777" w:rsidR="000676DF" w:rsidRDefault="000676DF" w:rsidP="000676DF">
      <w:pPr>
        <w:spacing w:line="252" w:lineRule="auto"/>
        <w:ind w:left="509"/>
      </w:pPr>
      <w:r>
        <w:t>All decorative images sourced from Pixabay.com/Stock images in PowerPoint.</w:t>
      </w:r>
    </w:p>
    <w:p w14:paraId="240F64EE" w14:textId="77777777" w:rsidR="000676DF" w:rsidRDefault="000676DF" w:rsidP="000676DF">
      <w:pPr>
        <w:spacing w:line="252" w:lineRule="auto"/>
        <w:ind w:left="509"/>
      </w:pPr>
    </w:p>
    <w:p w14:paraId="23BC7ADD" w14:textId="5FDC3D7B" w:rsidR="00624839" w:rsidRDefault="00084F43" w:rsidP="000676DF">
      <w:pPr>
        <w:spacing w:line="252" w:lineRule="auto"/>
        <w:ind w:left="0" w:firstLine="0"/>
      </w:pPr>
      <w:r>
        <w:t>However, some course</w:t>
      </w:r>
      <w:r w:rsidR="00E64853">
        <w:t>s</w:t>
      </w:r>
      <w:r>
        <w:t xml:space="preserve"> ask for </w:t>
      </w:r>
      <w:r w:rsidR="00624839">
        <w:t xml:space="preserve">ALL images to be </w:t>
      </w:r>
      <w:r w:rsidR="009000B3">
        <w:t>cited and included in the reference list.</w:t>
      </w:r>
      <w:r w:rsidR="00624839">
        <w:t xml:space="preserve"> Below are guidelines </w:t>
      </w:r>
      <w:r w:rsidR="008B017F">
        <w:t>for</w:t>
      </w:r>
      <w:r w:rsidR="00624839">
        <w:t xml:space="preserve"> referencing Stock Images from PowerPoint:</w:t>
      </w:r>
    </w:p>
    <w:p w14:paraId="02F6EC1D" w14:textId="77777777" w:rsidR="00624839" w:rsidRDefault="00624839" w:rsidP="000676DF">
      <w:pPr>
        <w:spacing w:line="252" w:lineRule="auto"/>
        <w:ind w:left="0" w:firstLine="0"/>
      </w:pPr>
    </w:p>
    <w:tbl>
      <w:tblPr>
        <w:tblStyle w:val="TableGrid1"/>
        <w:tblpPr w:leftFromText="180" w:rightFromText="180" w:vertAnchor="text" w:tblpXSpec="right" w:tblpY="1"/>
        <w:tblOverlap w:val="never"/>
        <w:tblW w:w="14170" w:type="dxa"/>
        <w:tblInd w:w="0" w:type="dxa"/>
        <w:tblCellMar>
          <w:top w:w="10" w:type="dxa"/>
          <w:left w:w="107" w:type="dxa"/>
          <w:right w:w="115" w:type="dxa"/>
        </w:tblCellMar>
        <w:tblLook w:val="04A0" w:firstRow="1" w:lastRow="0" w:firstColumn="1" w:lastColumn="0" w:noHBand="0" w:noVBand="1"/>
        <w:tblCaption w:val="table showing referencing image from online source"/>
        <w:tblDescription w:val="table showing referencing image from online source"/>
      </w:tblPr>
      <w:tblGrid>
        <w:gridCol w:w="4644"/>
        <w:gridCol w:w="9526"/>
      </w:tblGrid>
      <w:tr w:rsidR="00624839" w14:paraId="53741877" w14:textId="77777777" w:rsidTr="005F3A31">
        <w:trPr>
          <w:cantSplit/>
          <w:trHeight w:val="1118"/>
          <w:tblHeader/>
        </w:trPr>
        <w:tc>
          <w:tcPr>
            <w:tcW w:w="4644" w:type="dxa"/>
            <w:tcBorders>
              <w:top w:val="single" w:sz="4" w:space="0" w:color="000000"/>
              <w:left w:val="single" w:sz="4" w:space="0" w:color="000000"/>
              <w:bottom w:val="single" w:sz="4" w:space="0" w:color="000000"/>
              <w:right w:val="single" w:sz="4" w:space="0" w:color="000000"/>
            </w:tcBorders>
          </w:tcPr>
          <w:p w14:paraId="584A2225" w14:textId="7E83370E" w:rsidR="00624839" w:rsidRDefault="00624839" w:rsidP="00746FBE">
            <w:pPr>
              <w:spacing w:after="0" w:line="259" w:lineRule="auto"/>
              <w:ind w:left="0" w:firstLine="0"/>
            </w:pPr>
            <w:r>
              <w:rPr>
                <w:b/>
              </w:rPr>
              <w:t xml:space="preserve">PowerPoint Stock Images </w:t>
            </w:r>
            <w:r>
              <w:t xml:space="preserve"> </w:t>
            </w:r>
          </w:p>
        </w:tc>
        <w:tc>
          <w:tcPr>
            <w:tcW w:w="9526" w:type="dxa"/>
            <w:tcBorders>
              <w:top w:val="single" w:sz="4" w:space="0" w:color="000000"/>
              <w:left w:val="single" w:sz="4" w:space="0" w:color="000000"/>
              <w:bottom w:val="single" w:sz="4" w:space="0" w:color="000000"/>
              <w:right w:val="single" w:sz="4" w:space="0" w:color="000000"/>
            </w:tcBorders>
          </w:tcPr>
          <w:p w14:paraId="2F0CD131" w14:textId="77777777" w:rsidR="00624839" w:rsidRDefault="00624839" w:rsidP="00746FBE">
            <w:pPr>
              <w:spacing w:after="0" w:line="259" w:lineRule="auto"/>
              <w:ind w:left="1" w:firstLine="0"/>
            </w:pPr>
            <w:r>
              <w:rPr>
                <w:b/>
              </w:rPr>
              <w:t>Basic format</w:t>
            </w:r>
            <w:r>
              <w:t xml:space="preserve">:  </w:t>
            </w:r>
          </w:p>
          <w:p w14:paraId="19C1FFEC" w14:textId="77777777" w:rsidR="00624839" w:rsidRDefault="00624839" w:rsidP="00746FBE">
            <w:pPr>
              <w:spacing w:after="0" w:line="242" w:lineRule="auto"/>
              <w:ind w:left="1" w:firstLine="0"/>
            </w:pPr>
            <w:r>
              <w:t xml:space="preserve">Your surname, INITIALS. (Year), </w:t>
            </w:r>
            <w:r>
              <w:rPr>
                <w:i/>
              </w:rPr>
              <w:t xml:space="preserve">Description of photograph </w:t>
            </w:r>
            <w:r>
              <w:t xml:space="preserve">[Photograph]. Unpublished. </w:t>
            </w:r>
          </w:p>
          <w:p w14:paraId="4283C046" w14:textId="77777777" w:rsidR="00624839" w:rsidRDefault="00624839" w:rsidP="00746FBE">
            <w:pPr>
              <w:spacing w:after="0" w:line="259" w:lineRule="auto"/>
              <w:ind w:left="1" w:firstLine="0"/>
            </w:pPr>
            <w:r>
              <w:t xml:space="preserve"> </w:t>
            </w:r>
          </w:p>
        </w:tc>
      </w:tr>
      <w:tr w:rsidR="00624839" w14:paraId="48439B31" w14:textId="77777777" w:rsidTr="005F3A31">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27DB81AC" w14:textId="2DAF21EB" w:rsidR="00624839" w:rsidRDefault="00211224" w:rsidP="00746FBE">
            <w:pPr>
              <w:spacing w:after="0" w:line="259" w:lineRule="auto"/>
              <w:ind w:left="0" w:firstLine="0"/>
            </w:pPr>
            <w:r>
              <w:t>Caption</w:t>
            </w:r>
            <w:r w:rsidR="00624839">
              <w:t xml:space="preserve">  </w:t>
            </w:r>
          </w:p>
        </w:tc>
        <w:tc>
          <w:tcPr>
            <w:tcW w:w="9526" w:type="dxa"/>
            <w:tcBorders>
              <w:top w:val="single" w:sz="4" w:space="0" w:color="000000"/>
              <w:left w:val="single" w:sz="4" w:space="0" w:color="000000"/>
              <w:bottom w:val="single" w:sz="4" w:space="0" w:color="000000"/>
              <w:right w:val="single" w:sz="4" w:space="0" w:color="000000"/>
            </w:tcBorders>
            <w:shd w:val="clear" w:color="auto" w:fill="D9D9D9"/>
          </w:tcPr>
          <w:p w14:paraId="2B0A614D" w14:textId="77777777" w:rsidR="00624839" w:rsidRDefault="00624839" w:rsidP="00746FBE">
            <w:pPr>
              <w:spacing w:after="0" w:line="259" w:lineRule="auto"/>
              <w:ind w:left="1" w:firstLine="0"/>
            </w:pPr>
            <w:r>
              <w:t xml:space="preserve">Reference list  </w:t>
            </w:r>
          </w:p>
        </w:tc>
      </w:tr>
      <w:tr w:rsidR="00624839" w14:paraId="557AFB95" w14:textId="77777777" w:rsidTr="005F3A31">
        <w:trPr>
          <w:trHeight w:val="839"/>
        </w:trPr>
        <w:tc>
          <w:tcPr>
            <w:tcW w:w="4644" w:type="dxa"/>
            <w:tcBorders>
              <w:top w:val="single" w:sz="4" w:space="0" w:color="000000"/>
              <w:left w:val="single" w:sz="4" w:space="0" w:color="000000"/>
              <w:bottom w:val="single" w:sz="4" w:space="0" w:color="000000"/>
              <w:right w:val="single" w:sz="4" w:space="0" w:color="000000"/>
            </w:tcBorders>
          </w:tcPr>
          <w:p w14:paraId="64A586EF" w14:textId="5FAD409A" w:rsidR="00624839" w:rsidRDefault="00624839" w:rsidP="00746FBE">
            <w:pPr>
              <w:spacing w:after="0" w:line="259" w:lineRule="auto"/>
              <w:ind w:left="0" w:right="340" w:firstLine="0"/>
            </w:pPr>
            <w:r>
              <w:t>Figure 3</w:t>
            </w:r>
            <w:r w:rsidR="004654D9">
              <w:t>.</w:t>
            </w:r>
            <w:r>
              <w:t xml:space="preserve"> </w:t>
            </w:r>
            <w:r w:rsidR="00BA5FAE">
              <w:rPr>
                <w:i/>
              </w:rPr>
              <w:t>Brightly coloured teacups on a white table</w:t>
            </w:r>
            <w:r w:rsidR="00B809B9" w:rsidRPr="00B809B9">
              <w:rPr>
                <w:iCs/>
              </w:rPr>
              <w:t xml:space="preserve"> (Microsoft Office 365, 2024).</w:t>
            </w:r>
          </w:p>
        </w:tc>
        <w:tc>
          <w:tcPr>
            <w:tcW w:w="9526" w:type="dxa"/>
            <w:tcBorders>
              <w:top w:val="single" w:sz="4" w:space="0" w:color="000000"/>
              <w:left w:val="single" w:sz="4" w:space="0" w:color="000000"/>
              <w:bottom w:val="single" w:sz="4" w:space="0" w:color="000000"/>
              <w:right w:val="single" w:sz="4" w:space="0" w:color="000000"/>
            </w:tcBorders>
          </w:tcPr>
          <w:p w14:paraId="19530FB0" w14:textId="77777777" w:rsidR="0092524C" w:rsidRPr="00E64853" w:rsidRDefault="0092524C" w:rsidP="0092524C">
            <w:pPr>
              <w:pStyle w:val="xmsonormal"/>
              <w:rPr>
                <w:rFonts w:ascii="Arial" w:hAnsi="Arial" w:cs="Arial"/>
              </w:rPr>
            </w:pPr>
            <w:r w:rsidRPr="00E64853">
              <w:rPr>
                <w:rFonts w:ascii="Arial" w:hAnsi="Arial" w:cs="Arial"/>
              </w:rPr>
              <w:t xml:space="preserve">Microsoft Office 365 (2024) </w:t>
            </w:r>
            <w:r w:rsidRPr="00E64853">
              <w:rPr>
                <w:rFonts w:ascii="Arial" w:hAnsi="Arial" w:cs="Arial"/>
                <w:i/>
                <w:iCs/>
              </w:rPr>
              <w:t>Brightly coloured teacups on a white table</w:t>
            </w:r>
            <w:r w:rsidRPr="00E64853">
              <w:rPr>
                <w:rFonts w:ascii="Arial" w:hAnsi="Arial" w:cs="Arial"/>
              </w:rPr>
              <w:t xml:space="preserve"> [PowerPoint Stock Image]. Available from: </w:t>
            </w:r>
            <w:hyperlink r:id="rId127" w:history="1">
              <w:r w:rsidRPr="00C22904">
                <w:rPr>
                  <w:rFonts w:ascii="Arial" w:eastAsia="Arial" w:hAnsi="Arial" w:cs="Arial"/>
                  <w:color w:val="0000FF"/>
                  <w:szCs w:val="22"/>
                  <w:u w:val="single" w:color="0000FF"/>
                </w:rPr>
                <w:t>https://www.office.com/</w:t>
              </w:r>
            </w:hyperlink>
            <w:r w:rsidRPr="00C22904">
              <w:rPr>
                <w:rFonts w:ascii="Arial" w:eastAsia="Arial" w:hAnsi="Arial" w:cs="Arial"/>
                <w:color w:val="0000FF"/>
                <w:szCs w:val="22"/>
                <w:u w:val="single" w:color="0000FF"/>
              </w:rPr>
              <w:t xml:space="preserve"> </w:t>
            </w:r>
            <w:r w:rsidRPr="00E64853">
              <w:rPr>
                <w:rFonts w:ascii="Arial" w:hAnsi="Arial" w:cs="Arial"/>
              </w:rPr>
              <w:t xml:space="preserve">. [Accessed: 28th March, 2024.] </w:t>
            </w:r>
          </w:p>
          <w:p w14:paraId="661F2FD5" w14:textId="6ABABF8A" w:rsidR="00624839" w:rsidRDefault="00624839" w:rsidP="00746FBE">
            <w:pPr>
              <w:spacing w:after="0" w:line="259" w:lineRule="auto"/>
              <w:ind w:left="1" w:firstLine="0"/>
            </w:pPr>
          </w:p>
        </w:tc>
      </w:tr>
    </w:tbl>
    <w:p w14:paraId="29EFF60D" w14:textId="77777777" w:rsidR="00624839" w:rsidRDefault="00624839" w:rsidP="000676DF">
      <w:pPr>
        <w:spacing w:line="252" w:lineRule="auto"/>
        <w:ind w:left="0" w:firstLine="0"/>
      </w:pPr>
    </w:p>
    <w:p w14:paraId="7D9FB35B" w14:textId="1C6386D5" w:rsidR="000676DF" w:rsidRDefault="000676DF" w:rsidP="000676DF">
      <w:pPr>
        <w:spacing w:line="252" w:lineRule="auto"/>
        <w:ind w:left="0" w:firstLine="0"/>
      </w:pPr>
      <w:r>
        <w:t>If in doubt, check your brief or ask your course leaders.</w:t>
      </w:r>
    </w:p>
    <w:p w14:paraId="2128321C" w14:textId="77777777" w:rsidR="000676DF" w:rsidRDefault="000676DF" w:rsidP="00FE4A4A">
      <w:pPr>
        <w:spacing w:after="0" w:line="259" w:lineRule="auto"/>
        <w:ind w:left="0" w:firstLine="0"/>
      </w:pPr>
    </w:p>
    <w:p w14:paraId="6CCD9CCF" w14:textId="76118D7E" w:rsidR="007F5BD1" w:rsidRPr="007F5BD1" w:rsidRDefault="00E07526" w:rsidP="007F5BD1">
      <w:pPr>
        <w:pStyle w:val="Heading3"/>
        <w:ind w:left="0" w:firstLine="206"/>
      </w:pPr>
      <w:bookmarkStart w:id="24" w:name="_Toc171406736"/>
      <w:r>
        <w:lastRenderedPageBreak/>
        <w:t>Tables</w:t>
      </w:r>
      <w:bookmarkEnd w:id="24"/>
      <w:r>
        <w:t xml:space="preserve"> </w:t>
      </w:r>
    </w:p>
    <w:p w14:paraId="5459A74F" w14:textId="77777777" w:rsidR="00F10333" w:rsidRDefault="00E07526">
      <w:pPr>
        <w:spacing w:after="56"/>
        <w:ind w:left="216"/>
      </w:pPr>
      <w:r>
        <w:rPr>
          <w:b/>
        </w:rPr>
        <w:t xml:space="preserve">Basic format:  </w:t>
      </w:r>
    </w:p>
    <w:p w14:paraId="218F474E" w14:textId="66CE5F2C" w:rsidR="00F10333" w:rsidRDefault="00E07526" w:rsidP="007F5BD1">
      <w:pPr>
        <w:spacing w:after="0" w:line="259" w:lineRule="auto"/>
        <w:ind w:right="5393"/>
        <w:jc w:val="right"/>
        <w:rPr>
          <w:sz w:val="32"/>
        </w:rPr>
      </w:pPr>
      <w:r>
        <w:t xml:space="preserve">Originators Surname, INITIAL. (Year), </w:t>
      </w:r>
      <w:r>
        <w:rPr>
          <w:i/>
        </w:rPr>
        <w:t>Title of table</w:t>
      </w:r>
      <w:r>
        <w:t xml:space="preserve"> [Description of the medium]. </w:t>
      </w:r>
      <w:r>
        <w:rPr>
          <w:sz w:val="32"/>
        </w:rPr>
        <w:t xml:space="preserve"> </w:t>
      </w:r>
    </w:p>
    <w:p w14:paraId="008AC3B2" w14:textId="77777777" w:rsidR="00C1166F" w:rsidRDefault="00C1166F" w:rsidP="007F5BD1">
      <w:pPr>
        <w:spacing w:after="0" w:line="259" w:lineRule="auto"/>
        <w:ind w:right="5393"/>
        <w:jc w:val="right"/>
      </w:pPr>
    </w:p>
    <w:tbl>
      <w:tblPr>
        <w:tblStyle w:val="TableGrid1"/>
        <w:tblW w:w="14652" w:type="dxa"/>
        <w:tblInd w:w="227" w:type="dxa"/>
        <w:tblCellMar>
          <w:top w:w="10" w:type="dxa"/>
          <w:left w:w="107" w:type="dxa"/>
          <w:right w:w="482" w:type="dxa"/>
        </w:tblCellMar>
        <w:tblLook w:val="04A0" w:firstRow="1" w:lastRow="0" w:firstColumn="1" w:lastColumn="0" w:noHBand="0" w:noVBand="1"/>
        <w:tblCaption w:val="Table showing referencing a table from a book"/>
        <w:tblDescription w:val="table showing referencing image from online source"/>
      </w:tblPr>
      <w:tblGrid>
        <w:gridCol w:w="4644"/>
        <w:gridCol w:w="10008"/>
      </w:tblGrid>
      <w:tr w:rsidR="00F10333" w14:paraId="5B453456" w14:textId="77777777" w:rsidTr="005F3A31">
        <w:trPr>
          <w:cantSplit/>
          <w:trHeight w:val="839"/>
          <w:tblHeader/>
        </w:trPr>
        <w:tc>
          <w:tcPr>
            <w:tcW w:w="4644" w:type="dxa"/>
            <w:tcBorders>
              <w:top w:val="single" w:sz="4" w:space="0" w:color="000000"/>
              <w:left w:val="single" w:sz="4" w:space="0" w:color="000000"/>
              <w:bottom w:val="single" w:sz="4" w:space="0" w:color="000000"/>
              <w:right w:val="single" w:sz="4" w:space="0" w:color="000000"/>
            </w:tcBorders>
          </w:tcPr>
          <w:p w14:paraId="10AF4BE3" w14:textId="77777777" w:rsidR="00F10333" w:rsidRDefault="00E07526">
            <w:pPr>
              <w:spacing w:after="0" w:line="259" w:lineRule="auto"/>
              <w:ind w:left="0" w:firstLine="0"/>
            </w:pPr>
            <w:r>
              <w:rPr>
                <w:b/>
              </w:rPr>
              <w:t xml:space="preserve">Table from a book  </w:t>
            </w:r>
            <w:r>
              <w:t xml:space="preserve"> </w:t>
            </w:r>
          </w:p>
        </w:tc>
        <w:tc>
          <w:tcPr>
            <w:tcW w:w="10008" w:type="dxa"/>
            <w:tcBorders>
              <w:top w:val="single" w:sz="4" w:space="0" w:color="000000"/>
              <w:left w:val="single" w:sz="4" w:space="0" w:color="000000"/>
              <w:bottom w:val="single" w:sz="4" w:space="0" w:color="000000"/>
              <w:right w:val="single" w:sz="4" w:space="0" w:color="000000"/>
            </w:tcBorders>
          </w:tcPr>
          <w:p w14:paraId="2FFF010F" w14:textId="77777777" w:rsidR="00F10333" w:rsidRPr="007F5BD1" w:rsidRDefault="00E07526">
            <w:pPr>
              <w:spacing w:after="0" w:line="259" w:lineRule="auto"/>
              <w:ind w:left="1" w:firstLine="0"/>
              <w:rPr>
                <w:szCs w:val="24"/>
              </w:rPr>
            </w:pPr>
            <w:r w:rsidRPr="007F5BD1">
              <w:rPr>
                <w:b/>
                <w:szCs w:val="24"/>
              </w:rPr>
              <w:t>Basic format</w:t>
            </w:r>
            <w:r w:rsidRPr="007F5BD1">
              <w:rPr>
                <w:szCs w:val="24"/>
              </w:rPr>
              <w:t xml:space="preserve">:  </w:t>
            </w:r>
          </w:p>
          <w:p w14:paraId="64D85BC3" w14:textId="77777777" w:rsidR="00F10333" w:rsidRPr="007F5BD1" w:rsidRDefault="00E07526">
            <w:pPr>
              <w:spacing w:after="0" w:line="259" w:lineRule="auto"/>
              <w:ind w:left="1" w:firstLine="0"/>
              <w:jc w:val="both"/>
              <w:rPr>
                <w:szCs w:val="24"/>
              </w:rPr>
            </w:pPr>
            <w:r w:rsidRPr="007F5BD1">
              <w:rPr>
                <w:szCs w:val="24"/>
              </w:rPr>
              <w:t xml:space="preserve">Originator, INITIAL. (Year), </w:t>
            </w:r>
            <w:r w:rsidRPr="007F5BD1">
              <w:rPr>
                <w:i/>
                <w:szCs w:val="24"/>
              </w:rPr>
              <w:t xml:space="preserve">Title of table </w:t>
            </w:r>
            <w:r w:rsidRPr="007F5BD1">
              <w:rPr>
                <w:szCs w:val="24"/>
              </w:rPr>
              <w:t xml:space="preserve">[Description]. In Author, D. </w:t>
            </w:r>
            <w:r w:rsidRPr="007F5BD1">
              <w:rPr>
                <w:i/>
                <w:szCs w:val="24"/>
              </w:rPr>
              <w:t>Title.</w:t>
            </w:r>
            <w:r w:rsidRPr="007F5BD1">
              <w:rPr>
                <w:szCs w:val="24"/>
              </w:rPr>
              <w:t xml:space="preserve"> Place of publication: Publisher.  </w:t>
            </w:r>
          </w:p>
        </w:tc>
      </w:tr>
      <w:tr w:rsidR="00F10333" w14:paraId="407AD67D" w14:textId="77777777" w:rsidTr="005F3A31">
        <w:trPr>
          <w:trHeight w:val="284"/>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08F5A1AF" w14:textId="77777777" w:rsidR="00F10333" w:rsidRDefault="00E07526">
            <w:pPr>
              <w:spacing w:after="0" w:line="259" w:lineRule="auto"/>
              <w:ind w:left="0" w:firstLine="0"/>
            </w:pPr>
            <w:r>
              <w:t xml:space="preserve">In-text citation  </w:t>
            </w:r>
          </w:p>
        </w:tc>
        <w:tc>
          <w:tcPr>
            <w:tcW w:w="10008" w:type="dxa"/>
            <w:tcBorders>
              <w:top w:val="single" w:sz="4" w:space="0" w:color="000000"/>
              <w:left w:val="single" w:sz="4" w:space="0" w:color="000000"/>
              <w:bottom w:val="single" w:sz="4" w:space="0" w:color="000000"/>
              <w:right w:val="single" w:sz="4" w:space="0" w:color="000000"/>
            </w:tcBorders>
            <w:shd w:val="clear" w:color="auto" w:fill="D9D9D9"/>
          </w:tcPr>
          <w:p w14:paraId="52487344" w14:textId="77777777" w:rsidR="00F10333" w:rsidRPr="007F5BD1" w:rsidRDefault="00E07526">
            <w:pPr>
              <w:spacing w:after="0" w:line="259" w:lineRule="auto"/>
              <w:ind w:left="1" w:firstLine="0"/>
              <w:rPr>
                <w:szCs w:val="24"/>
              </w:rPr>
            </w:pPr>
            <w:r w:rsidRPr="007F5BD1">
              <w:rPr>
                <w:szCs w:val="24"/>
              </w:rPr>
              <w:t xml:space="preserve">Reference list  </w:t>
            </w:r>
          </w:p>
        </w:tc>
      </w:tr>
      <w:tr w:rsidR="00F10333" w14:paraId="1F8598B3" w14:textId="77777777" w:rsidTr="005F3A31">
        <w:trPr>
          <w:trHeight w:val="563"/>
        </w:trPr>
        <w:tc>
          <w:tcPr>
            <w:tcW w:w="4644" w:type="dxa"/>
            <w:tcBorders>
              <w:top w:val="single" w:sz="4" w:space="0" w:color="000000"/>
              <w:left w:val="single" w:sz="4" w:space="0" w:color="000000"/>
              <w:bottom w:val="single" w:sz="4" w:space="0" w:color="000000"/>
              <w:right w:val="single" w:sz="4" w:space="0" w:color="000000"/>
            </w:tcBorders>
          </w:tcPr>
          <w:p w14:paraId="43834AA2" w14:textId="77777777" w:rsidR="00F10333" w:rsidRDefault="00E07526">
            <w:pPr>
              <w:spacing w:after="0" w:line="259" w:lineRule="auto"/>
              <w:ind w:left="0" w:firstLine="0"/>
            </w:pPr>
            <w:r w:rsidRPr="000E41C4">
              <w:rPr>
                <w:szCs w:val="24"/>
              </w:rPr>
              <w:t xml:space="preserve">Cottrell (2013, Table 1, p.48) encourages students to prioritise… </w:t>
            </w:r>
          </w:p>
        </w:tc>
        <w:tc>
          <w:tcPr>
            <w:tcW w:w="10008" w:type="dxa"/>
            <w:tcBorders>
              <w:top w:val="single" w:sz="4" w:space="0" w:color="000000"/>
              <w:left w:val="single" w:sz="4" w:space="0" w:color="000000"/>
              <w:bottom w:val="single" w:sz="4" w:space="0" w:color="000000"/>
              <w:right w:val="single" w:sz="4" w:space="0" w:color="000000"/>
            </w:tcBorders>
          </w:tcPr>
          <w:p w14:paraId="1ED2FECC" w14:textId="17C74C49" w:rsidR="00F10333" w:rsidRPr="007F5BD1" w:rsidRDefault="00E07526">
            <w:pPr>
              <w:spacing w:after="0" w:line="259" w:lineRule="auto"/>
              <w:ind w:left="1" w:firstLine="0"/>
              <w:rPr>
                <w:szCs w:val="24"/>
              </w:rPr>
            </w:pPr>
            <w:r w:rsidRPr="007F5BD1">
              <w:rPr>
                <w:szCs w:val="24"/>
              </w:rPr>
              <w:t xml:space="preserve">Cottrell, S. (2013), </w:t>
            </w:r>
            <w:r w:rsidRPr="007F5BD1">
              <w:rPr>
                <w:i/>
                <w:szCs w:val="24"/>
              </w:rPr>
              <w:t xml:space="preserve">Study skills: priorities </w:t>
            </w:r>
            <w:r w:rsidRPr="007F5BD1">
              <w:rPr>
                <w:szCs w:val="24"/>
              </w:rPr>
              <w:t xml:space="preserve">[Table]. In Cottrell, S. </w:t>
            </w:r>
            <w:r w:rsidRPr="007F5BD1">
              <w:rPr>
                <w:i/>
                <w:szCs w:val="24"/>
              </w:rPr>
              <w:t>The Study Skills Handbook.</w:t>
            </w:r>
            <w:r w:rsidRPr="007F5BD1">
              <w:rPr>
                <w:szCs w:val="24"/>
              </w:rPr>
              <w:t xml:space="preserve"> 4th </w:t>
            </w:r>
            <w:r w:rsidRPr="00BF21A8">
              <w:rPr>
                <w:szCs w:val="24"/>
              </w:rPr>
              <w:t>ed</w:t>
            </w:r>
            <w:r w:rsidRPr="007F5BD1">
              <w:rPr>
                <w:szCs w:val="24"/>
              </w:rPr>
              <w:t xml:space="preserve">. London: Palgrave Macmillan.  </w:t>
            </w:r>
          </w:p>
        </w:tc>
      </w:tr>
    </w:tbl>
    <w:p w14:paraId="633FD488" w14:textId="77777777" w:rsidR="00F10333" w:rsidRPr="00C1166F" w:rsidRDefault="00E07526">
      <w:pPr>
        <w:spacing w:after="0" w:line="259" w:lineRule="auto"/>
        <w:ind w:left="0" w:firstLine="0"/>
        <w:rPr>
          <w:sz w:val="10"/>
          <w:szCs w:val="8"/>
        </w:rPr>
      </w:pPr>
      <w:r>
        <w:rPr>
          <w:rFonts w:ascii="Times New Roman" w:eastAsia="Times New Roman" w:hAnsi="Times New Roman" w:cs="Times New Roman"/>
        </w:rPr>
        <w:t xml:space="preserve"> </w:t>
      </w:r>
    </w:p>
    <w:tbl>
      <w:tblPr>
        <w:tblStyle w:val="TableGrid1"/>
        <w:tblW w:w="14652" w:type="dxa"/>
        <w:tblInd w:w="227" w:type="dxa"/>
        <w:tblCellMar>
          <w:top w:w="10" w:type="dxa"/>
          <w:left w:w="107" w:type="dxa"/>
          <w:right w:w="596" w:type="dxa"/>
        </w:tblCellMar>
        <w:tblLook w:val="04A0" w:firstRow="1" w:lastRow="0" w:firstColumn="1" w:lastColumn="0" w:noHBand="0" w:noVBand="1"/>
        <w:tblCaption w:val="Table showing referencing a table from a journal article"/>
        <w:tblDescription w:val="Table showing referencing a table from a journal article"/>
      </w:tblPr>
      <w:tblGrid>
        <w:gridCol w:w="4644"/>
        <w:gridCol w:w="10008"/>
      </w:tblGrid>
      <w:tr w:rsidR="00F10333" w14:paraId="125C1381" w14:textId="77777777" w:rsidTr="005F3A31">
        <w:trPr>
          <w:cantSplit/>
          <w:trHeight w:val="841"/>
          <w:tblHeader/>
        </w:trPr>
        <w:tc>
          <w:tcPr>
            <w:tcW w:w="4644" w:type="dxa"/>
            <w:tcBorders>
              <w:top w:val="single" w:sz="4" w:space="0" w:color="000000"/>
              <w:left w:val="single" w:sz="4" w:space="0" w:color="000000"/>
              <w:bottom w:val="single" w:sz="4" w:space="0" w:color="000000"/>
              <w:right w:val="single" w:sz="4" w:space="0" w:color="000000"/>
            </w:tcBorders>
          </w:tcPr>
          <w:p w14:paraId="22C94684" w14:textId="77777777" w:rsidR="00F10333" w:rsidRDefault="00E07526">
            <w:pPr>
              <w:spacing w:after="0" w:line="259" w:lineRule="auto"/>
              <w:ind w:left="0" w:firstLine="0"/>
            </w:pPr>
            <w:r>
              <w:rPr>
                <w:b/>
              </w:rPr>
              <w:t xml:space="preserve">Table from a journal article  </w:t>
            </w:r>
            <w:r>
              <w:t xml:space="preserve"> </w:t>
            </w:r>
          </w:p>
        </w:tc>
        <w:tc>
          <w:tcPr>
            <w:tcW w:w="10008" w:type="dxa"/>
            <w:tcBorders>
              <w:top w:val="single" w:sz="4" w:space="0" w:color="000000"/>
              <w:left w:val="single" w:sz="4" w:space="0" w:color="000000"/>
              <w:bottom w:val="single" w:sz="4" w:space="0" w:color="000000"/>
              <w:right w:val="single" w:sz="4" w:space="0" w:color="000000"/>
            </w:tcBorders>
          </w:tcPr>
          <w:p w14:paraId="1EA2F904" w14:textId="77777777" w:rsidR="00F10333" w:rsidRDefault="00E07526">
            <w:pPr>
              <w:spacing w:after="0" w:line="259" w:lineRule="auto"/>
              <w:ind w:left="1" w:firstLine="0"/>
            </w:pPr>
            <w:r>
              <w:rPr>
                <w:b/>
              </w:rPr>
              <w:t>Basic format</w:t>
            </w:r>
            <w:r>
              <w:t xml:space="preserve">:  </w:t>
            </w:r>
          </w:p>
          <w:p w14:paraId="6D37D7BB" w14:textId="77777777" w:rsidR="00F10333" w:rsidRDefault="00E07526">
            <w:pPr>
              <w:spacing w:after="0" w:line="259" w:lineRule="auto"/>
              <w:ind w:left="1" w:firstLine="0"/>
            </w:pPr>
            <w:r w:rsidRPr="007F5BD1">
              <w:rPr>
                <w:szCs w:val="24"/>
              </w:rPr>
              <w:t xml:space="preserve">Originators surname, INITIALS. (Year), </w:t>
            </w:r>
            <w:r w:rsidRPr="007F5BD1">
              <w:rPr>
                <w:i/>
                <w:szCs w:val="24"/>
              </w:rPr>
              <w:t xml:space="preserve">Title of table </w:t>
            </w:r>
            <w:r w:rsidRPr="007F5BD1">
              <w:rPr>
                <w:szCs w:val="24"/>
              </w:rPr>
              <w:t xml:space="preserve">[Description]. In ‘Title of journal article’, </w:t>
            </w:r>
            <w:r w:rsidRPr="007F5BD1">
              <w:rPr>
                <w:i/>
                <w:szCs w:val="24"/>
              </w:rPr>
              <w:t>Journal Title</w:t>
            </w:r>
            <w:r w:rsidRPr="007F5BD1">
              <w:rPr>
                <w:szCs w:val="24"/>
              </w:rPr>
              <w:t xml:space="preserve">, Volume number, part number, pages.  </w:t>
            </w:r>
          </w:p>
        </w:tc>
      </w:tr>
      <w:tr w:rsidR="00F10333" w14:paraId="35BB9E46" w14:textId="77777777" w:rsidTr="005F3A31">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7164E4FF" w14:textId="77777777" w:rsidR="00F10333" w:rsidRDefault="00E07526">
            <w:pPr>
              <w:spacing w:after="0" w:line="259" w:lineRule="auto"/>
              <w:ind w:left="0" w:firstLine="0"/>
            </w:pPr>
            <w:r>
              <w:t xml:space="preserve">In-text citation  </w:t>
            </w:r>
          </w:p>
        </w:tc>
        <w:tc>
          <w:tcPr>
            <w:tcW w:w="10008" w:type="dxa"/>
            <w:tcBorders>
              <w:top w:val="single" w:sz="4" w:space="0" w:color="000000"/>
              <w:left w:val="single" w:sz="4" w:space="0" w:color="000000"/>
              <w:bottom w:val="single" w:sz="4" w:space="0" w:color="000000"/>
              <w:right w:val="single" w:sz="4" w:space="0" w:color="000000"/>
            </w:tcBorders>
            <w:shd w:val="clear" w:color="auto" w:fill="D9D9D9"/>
          </w:tcPr>
          <w:p w14:paraId="46B20020" w14:textId="77777777" w:rsidR="00F10333" w:rsidRDefault="00E07526">
            <w:pPr>
              <w:spacing w:after="0" w:line="259" w:lineRule="auto"/>
              <w:ind w:left="1" w:firstLine="0"/>
            </w:pPr>
            <w:r>
              <w:t xml:space="preserve">Reference list  </w:t>
            </w:r>
          </w:p>
        </w:tc>
      </w:tr>
      <w:tr w:rsidR="00F10333" w14:paraId="5F69BAEA" w14:textId="77777777" w:rsidTr="005F3A31">
        <w:trPr>
          <w:trHeight w:val="1667"/>
        </w:trPr>
        <w:tc>
          <w:tcPr>
            <w:tcW w:w="4644" w:type="dxa"/>
            <w:tcBorders>
              <w:top w:val="single" w:sz="4" w:space="0" w:color="000000"/>
              <w:left w:val="single" w:sz="4" w:space="0" w:color="000000"/>
              <w:bottom w:val="single" w:sz="4" w:space="0" w:color="000000"/>
              <w:right w:val="single" w:sz="4" w:space="0" w:color="000000"/>
            </w:tcBorders>
          </w:tcPr>
          <w:p w14:paraId="79B3A450" w14:textId="77777777" w:rsidR="00F10333" w:rsidRPr="007F5BD1" w:rsidRDefault="00E07526">
            <w:pPr>
              <w:spacing w:after="0" w:line="259" w:lineRule="auto"/>
              <w:ind w:left="0" w:right="432" w:firstLine="0"/>
              <w:jc w:val="both"/>
              <w:rPr>
                <w:szCs w:val="24"/>
              </w:rPr>
            </w:pPr>
            <w:r w:rsidRPr="007F5BD1">
              <w:rPr>
                <w:szCs w:val="24"/>
              </w:rPr>
              <w:t xml:space="preserve">Park </w:t>
            </w:r>
            <w:r w:rsidRPr="007F5BD1">
              <w:rPr>
                <w:i/>
                <w:szCs w:val="24"/>
              </w:rPr>
              <w:t>et al. (</w:t>
            </w:r>
            <w:r w:rsidRPr="007F5BD1">
              <w:rPr>
                <w:szCs w:val="24"/>
              </w:rPr>
              <w:t xml:space="preserve">2006, Table 4, p.310) demonstrate an increase in the number of… </w:t>
            </w:r>
          </w:p>
        </w:tc>
        <w:tc>
          <w:tcPr>
            <w:tcW w:w="10008" w:type="dxa"/>
            <w:tcBorders>
              <w:top w:val="single" w:sz="4" w:space="0" w:color="000000"/>
              <w:left w:val="single" w:sz="4" w:space="0" w:color="000000"/>
              <w:bottom w:val="single" w:sz="4" w:space="0" w:color="000000"/>
              <w:right w:val="single" w:sz="4" w:space="0" w:color="000000"/>
            </w:tcBorders>
          </w:tcPr>
          <w:p w14:paraId="7BB39CCD" w14:textId="77777777" w:rsidR="00F10333" w:rsidRPr="007F5BD1" w:rsidRDefault="00E07526">
            <w:pPr>
              <w:spacing w:after="0" w:line="251" w:lineRule="auto"/>
              <w:ind w:left="1" w:firstLine="0"/>
              <w:rPr>
                <w:szCs w:val="24"/>
              </w:rPr>
            </w:pPr>
            <w:r w:rsidRPr="007F5BD1">
              <w:rPr>
                <w:szCs w:val="24"/>
              </w:rPr>
              <w:t xml:space="preserve">Park, J., Mulye, T., Adams, S.H., Brindis, C.D. and Irwin, M.D. (2006), </w:t>
            </w:r>
            <w:r w:rsidRPr="007F5BD1">
              <w:rPr>
                <w:i/>
                <w:szCs w:val="24"/>
              </w:rPr>
              <w:t xml:space="preserve">Young adult health indicators by gender </w:t>
            </w:r>
            <w:r w:rsidRPr="007F5BD1">
              <w:rPr>
                <w:szCs w:val="24"/>
              </w:rPr>
              <w:t xml:space="preserve">[Table]. In ‘The Health Status of Young Adults’, </w:t>
            </w:r>
            <w:r w:rsidRPr="007F5BD1">
              <w:rPr>
                <w:i/>
                <w:szCs w:val="24"/>
              </w:rPr>
              <w:t xml:space="preserve">Journal of Adolescent Health, </w:t>
            </w:r>
            <w:r w:rsidRPr="007F5BD1">
              <w:rPr>
                <w:szCs w:val="24"/>
              </w:rPr>
              <w:t xml:space="preserve">Vol. 39, No. 3, pp. 305-317.  </w:t>
            </w:r>
          </w:p>
          <w:p w14:paraId="34935B89" w14:textId="77777777" w:rsidR="00F10333" w:rsidRPr="007F5BD1" w:rsidRDefault="00E07526">
            <w:pPr>
              <w:spacing w:after="0" w:line="259" w:lineRule="auto"/>
              <w:ind w:left="1" w:firstLine="0"/>
              <w:rPr>
                <w:szCs w:val="24"/>
              </w:rPr>
            </w:pPr>
            <w:r w:rsidRPr="007F5BD1">
              <w:rPr>
                <w:szCs w:val="24"/>
              </w:rPr>
              <w:t xml:space="preserve"> </w:t>
            </w:r>
          </w:p>
          <w:p w14:paraId="142B6260" w14:textId="77777777" w:rsidR="00F10333" w:rsidRPr="007F5BD1" w:rsidRDefault="00E07526">
            <w:pPr>
              <w:spacing w:after="0" w:line="259" w:lineRule="auto"/>
              <w:ind w:left="1" w:firstLine="0"/>
              <w:rPr>
                <w:szCs w:val="24"/>
              </w:rPr>
            </w:pPr>
            <w:r w:rsidRPr="007F5BD1">
              <w:rPr>
                <w:b/>
                <w:szCs w:val="24"/>
              </w:rPr>
              <w:t xml:space="preserve">Note </w:t>
            </w:r>
            <w:r w:rsidRPr="007F5BD1">
              <w:rPr>
                <w:szCs w:val="24"/>
              </w:rPr>
              <w:t xml:space="preserve">- if the journal article was accessed online you will need to include the URL or DOI. See page 9 for further guidance  </w:t>
            </w:r>
          </w:p>
        </w:tc>
      </w:tr>
    </w:tbl>
    <w:p w14:paraId="3B14F404" w14:textId="77777777" w:rsidR="007F5BD1" w:rsidRPr="00C1166F" w:rsidRDefault="007F5BD1">
      <w:pPr>
        <w:spacing w:after="0" w:line="259" w:lineRule="auto"/>
        <w:ind w:left="0" w:firstLine="0"/>
        <w:rPr>
          <w:sz w:val="10"/>
          <w:szCs w:val="8"/>
        </w:rPr>
      </w:pP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referencing a table from online source"/>
        <w:tblDescription w:val="Table showing referencing a table from online source"/>
      </w:tblPr>
      <w:tblGrid>
        <w:gridCol w:w="4644"/>
        <w:gridCol w:w="10008"/>
      </w:tblGrid>
      <w:tr w:rsidR="00F10333" w14:paraId="43C1FDEA" w14:textId="77777777" w:rsidTr="005F3A31">
        <w:trPr>
          <w:cantSplit/>
          <w:trHeight w:val="808"/>
          <w:tblHeader/>
        </w:trPr>
        <w:tc>
          <w:tcPr>
            <w:tcW w:w="4644" w:type="dxa"/>
            <w:tcBorders>
              <w:top w:val="single" w:sz="4" w:space="0" w:color="000000"/>
              <w:left w:val="single" w:sz="4" w:space="0" w:color="000000"/>
              <w:bottom w:val="single" w:sz="4" w:space="0" w:color="000000"/>
              <w:right w:val="single" w:sz="4" w:space="0" w:color="000000"/>
            </w:tcBorders>
          </w:tcPr>
          <w:p w14:paraId="58F0C81F" w14:textId="77777777" w:rsidR="00F10333" w:rsidRDefault="00E07526">
            <w:pPr>
              <w:spacing w:after="0" w:line="259" w:lineRule="auto"/>
              <w:ind w:left="0" w:firstLine="0"/>
            </w:pPr>
            <w:r>
              <w:rPr>
                <w:b/>
              </w:rPr>
              <w:t xml:space="preserve">Table from online source </w:t>
            </w:r>
            <w:r>
              <w:t xml:space="preserve"> </w:t>
            </w:r>
          </w:p>
        </w:tc>
        <w:tc>
          <w:tcPr>
            <w:tcW w:w="10008" w:type="dxa"/>
            <w:tcBorders>
              <w:top w:val="single" w:sz="4" w:space="0" w:color="000000"/>
              <w:left w:val="single" w:sz="4" w:space="0" w:color="000000"/>
              <w:bottom w:val="single" w:sz="4" w:space="0" w:color="000000"/>
              <w:right w:val="single" w:sz="4" w:space="0" w:color="000000"/>
            </w:tcBorders>
          </w:tcPr>
          <w:p w14:paraId="283A2A1A" w14:textId="77777777" w:rsidR="00F10333" w:rsidRPr="007F5BD1" w:rsidRDefault="00E07526">
            <w:pPr>
              <w:spacing w:after="0" w:line="259" w:lineRule="auto"/>
              <w:ind w:left="1" w:firstLine="0"/>
              <w:rPr>
                <w:szCs w:val="24"/>
              </w:rPr>
            </w:pPr>
            <w:r w:rsidRPr="007F5BD1">
              <w:rPr>
                <w:b/>
                <w:szCs w:val="24"/>
              </w:rPr>
              <w:t>Basic format</w:t>
            </w:r>
            <w:r w:rsidRPr="007F5BD1">
              <w:rPr>
                <w:szCs w:val="24"/>
              </w:rPr>
              <w:t xml:space="preserve">:  </w:t>
            </w:r>
          </w:p>
          <w:p w14:paraId="5A6DDCF1" w14:textId="77777777" w:rsidR="00F10333" w:rsidRPr="007F5BD1" w:rsidRDefault="00E07526" w:rsidP="004229D5">
            <w:pPr>
              <w:spacing w:after="0" w:line="243" w:lineRule="auto"/>
              <w:ind w:left="1" w:firstLine="0"/>
              <w:rPr>
                <w:szCs w:val="24"/>
              </w:rPr>
            </w:pPr>
            <w:r w:rsidRPr="007F5BD1">
              <w:rPr>
                <w:szCs w:val="24"/>
              </w:rPr>
              <w:t xml:space="preserve">Originator’s surname, INITIALS. (Year), </w:t>
            </w:r>
            <w:r w:rsidRPr="007F5BD1">
              <w:rPr>
                <w:i/>
                <w:szCs w:val="24"/>
              </w:rPr>
              <w:t xml:space="preserve">Title of image </w:t>
            </w:r>
            <w:r w:rsidRPr="007F5BD1">
              <w:rPr>
                <w:szCs w:val="24"/>
              </w:rPr>
              <w:t xml:space="preserve">[Type of image]. Available from: URL. [Accessed date Month, year.]  </w:t>
            </w:r>
          </w:p>
        </w:tc>
      </w:tr>
      <w:tr w:rsidR="00F10333" w14:paraId="4D8FB455" w14:textId="77777777" w:rsidTr="005F3A31">
        <w:trPr>
          <w:trHeight w:val="283"/>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14:paraId="0436D739" w14:textId="77777777" w:rsidR="00F10333" w:rsidRDefault="00E07526">
            <w:pPr>
              <w:spacing w:after="0" w:line="259" w:lineRule="auto"/>
              <w:ind w:left="0" w:firstLine="0"/>
            </w:pPr>
            <w:r>
              <w:t xml:space="preserve">In-text citation  </w:t>
            </w:r>
          </w:p>
        </w:tc>
        <w:tc>
          <w:tcPr>
            <w:tcW w:w="10008" w:type="dxa"/>
            <w:tcBorders>
              <w:top w:val="single" w:sz="4" w:space="0" w:color="000000"/>
              <w:left w:val="single" w:sz="4" w:space="0" w:color="000000"/>
              <w:bottom w:val="single" w:sz="4" w:space="0" w:color="000000"/>
              <w:right w:val="single" w:sz="4" w:space="0" w:color="000000"/>
            </w:tcBorders>
            <w:shd w:val="clear" w:color="auto" w:fill="D9D9D9"/>
          </w:tcPr>
          <w:p w14:paraId="46EB57AF" w14:textId="77777777" w:rsidR="00F10333" w:rsidRPr="007F5BD1" w:rsidRDefault="00E07526">
            <w:pPr>
              <w:spacing w:after="0" w:line="259" w:lineRule="auto"/>
              <w:ind w:left="1" w:firstLine="0"/>
              <w:rPr>
                <w:szCs w:val="24"/>
              </w:rPr>
            </w:pPr>
            <w:r w:rsidRPr="007F5BD1">
              <w:rPr>
                <w:szCs w:val="24"/>
              </w:rPr>
              <w:t xml:space="preserve">Reference list  </w:t>
            </w:r>
          </w:p>
        </w:tc>
      </w:tr>
      <w:tr w:rsidR="00F10333" w14:paraId="7D10EABE" w14:textId="77777777" w:rsidTr="005F3A31">
        <w:trPr>
          <w:trHeight w:val="1393"/>
        </w:trPr>
        <w:tc>
          <w:tcPr>
            <w:tcW w:w="4644" w:type="dxa"/>
            <w:tcBorders>
              <w:top w:val="single" w:sz="4" w:space="0" w:color="000000"/>
              <w:left w:val="single" w:sz="4" w:space="0" w:color="000000"/>
              <w:bottom w:val="single" w:sz="4" w:space="0" w:color="000000"/>
              <w:right w:val="single" w:sz="4" w:space="0" w:color="000000"/>
            </w:tcBorders>
          </w:tcPr>
          <w:p w14:paraId="1D05FFF7" w14:textId="77777777" w:rsidR="00F10333" w:rsidRDefault="00E07526">
            <w:pPr>
              <w:spacing w:after="0" w:line="259" w:lineRule="auto"/>
              <w:ind w:left="0" w:firstLine="0"/>
            </w:pPr>
            <w:r>
              <w:t xml:space="preserve">…shows an increase in obesity relate admissions (NHS, 2019, Table 3).  </w:t>
            </w:r>
          </w:p>
        </w:tc>
        <w:tc>
          <w:tcPr>
            <w:tcW w:w="10008" w:type="dxa"/>
            <w:tcBorders>
              <w:top w:val="single" w:sz="4" w:space="0" w:color="000000"/>
              <w:left w:val="single" w:sz="4" w:space="0" w:color="000000"/>
              <w:bottom w:val="single" w:sz="4" w:space="0" w:color="000000"/>
              <w:right w:val="single" w:sz="4" w:space="0" w:color="000000"/>
            </w:tcBorders>
          </w:tcPr>
          <w:p w14:paraId="0A396D77" w14:textId="77777777" w:rsidR="00F10333" w:rsidRPr="007F5BD1" w:rsidRDefault="00E07526">
            <w:pPr>
              <w:spacing w:after="0" w:line="242" w:lineRule="auto"/>
              <w:ind w:left="1" w:firstLine="0"/>
              <w:rPr>
                <w:szCs w:val="24"/>
              </w:rPr>
            </w:pPr>
            <w:r w:rsidRPr="007F5BD1">
              <w:rPr>
                <w:szCs w:val="24"/>
              </w:rPr>
              <w:t xml:space="preserve">National Health Service (2019), </w:t>
            </w:r>
            <w:r w:rsidRPr="007F5BD1">
              <w:rPr>
                <w:i/>
                <w:szCs w:val="24"/>
              </w:rPr>
              <w:t xml:space="preserve">Obesity related hospital admissions </w:t>
            </w:r>
            <w:r w:rsidRPr="007F5BD1">
              <w:rPr>
                <w:szCs w:val="24"/>
              </w:rPr>
              <w:t>[Table]. Available from: https://digital.nhs.uk/data-and-</w:t>
            </w:r>
          </w:p>
          <w:p w14:paraId="582933B0" w14:textId="77777777" w:rsidR="00F10333" w:rsidRPr="007F5BD1" w:rsidRDefault="00E07526">
            <w:pPr>
              <w:spacing w:after="0" w:line="240" w:lineRule="auto"/>
              <w:ind w:left="1" w:firstLine="0"/>
              <w:rPr>
                <w:szCs w:val="24"/>
              </w:rPr>
            </w:pPr>
            <w:r w:rsidRPr="007F5BD1">
              <w:rPr>
                <w:szCs w:val="24"/>
              </w:rPr>
              <w:t xml:space="preserve">information/publications/statistical/statistics-on-obesity-physical-activity-anddiet/england-2020 . [Accessed 3rd February, 2021.]   </w:t>
            </w:r>
          </w:p>
          <w:p w14:paraId="3FB0CF63" w14:textId="77777777" w:rsidR="00F10333" w:rsidRPr="007F5BD1" w:rsidRDefault="00E07526">
            <w:pPr>
              <w:spacing w:after="0" w:line="259" w:lineRule="auto"/>
              <w:ind w:left="1" w:firstLine="0"/>
              <w:rPr>
                <w:szCs w:val="24"/>
              </w:rPr>
            </w:pPr>
            <w:r w:rsidRPr="007F5BD1">
              <w:rPr>
                <w:szCs w:val="24"/>
              </w:rPr>
              <w:t xml:space="preserve"> </w:t>
            </w:r>
          </w:p>
        </w:tc>
      </w:tr>
    </w:tbl>
    <w:p w14:paraId="0D0A7CCD" w14:textId="0DA5CF99" w:rsidR="00F10333" w:rsidRDefault="00E07526" w:rsidP="002C36EE">
      <w:pPr>
        <w:pStyle w:val="Heading3"/>
        <w:ind w:left="0" w:firstLine="0"/>
      </w:pPr>
      <w:bookmarkStart w:id="25" w:name="_Toc171406737"/>
      <w:r>
        <w:lastRenderedPageBreak/>
        <w:t xml:space="preserve">Audio </w:t>
      </w:r>
      <w:r w:rsidR="0014597E">
        <w:t xml:space="preserve">and </w:t>
      </w:r>
      <w:r>
        <w:t>Visual Material</w:t>
      </w:r>
      <w:bookmarkEnd w:id="25"/>
      <w:r>
        <w:t xml:space="preserve"> </w:t>
      </w:r>
    </w:p>
    <w:p w14:paraId="66628F06"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55B787FD" w14:textId="0D4417E2" w:rsidR="00F10333" w:rsidRDefault="00E07526" w:rsidP="00866A0A">
      <w:pPr>
        <w:pStyle w:val="Heading4"/>
        <w:ind w:left="96"/>
      </w:pPr>
      <w:r>
        <w:t>Radio</w:t>
      </w:r>
      <w:r>
        <w:rPr>
          <w:u w:val="none"/>
        </w:rPr>
        <w:t xml:space="preserve"> </w:t>
      </w:r>
    </w:p>
    <w:p w14:paraId="7CE8E9DF" w14:textId="77777777" w:rsidR="00F10333" w:rsidRDefault="00E07526">
      <w:pPr>
        <w:ind w:left="216"/>
      </w:pPr>
      <w:r>
        <w:rPr>
          <w:b/>
        </w:rPr>
        <w:t xml:space="preserve">Basic format:  </w:t>
      </w:r>
    </w:p>
    <w:p w14:paraId="0E60FE9C" w14:textId="77777777" w:rsidR="00F10333" w:rsidRDefault="00E07526">
      <w:pPr>
        <w:ind w:left="235"/>
      </w:pPr>
      <w:r>
        <w:rPr>
          <w:i/>
        </w:rPr>
        <w:t>Title of Programme</w:t>
      </w:r>
      <w:r>
        <w:t xml:space="preserve"> (year of transmission), Name of channel, day, month, time of transmission. </w:t>
      </w:r>
    </w:p>
    <w:p w14:paraId="3A145E0B" w14:textId="77777777" w:rsidR="00F10333" w:rsidRPr="00FC3A82" w:rsidRDefault="00E07526">
      <w:pPr>
        <w:spacing w:after="0" w:line="259" w:lineRule="auto"/>
        <w:ind w:left="0" w:firstLine="0"/>
        <w:rPr>
          <w:sz w:val="10"/>
          <w:szCs w:val="8"/>
        </w:rPr>
      </w:pPr>
      <w:r>
        <w:rPr>
          <w:rFonts w:ascii="Times New Roman" w:eastAsia="Times New Roman" w:hAnsi="Times New Roman" w:cs="Times New Roman"/>
        </w:rPr>
        <w:t xml:space="preserve"> </w:t>
      </w: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how to reference a live broadcast on radio"/>
        <w:tblDescription w:val="Table showing how to reference a live broadcast on radio"/>
      </w:tblPr>
      <w:tblGrid>
        <w:gridCol w:w="4730"/>
        <w:gridCol w:w="9922"/>
      </w:tblGrid>
      <w:tr w:rsidR="00F10333" w14:paraId="3500E952" w14:textId="77777777" w:rsidTr="005F3A31">
        <w:trPr>
          <w:cantSplit/>
          <w:trHeight w:val="1115"/>
          <w:tblHeader/>
        </w:trPr>
        <w:tc>
          <w:tcPr>
            <w:tcW w:w="4730" w:type="dxa"/>
            <w:tcBorders>
              <w:top w:val="single" w:sz="4" w:space="0" w:color="000000"/>
              <w:left w:val="single" w:sz="4" w:space="0" w:color="000000"/>
              <w:bottom w:val="single" w:sz="4" w:space="0" w:color="000000"/>
              <w:right w:val="single" w:sz="4" w:space="0" w:color="000000"/>
            </w:tcBorders>
          </w:tcPr>
          <w:p w14:paraId="3A68AEC1" w14:textId="77777777" w:rsidR="00F10333" w:rsidRPr="00FA5E08" w:rsidRDefault="00E07526">
            <w:pPr>
              <w:spacing w:after="0" w:line="259" w:lineRule="auto"/>
              <w:ind w:left="0" w:firstLine="0"/>
              <w:rPr>
                <w:szCs w:val="24"/>
              </w:rPr>
            </w:pPr>
            <w:r w:rsidRPr="00FA5E08">
              <w:rPr>
                <w:b/>
                <w:szCs w:val="24"/>
              </w:rPr>
              <w:t xml:space="preserve">Live broadcast  </w:t>
            </w:r>
          </w:p>
        </w:tc>
        <w:tc>
          <w:tcPr>
            <w:tcW w:w="9922" w:type="dxa"/>
            <w:tcBorders>
              <w:top w:val="single" w:sz="4" w:space="0" w:color="000000"/>
              <w:left w:val="single" w:sz="4" w:space="0" w:color="000000"/>
              <w:bottom w:val="single" w:sz="4" w:space="0" w:color="000000"/>
              <w:right w:val="single" w:sz="4" w:space="0" w:color="000000"/>
            </w:tcBorders>
          </w:tcPr>
          <w:p w14:paraId="5D04E506" w14:textId="77777777" w:rsidR="00F10333" w:rsidRPr="00FA5E08" w:rsidRDefault="00E07526">
            <w:pPr>
              <w:spacing w:after="0" w:line="259" w:lineRule="auto"/>
              <w:ind w:left="1" w:firstLine="0"/>
              <w:rPr>
                <w:szCs w:val="24"/>
              </w:rPr>
            </w:pPr>
            <w:r w:rsidRPr="00FA5E08">
              <w:rPr>
                <w:b/>
                <w:szCs w:val="24"/>
              </w:rPr>
              <w:t>Basic format</w:t>
            </w:r>
            <w:r w:rsidRPr="00FA5E08">
              <w:rPr>
                <w:szCs w:val="24"/>
              </w:rPr>
              <w:t xml:space="preserve">:  </w:t>
            </w:r>
          </w:p>
          <w:p w14:paraId="1FD2F8E3" w14:textId="77777777" w:rsidR="00F10333" w:rsidRPr="00FA5E08" w:rsidRDefault="00E07526">
            <w:pPr>
              <w:spacing w:after="0" w:line="242" w:lineRule="auto"/>
              <w:ind w:left="1" w:firstLine="0"/>
              <w:rPr>
                <w:szCs w:val="24"/>
              </w:rPr>
            </w:pPr>
            <w:r w:rsidRPr="00FA5E08">
              <w:rPr>
                <w:i/>
                <w:szCs w:val="24"/>
              </w:rPr>
              <w:t>Title of Programme</w:t>
            </w:r>
            <w:r w:rsidRPr="00FA5E08">
              <w:rPr>
                <w:szCs w:val="24"/>
              </w:rPr>
              <w:t xml:space="preserve"> (year of transmission), Name of channel, day month, time of transmission. </w:t>
            </w:r>
          </w:p>
          <w:p w14:paraId="7BA2F0E8" w14:textId="77777777" w:rsidR="00F10333" w:rsidRPr="00FA5E08" w:rsidRDefault="00E07526">
            <w:pPr>
              <w:spacing w:after="0" w:line="259" w:lineRule="auto"/>
              <w:ind w:left="1" w:firstLine="0"/>
              <w:rPr>
                <w:szCs w:val="24"/>
              </w:rPr>
            </w:pPr>
            <w:r w:rsidRPr="00FA5E08">
              <w:rPr>
                <w:b/>
                <w:szCs w:val="24"/>
              </w:rPr>
              <w:t>Note</w:t>
            </w:r>
            <w:r w:rsidRPr="00FA5E08">
              <w:rPr>
                <w:szCs w:val="24"/>
              </w:rPr>
              <w:t xml:space="preserve"> – use the 24-hour clock for the time format.  </w:t>
            </w:r>
          </w:p>
        </w:tc>
      </w:tr>
      <w:tr w:rsidR="00F10333" w14:paraId="618907BD"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7F03BE22" w14:textId="77777777" w:rsidR="00F10333" w:rsidRPr="00FA5E08" w:rsidRDefault="00E07526">
            <w:pPr>
              <w:spacing w:after="0" w:line="259" w:lineRule="auto"/>
              <w:ind w:left="0" w:firstLine="0"/>
              <w:rPr>
                <w:szCs w:val="24"/>
              </w:rPr>
            </w:pPr>
            <w:r w:rsidRPr="00FA5E08">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4DA22C44" w14:textId="77777777" w:rsidR="00F10333" w:rsidRPr="00FA5E08" w:rsidRDefault="00E07526">
            <w:pPr>
              <w:spacing w:after="0" w:line="259" w:lineRule="auto"/>
              <w:ind w:left="1" w:firstLine="0"/>
              <w:rPr>
                <w:szCs w:val="24"/>
              </w:rPr>
            </w:pPr>
            <w:r w:rsidRPr="00FA5E08">
              <w:rPr>
                <w:szCs w:val="24"/>
              </w:rPr>
              <w:t xml:space="preserve">Reference list  </w:t>
            </w:r>
          </w:p>
        </w:tc>
      </w:tr>
      <w:tr w:rsidR="00F10333" w14:paraId="684CF78F" w14:textId="77777777" w:rsidTr="005F3A31">
        <w:trPr>
          <w:trHeight w:val="565"/>
        </w:trPr>
        <w:tc>
          <w:tcPr>
            <w:tcW w:w="4730" w:type="dxa"/>
            <w:tcBorders>
              <w:top w:val="single" w:sz="4" w:space="0" w:color="000000"/>
              <w:left w:val="single" w:sz="4" w:space="0" w:color="000000"/>
              <w:bottom w:val="single" w:sz="4" w:space="0" w:color="000000"/>
              <w:right w:val="single" w:sz="4" w:space="0" w:color="000000"/>
            </w:tcBorders>
          </w:tcPr>
          <w:p w14:paraId="60FAD219" w14:textId="3A2AABBE" w:rsidR="00F10333" w:rsidRPr="00FA5E08" w:rsidRDefault="00E07526">
            <w:pPr>
              <w:spacing w:after="0" w:line="259" w:lineRule="auto"/>
              <w:ind w:left="0" w:firstLine="0"/>
              <w:rPr>
                <w:szCs w:val="24"/>
              </w:rPr>
            </w:pPr>
            <w:r w:rsidRPr="00FA5E08">
              <w:rPr>
                <w:szCs w:val="24"/>
              </w:rPr>
              <w:t>As discussed in the panel interview</w:t>
            </w:r>
            <w:r w:rsidR="006A724D" w:rsidRPr="00FA5E08">
              <w:rPr>
                <w:szCs w:val="24"/>
              </w:rPr>
              <w:t xml:space="preserve"> </w:t>
            </w:r>
            <w:r w:rsidRPr="00FA5E08">
              <w:rPr>
                <w:szCs w:val="24"/>
              </w:rPr>
              <w:t>(</w:t>
            </w:r>
            <w:r w:rsidRPr="00FA5E08">
              <w:rPr>
                <w:i/>
                <w:szCs w:val="24"/>
              </w:rPr>
              <w:t>World at One</w:t>
            </w:r>
            <w:r w:rsidRPr="00FA5E08">
              <w:rPr>
                <w:szCs w:val="24"/>
              </w:rPr>
              <w:t xml:space="preserve">, 2021, 13:45) parents... </w:t>
            </w:r>
          </w:p>
        </w:tc>
        <w:tc>
          <w:tcPr>
            <w:tcW w:w="9922" w:type="dxa"/>
            <w:tcBorders>
              <w:top w:val="single" w:sz="4" w:space="0" w:color="000000"/>
              <w:left w:val="single" w:sz="4" w:space="0" w:color="000000"/>
              <w:bottom w:val="single" w:sz="4" w:space="0" w:color="000000"/>
              <w:right w:val="single" w:sz="4" w:space="0" w:color="000000"/>
            </w:tcBorders>
          </w:tcPr>
          <w:p w14:paraId="115AED44" w14:textId="77777777" w:rsidR="00F10333" w:rsidRPr="00FA5E08" w:rsidRDefault="00E07526">
            <w:pPr>
              <w:spacing w:after="0" w:line="259" w:lineRule="auto"/>
              <w:ind w:left="1" w:firstLine="0"/>
              <w:rPr>
                <w:szCs w:val="24"/>
              </w:rPr>
            </w:pPr>
            <w:r w:rsidRPr="00FA5E08">
              <w:rPr>
                <w:i/>
                <w:szCs w:val="24"/>
              </w:rPr>
              <w:t xml:space="preserve">World at One </w:t>
            </w:r>
            <w:r w:rsidRPr="00FA5E08">
              <w:rPr>
                <w:szCs w:val="24"/>
              </w:rPr>
              <w:t>(2021),</w:t>
            </w:r>
            <w:r w:rsidRPr="00FA5E08">
              <w:rPr>
                <w:i/>
                <w:szCs w:val="24"/>
              </w:rPr>
              <w:t xml:space="preserve"> </w:t>
            </w:r>
            <w:r w:rsidRPr="00FA5E08">
              <w:rPr>
                <w:szCs w:val="24"/>
              </w:rPr>
              <w:t xml:space="preserve">Radio 4, 4th June, 13:45.   </w:t>
            </w:r>
          </w:p>
        </w:tc>
      </w:tr>
    </w:tbl>
    <w:p w14:paraId="6BC20914" w14:textId="77777777" w:rsidR="00F10333" w:rsidRPr="009B33F9" w:rsidRDefault="00E07526">
      <w:pPr>
        <w:spacing w:after="0" w:line="259" w:lineRule="auto"/>
        <w:ind w:left="0" w:firstLine="0"/>
        <w:rPr>
          <w:sz w:val="16"/>
          <w:szCs w:val="14"/>
        </w:rPr>
      </w:pPr>
      <w:r>
        <w:rPr>
          <w:rFonts w:ascii="Times New Roman" w:eastAsia="Times New Roman" w:hAnsi="Times New Roman" w:cs="Times New Roman"/>
        </w:rPr>
        <w:t xml:space="preserve"> </w:t>
      </w: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how to reference a live broadcast"/>
        <w:tblDescription w:val="table showing how to reference a live broadcast"/>
      </w:tblPr>
      <w:tblGrid>
        <w:gridCol w:w="4730"/>
        <w:gridCol w:w="9922"/>
      </w:tblGrid>
      <w:tr w:rsidR="00F10333" w14:paraId="606B5A63" w14:textId="77777777" w:rsidTr="005F3A31">
        <w:trPr>
          <w:cantSplit/>
          <w:trHeight w:val="839"/>
          <w:tblHeader/>
        </w:trPr>
        <w:tc>
          <w:tcPr>
            <w:tcW w:w="4730" w:type="dxa"/>
            <w:tcBorders>
              <w:top w:val="single" w:sz="4" w:space="0" w:color="000000"/>
              <w:left w:val="single" w:sz="4" w:space="0" w:color="000000"/>
              <w:bottom w:val="single" w:sz="4" w:space="0" w:color="000000"/>
              <w:right w:val="single" w:sz="4" w:space="0" w:color="000000"/>
            </w:tcBorders>
          </w:tcPr>
          <w:p w14:paraId="0DE34632" w14:textId="77777777" w:rsidR="00F10333" w:rsidRPr="00D1750D" w:rsidRDefault="00E07526">
            <w:pPr>
              <w:spacing w:after="0" w:line="259" w:lineRule="auto"/>
              <w:ind w:left="0" w:firstLine="0"/>
              <w:rPr>
                <w:szCs w:val="24"/>
              </w:rPr>
            </w:pPr>
            <w:r w:rsidRPr="00D1750D">
              <w:rPr>
                <w:b/>
                <w:szCs w:val="24"/>
              </w:rPr>
              <w:t xml:space="preserve">Online broadcast  </w:t>
            </w:r>
          </w:p>
        </w:tc>
        <w:tc>
          <w:tcPr>
            <w:tcW w:w="9922" w:type="dxa"/>
            <w:tcBorders>
              <w:top w:val="single" w:sz="4" w:space="0" w:color="000000"/>
              <w:left w:val="single" w:sz="4" w:space="0" w:color="000000"/>
              <w:bottom w:val="single" w:sz="4" w:space="0" w:color="000000"/>
              <w:right w:val="single" w:sz="4" w:space="0" w:color="000000"/>
            </w:tcBorders>
          </w:tcPr>
          <w:p w14:paraId="63089E70" w14:textId="77777777" w:rsidR="00F10333" w:rsidRPr="00D1750D" w:rsidRDefault="00E07526">
            <w:pPr>
              <w:spacing w:after="0" w:line="259" w:lineRule="auto"/>
              <w:ind w:left="1" w:firstLine="0"/>
              <w:rPr>
                <w:szCs w:val="24"/>
              </w:rPr>
            </w:pPr>
            <w:r w:rsidRPr="00D1750D">
              <w:rPr>
                <w:b/>
                <w:szCs w:val="24"/>
              </w:rPr>
              <w:t>Basic format</w:t>
            </w:r>
            <w:r w:rsidRPr="00D1750D">
              <w:rPr>
                <w:szCs w:val="24"/>
              </w:rPr>
              <w:t xml:space="preserve">:  </w:t>
            </w:r>
          </w:p>
          <w:p w14:paraId="5CB32A51" w14:textId="77777777" w:rsidR="00F10333" w:rsidRPr="00D1750D" w:rsidRDefault="00E07526">
            <w:pPr>
              <w:spacing w:after="0" w:line="259" w:lineRule="auto"/>
              <w:ind w:left="1" w:firstLine="0"/>
              <w:rPr>
                <w:szCs w:val="24"/>
              </w:rPr>
            </w:pPr>
            <w:r w:rsidRPr="00D1750D">
              <w:rPr>
                <w:i/>
                <w:szCs w:val="24"/>
              </w:rPr>
              <w:t>Title of Programme</w:t>
            </w:r>
            <w:r w:rsidRPr="00D1750D">
              <w:rPr>
                <w:szCs w:val="24"/>
              </w:rPr>
              <w:t xml:space="preserve"> (year of original transmission), Name of channel, day, month, time of original transmission. Available from: URL . [Accessed day month, year.] </w:t>
            </w:r>
          </w:p>
        </w:tc>
      </w:tr>
      <w:tr w:rsidR="00F10333" w14:paraId="00A80155"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11777690" w14:textId="77777777" w:rsidR="00F10333" w:rsidRPr="00D1750D" w:rsidRDefault="00E07526">
            <w:pPr>
              <w:spacing w:after="0" w:line="259" w:lineRule="auto"/>
              <w:ind w:left="0" w:firstLine="0"/>
              <w:rPr>
                <w:szCs w:val="24"/>
              </w:rPr>
            </w:pPr>
            <w:r w:rsidRPr="00D1750D">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2F0C29B0" w14:textId="77777777" w:rsidR="00F10333" w:rsidRPr="00D1750D" w:rsidRDefault="00E07526">
            <w:pPr>
              <w:spacing w:after="0" w:line="259" w:lineRule="auto"/>
              <w:ind w:left="1" w:firstLine="0"/>
              <w:rPr>
                <w:szCs w:val="24"/>
              </w:rPr>
            </w:pPr>
            <w:r w:rsidRPr="00D1750D">
              <w:rPr>
                <w:szCs w:val="24"/>
              </w:rPr>
              <w:t xml:space="preserve">Reference list  </w:t>
            </w:r>
          </w:p>
        </w:tc>
      </w:tr>
      <w:tr w:rsidR="00F10333" w14:paraId="535F3943" w14:textId="77777777" w:rsidTr="005F3A31">
        <w:trPr>
          <w:trHeight w:val="579"/>
        </w:trPr>
        <w:tc>
          <w:tcPr>
            <w:tcW w:w="4730" w:type="dxa"/>
            <w:tcBorders>
              <w:top w:val="single" w:sz="4" w:space="0" w:color="000000"/>
              <w:left w:val="single" w:sz="4" w:space="0" w:color="000000"/>
              <w:bottom w:val="single" w:sz="4" w:space="0" w:color="000000"/>
              <w:right w:val="single" w:sz="4" w:space="0" w:color="000000"/>
            </w:tcBorders>
          </w:tcPr>
          <w:p w14:paraId="4847DCCA" w14:textId="77777777" w:rsidR="00F10333" w:rsidRPr="00D1750D" w:rsidRDefault="00E07526">
            <w:pPr>
              <w:spacing w:after="0" w:line="259" w:lineRule="auto"/>
              <w:ind w:left="0" w:firstLine="0"/>
              <w:rPr>
                <w:szCs w:val="24"/>
              </w:rPr>
            </w:pPr>
            <w:r w:rsidRPr="00D1750D">
              <w:rPr>
                <w:szCs w:val="24"/>
              </w:rPr>
              <w:t>…as demonstrated by genetic sequencing (</w:t>
            </w:r>
            <w:r w:rsidRPr="00D1750D">
              <w:rPr>
                <w:i/>
                <w:szCs w:val="24"/>
              </w:rPr>
              <w:t>Science in Action</w:t>
            </w:r>
            <w:r w:rsidRPr="00D1750D">
              <w:rPr>
                <w:szCs w:val="24"/>
              </w:rPr>
              <w:t xml:space="preserve">, 2020, 10:30).  </w:t>
            </w:r>
          </w:p>
        </w:tc>
        <w:tc>
          <w:tcPr>
            <w:tcW w:w="9922" w:type="dxa"/>
            <w:tcBorders>
              <w:top w:val="single" w:sz="4" w:space="0" w:color="000000"/>
              <w:left w:val="single" w:sz="4" w:space="0" w:color="000000"/>
              <w:bottom w:val="single" w:sz="4" w:space="0" w:color="000000"/>
              <w:right w:val="single" w:sz="4" w:space="0" w:color="000000"/>
            </w:tcBorders>
          </w:tcPr>
          <w:p w14:paraId="07EE1318" w14:textId="6EAC9457" w:rsidR="00F10333" w:rsidRPr="00D1750D" w:rsidRDefault="00E07526" w:rsidP="006A724D">
            <w:pPr>
              <w:spacing w:after="0" w:line="241" w:lineRule="auto"/>
              <w:ind w:left="1" w:firstLine="0"/>
              <w:rPr>
                <w:szCs w:val="24"/>
              </w:rPr>
            </w:pPr>
            <w:r w:rsidRPr="00D1750D">
              <w:rPr>
                <w:i/>
                <w:szCs w:val="24"/>
              </w:rPr>
              <w:t xml:space="preserve">Science in Action </w:t>
            </w:r>
            <w:r w:rsidRPr="00D1750D">
              <w:rPr>
                <w:szCs w:val="24"/>
              </w:rPr>
              <w:t xml:space="preserve">(2020), World Service, 13th September, 10:30. Available from: https://www.bbc.co.uk/sounds/play/live:bbcworldservice . [Accessed 5th June, 2021.]   </w:t>
            </w:r>
          </w:p>
        </w:tc>
      </w:tr>
    </w:tbl>
    <w:p w14:paraId="690B8C3D" w14:textId="7440607A" w:rsidR="007505D9" w:rsidRDefault="00E07526" w:rsidP="00601030">
      <w:pPr>
        <w:spacing w:after="0" w:line="259" w:lineRule="auto"/>
        <w:ind w:left="0" w:firstLine="0"/>
        <w:rPr>
          <w:b/>
        </w:rPr>
      </w:pPr>
      <w:r>
        <w:rPr>
          <w:b/>
        </w:rPr>
        <w:t xml:space="preserve"> </w:t>
      </w:r>
    </w:p>
    <w:p w14:paraId="5378CEA7" w14:textId="2A74E44C" w:rsidR="0014597E" w:rsidRDefault="0014597E" w:rsidP="0014597E">
      <w:pPr>
        <w:pStyle w:val="Heading4"/>
        <w:ind w:left="96"/>
      </w:pPr>
      <w:r w:rsidRPr="00BF21A8">
        <w:t>Podcast</w:t>
      </w:r>
    </w:p>
    <w:p w14:paraId="2582AE8D" w14:textId="77777777" w:rsidR="0014597E" w:rsidRPr="00FC3A82" w:rsidRDefault="0014597E" w:rsidP="0014597E">
      <w:pPr>
        <w:rPr>
          <w:sz w:val="6"/>
          <w:szCs w:val="4"/>
        </w:rPr>
      </w:pPr>
    </w:p>
    <w:p w14:paraId="0B535B4F" w14:textId="77777777" w:rsidR="00BF7FEB" w:rsidRDefault="00BF7FEB" w:rsidP="00BF7FEB">
      <w:pPr>
        <w:ind w:left="216"/>
      </w:pPr>
      <w:r>
        <w:rPr>
          <w:b/>
        </w:rPr>
        <w:t xml:space="preserve">Basic format:  </w:t>
      </w:r>
    </w:p>
    <w:p w14:paraId="50EA4D96" w14:textId="77777777" w:rsidR="00866A0A" w:rsidRPr="00866A0A" w:rsidRDefault="00866A0A" w:rsidP="00866A0A">
      <w:pPr>
        <w:ind w:firstLine="196"/>
        <w:rPr>
          <w:rFonts w:ascii="Aptos" w:eastAsiaTheme="minorHAnsi" w:hAnsi="Aptos" w:cs="Aptos"/>
          <w:color w:val="auto"/>
          <w:szCs w:val="24"/>
          <w:lang w:eastAsia="en-US"/>
        </w:rPr>
      </w:pPr>
      <w:r w:rsidRPr="00866A0A">
        <w:rPr>
          <w:szCs w:val="24"/>
          <w:lang w:eastAsia="en-US"/>
        </w:rPr>
        <w:t xml:space="preserve">Presenter, A. (year), ‘Title of episode’, </w:t>
      </w:r>
      <w:r w:rsidRPr="00866A0A">
        <w:rPr>
          <w:i/>
          <w:iCs/>
          <w:szCs w:val="24"/>
          <w:lang w:eastAsia="en-US"/>
        </w:rPr>
        <w:t xml:space="preserve">Title of podcast </w:t>
      </w:r>
      <w:r w:rsidRPr="00866A0A">
        <w:rPr>
          <w:szCs w:val="24"/>
          <w:lang w:eastAsia="en-US"/>
        </w:rPr>
        <w:t>[Podcast]. Available from: URL or App. [Accessed Date Month, Year.]</w:t>
      </w:r>
    </w:p>
    <w:p w14:paraId="014691C8" w14:textId="222FC799" w:rsidR="00BF7FEB" w:rsidRPr="002C36EE" w:rsidRDefault="00BF7FEB" w:rsidP="002C36EE">
      <w:pPr>
        <w:rPr>
          <w:sz w:val="8"/>
          <w:szCs w:val="6"/>
        </w:rPr>
      </w:pP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how to reference a live broadcast on radio"/>
        <w:tblDescription w:val="Table showing how to reference a live broadcast on radio"/>
      </w:tblPr>
      <w:tblGrid>
        <w:gridCol w:w="4730"/>
        <w:gridCol w:w="9922"/>
      </w:tblGrid>
      <w:tr w:rsidR="0014597E" w14:paraId="1D0601FA" w14:textId="77777777" w:rsidTr="005F3A31">
        <w:trPr>
          <w:cantSplit/>
          <w:trHeight w:val="928"/>
          <w:tblHeader/>
        </w:trPr>
        <w:tc>
          <w:tcPr>
            <w:tcW w:w="4730" w:type="dxa"/>
            <w:tcBorders>
              <w:top w:val="single" w:sz="4" w:space="0" w:color="000000"/>
              <w:left w:val="single" w:sz="4" w:space="0" w:color="000000"/>
              <w:bottom w:val="single" w:sz="4" w:space="0" w:color="000000"/>
              <w:right w:val="single" w:sz="4" w:space="0" w:color="000000"/>
            </w:tcBorders>
          </w:tcPr>
          <w:p w14:paraId="244FCC5B" w14:textId="0429247F" w:rsidR="0014597E" w:rsidRPr="00FA5E08" w:rsidRDefault="0014597E" w:rsidP="00746FBE">
            <w:pPr>
              <w:spacing w:after="0" w:line="259" w:lineRule="auto"/>
              <w:ind w:left="0" w:firstLine="0"/>
              <w:rPr>
                <w:szCs w:val="24"/>
              </w:rPr>
            </w:pPr>
          </w:p>
        </w:tc>
        <w:tc>
          <w:tcPr>
            <w:tcW w:w="9922" w:type="dxa"/>
            <w:tcBorders>
              <w:top w:val="single" w:sz="4" w:space="0" w:color="000000"/>
              <w:left w:val="single" w:sz="4" w:space="0" w:color="000000"/>
              <w:bottom w:val="single" w:sz="4" w:space="0" w:color="000000"/>
              <w:right w:val="single" w:sz="4" w:space="0" w:color="000000"/>
            </w:tcBorders>
          </w:tcPr>
          <w:p w14:paraId="245F8AD0" w14:textId="77777777" w:rsidR="0014597E" w:rsidRPr="00FA5E08" w:rsidRDefault="0014597E" w:rsidP="00746FBE">
            <w:pPr>
              <w:spacing w:after="0" w:line="259" w:lineRule="auto"/>
              <w:ind w:left="1" w:firstLine="0"/>
              <w:rPr>
                <w:szCs w:val="24"/>
              </w:rPr>
            </w:pPr>
            <w:r w:rsidRPr="00FA5E08">
              <w:rPr>
                <w:b/>
                <w:szCs w:val="24"/>
              </w:rPr>
              <w:t>Basic format</w:t>
            </w:r>
            <w:r w:rsidRPr="00FA5E08">
              <w:rPr>
                <w:szCs w:val="24"/>
              </w:rPr>
              <w:t xml:space="preserve">:  </w:t>
            </w:r>
          </w:p>
          <w:p w14:paraId="0EA9A405" w14:textId="201DC8AC" w:rsidR="0014597E" w:rsidRPr="002148AE" w:rsidRDefault="009D4295" w:rsidP="002148AE">
            <w:pPr>
              <w:ind w:firstLine="0"/>
              <w:rPr>
                <w:rFonts w:ascii="Aptos" w:eastAsiaTheme="minorHAnsi" w:hAnsi="Aptos" w:cs="Aptos"/>
                <w:color w:val="auto"/>
                <w:szCs w:val="24"/>
                <w:lang w:eastAsia="en-US"/>
              </w:rPr>
            </w:pPr>
            <w:r>
              <w:rPr>
                <w:szCs w:val="24"/>
              </w:rPr>
              <w:t>Presen</w:t>
            </w:r>
            <w:r w:rsidR="002148AE">
              <w:rPr>
                <w:szCs w:val="24"/>
              </w:rPr>
              <w:t xml:space="preserve">ter, A. (year), </w:t>
            </w:r>
            <w:r w:rsidR="002148AE" w:rsidRPr="00866A0A">
              <w:rPr>
                <w:szCs w:val="24"/>
                <w:lang w:eastAsia="en-US"/>
              </w:rPr>
              <w:t xml:space="preserve">‘Title of episode’, </w:t>
            </w:r>
            <w:r w:rsidR="002148AE" w:rsidRPr="00866A0A">
              <w:rPr>
                <w:i/>
                <w:iCs/>
                <w:szCs w:val="24"/>
                <w:lang w:eastAsia="en-US"/>
              </w:rPr>
              <w:t xml:space="preserve">Title of podcast </w:t>
            </w:r>
            <w:r w:rsidR="002148AE" w:rsidRPr="00866A0A">
              <w:rPr>
                <w:szCs w:val="24"/>
                <w:lang w:eastAsia="en-US"/>
              </w:rPr>
              <w:t>[Podcast]. Available from: URL or App. [Accessed Date Month, Year.</w:t>
            </w:r>
          </w:p>
        </w:tc>
      </w:tr>
      <w:tr w:rsidR="0014597E" w14:paraId="52E3422C"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0A869179" w14:textId="77777777" w:rsidR="0014597E" w:rsidRPr="00FA5E08" w:rsidRDefault="0014597E" w:rsidP="00746FBE">
            <w:pPr>
              <w:spacing w:after="0" w:line="259" w:lineRule="auto"/>
              <w:ind w:left="0" w:firstLine="0"/>
              <w:rPr>
                <w:szCs w:val="24"/>
              </w:rPr>
            </w:pPr>
            <w:r w:rsidRPr="00FA5E08">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678776BE" w14:textId="77777777" w:rsidR="0014597E" w:rsidRPr="00FA5E08" w:rsidRDefault="0014597E" w:rsidP="00746FBE">
            <w:pPr>
              <w:spacing w:after="0" w:line="259" w:lineRule="auto"/>
              <w:ind w:left="1" w:firstLine="0"/>
              <w:rPr>
                <w:szCs w:val="24"/>
              </w:rPr>
            </w:pPr>
            <w:r w:rsidRPr="00FA5E08">
              <w:rPr>
                <w:szCs w:val="24"/>
              </w:rPr>
              <w:t xml:space="preserve">Reference list  </w:t>
            </w:r>
          </w:p>
        </w:tc>
      </w:tr>
      <w:tr w:rsidR="0014597E" w14:paraId="0ECD36C2" w14:textId="77777777" w:rsidTr="005F3A31">
        <w:trPr>
          <w:trHeight w:val="565"/>
        </w:trPr>
        <w:tc>
          <w:tcPr>
            <w:tcW w:w="4730" w:type="dxa"/>
            <w:tcBorders>
              <w:top w:val="single" w:sz="4" w:space="0" w:color="000000"/>
              <w:left w:val="single" w:sz="4" w:space="0" w:color="000000"/>
              <w:bottom w:val="single" w:sz="4" w:space="0" w:color="000000"/>
              <w:right w:val="single" w:sz="4" w:space="0" w:color="000000"/>
            </w:tcBorders>
          </w:tcPr>
          <w:p w14:paraId="736E6214" w14:textId="3A938763" w:rsidR="0014597E" w:rsidRPr="00FA5E08" w:rsidRDefault="00DF3236" w:rsidP="00746FBE">
            <w:pPr>
              <w:spacing w:after="0" w:line="259" w:lineRule="auto"/>
              <w:ind w:left="0" w:firstLine="0"/>
              <w:rPr>
                <w:szCs w:val="24"/>
              </w:rPr>
            </w:pPr>
            <w:r>
              <w:rPr>
                <w:szCs w:val="24"/>
              </w:rPr>
              <w:t>…is s</w:t>
            </w:r>
            <w:r w:rsidR="00CA63D6">
              <w:rPr>
                <w:szCs w:val="24"/>
              </w:rPr>
              <w:t>uggested to become an important topic (</w:t>
            </w:r>
            <w:r w:rsidR="00101680">
              <w:rPr>
                <w:szCs w:val="24"/>
              </w:rPr>
              <w:t xml:space="preserve">Maitlas </w:t>
            </w:r>
            <w:r w:rsidR="00101680" w:rsidRPr="00101680">
              <w:rPr>
                <w:i/>
                <w:iCs/>
                <w:szCs w:val="24"/>
              </w:rPr>
              <w:t>et al</w:t>
            </w:r>
            <w:r w:rsidR="00101680">
              <w:rPr>
                <w:szCs w:val="24"/>
              </w:rPr>
              <w:t>., 2024)</w:t>
            </w:r>
          </w:p>
        </w:tc>
        <w:tc>
          <w:tcPr>
            <w:tcW w:w="9922" w:type="dxa"/>
            <w:tcBorders>
              <w:top w:val="single" w:sz="4" w:space="0" w:color="000000"/>
              <w:left w:val="single" w:sz="4" w:space="0" w:color="000000"/>
              <w:bottom w:val="single" w:sz="4" w:space="0" w:color="000000"/>
              <w:right w:val="single" w:sz="4" w:space="0" w:color="000000"/>
            </w:tcBorders>
          </w:tcPr>
          <w:p w14:paraId="6CB5A022" w14:textId="126696B7" w:rsidR="0014597E" w:rsidRPr="00FC3753" w:rsidRDefault="00CD42B6" w:rsidP="00746FBE">
            <w:pPr>
              <w:spacing w:after="0" w:line="259" w:lineRule="auto"/>
              <w:ind w:left="1" w:firstLine="0"/>
              <w:rPr>
                <w:szCs w:val="24"/>
              </w:rPr>
            </w:pPr>
            <w:r>
              <w:rPr>
                <w:szCs w:val="24"/>
              </w:rPr>
              <w:t xml:space="preserve">Maitlas, E., Sopel, J. and Goodall, L. (2024), ‘Q&amp;A </w:t>
            </w:r>
            <w:r w:rsidR="00FC3753">
              <w:rPr>
                <w:szCs w:val="24"/>
              </w:rPr>
              <w:t xml:space="preserve">general election special’, </w:t>
            </w:r>
            <w:r w:rsidR="00FC3753">
              <w:rPr>
                <w:i/>
                <w:iCs/>
                <w:szCs w:val="24"/>
              </w:rPr>
              <w:t xml:space="preserve">The News Agents </w:t>
            </w:r>
            <w:r w:rsidR="00FC3753">
              <w:rPr>
                <w:szCs w:val="24"/>
              </w:rPr>
              <w:t>[Podcast]. Available from: Spotify</w:t>
            </w:r>
            <w:r w:rsidR="00C54FD8">
              <w:rPr>
                <w:szCs w:val="24"/>
              </w:rPr>
              <w:t xml:space="preserve"> [Accessed 6</w:t>
            </w:r>
            <w:r w:rsidR="00C54FD8" w:rsidRPr="00C54FD8">
              <w:rPr>
                <w:szCs w:val="24"/>
                <w:vertAlign w:val="superscript"/>
              </w:rPr>
              <w:t>th</w:t>
            </w:r>
            <w:r w:rsidR="00C54FD8">
              <w:rPr>
                <w:szCs w:val="24"/>
              </w:rPr>
              <w:t xml:space="preserve"> June, 2024.]</w:t>
            </w:r>
          </w:p>
        </w:tc>
      </w:tr>
    </w:tbl>
    <w:p w14:paraId="24F52A47" w14:textId="462B876A" w:rsidR="00F10333" w:rsidRDefault="00666ADC" w:rsidP="002C36EE">
      <w:pPr>
        <w:pStyle w:val="Heading4"/>
        <w:ind w:left="0" w:firstLine="0"/>
      </w:pPr>
      <w:r>
        <w:lastRenderedPageBreak/>
        <w:t>T</w:t>
      </w:r>
      <w:r w:rsidR="00E07526">
        <w:t>elevision</w:t>
      </w:r>
      <w:r w:rsidR="00E07526">
        <w:rPr>
          <w:u w:val="none"/>
        </w:rPr>
        <w:t xml:space="preserve"> </w:t>
      </w:r>
    </w:p>
    <w:p w14:paraId="6C63AC00"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46CA5D68" w14:textId="77777777" w:rsidR="00F10333" w:rsidRDefault="00E07526">
      <w:pPr>
        <w:ind w:left="216"/>
      </w:pPr>
      <w:r>
        <w:rPr>
          <w:b/>
        </w:rPr>
        <w:t xml:space="preserve">Basic format:  </w:t>
      </w:r>
    </w:p>
    <w:p w14:paraId="5C6E3DB7" w14:textId="77777777" w:rsidR="00F10333" w:rsidRPr="00666ADC" w:rsidRDefault="00E07526">
      <w:pPr>
        <w:ind w:left="235"/>
        <w:rPr>
          <w:szCs w:val="24"/>
        </w:rPr>
      </w:pPr>
      <w:r w:rsidRPr="00666ADC">
        <w:rPr>
          <w:i/>
          <w:szCs w:val="24"/>
        </w:rPr>
        <w:t>Title of Programme</w:t>
      </w:r>
      <w:r w:rsidRPr="00666ADC">
        <w:rPr>
          <w:szCs w:val="24"/>
        </w:rPr>
        <w:t xml:space="preserve"> (year of broadcast), Name of channel, day, month, time of broadcast. </w:t>
      </w:r>
    </w:p>
    <w:p w14:paraId="0C4274A5" w14:textId="77777777" w:rsidR="00F10333" w:rsidRPr="00666ADC" w:rsidRDefault="00E07526">
      <w:pPr>
        <w:spacing w:after="0" w:line="259" w:lineRule="auto"/>
        <w:ind w:left="221" w:firstLine="0"/>
        <w:rPr>
          <w:szCs w:val="24"/>
        </w:rPr>
      </w:pPr>
      <w:r w:rsidRPr="00666ADC">
        <w:rPr>
          <w:szCs w:val="24"/>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Image showing how to reference a TV programme"/>
      </w:tblPr>
      <w:tblGrid>
        <w:gridCol w:w="4730"/>
        <w:gridCol w:w="9922"/>
      </w:tblGrid>
      <w:tr w:rsidR="00F10333" w:rsidRPr="00666ADC" w14:paraId="7736E9D7" w14:textId="77777777" w:rsidTr="005F3A31">
        <w:trPr>
          <w:cantSplit/>
          <w:trHeight w:val="517"/>
          <w:tblHeader/>
        </w:trPr>
        <w:tc>
          <w:tcPr>
            <w:tcW w:w="4730" w:type="dxa"/>
            <w:tcBorders>
              <w:top w:val="single" w:sz="4" w:space="0" w:color="000000"/>
              <w:left w:val="single" w:sz="4" w:space="0" w:color="000000"/>
              <w:bottom w:val="single" w:sz="4" w:space="0" w:color="000000"/>
              <w:right w:val="single" w:sz="4" w:space="0" w:color="000000"/>
            </w:tcBorders>
          </w:tcPr>
          <w:p w14:paraId="6C818547" w14:textId="77777777" w:rsidR="00F10333" w:rsidRPr="00666ADC" w:rsidRDefault="00E07526">
            <w:pPr>
              <w:spacing w:after="0" w:line="259" w:lineRule="auto"/>
              <w:ind w:left="0" w:firstLine="0"/>
              <w:rPr>
                <w:szCs w:val="24"/>
              </w:rPr>
            </w:pPr>
            <w:r w:rsidRPr="00666ADC">
              <w:rPr>
                <w:b/>
                <w:szCs w:val="24"/>
              </w:rPr>
              <w:t xml:space="preserve"> </w:t>
            </w:r>
          </w:p>
        </w:tc>
        <w:tc>
          <w:tcPr>
            <w:tcW w:w="9922" w:type="dxa"/>
            <w:tcBorders>
              <w:top w:val="single" w:sz="4" w:space="0" w:color="000000"/>
              <w:left w:val="single" w:sz="4" w:space="0" w:color="000000"/>
              <w:bottom w:val="single" w:sz="4" w:space="0" w:color="000000"/>
              <w:right w:val="single" w:sz="4" w:space="0" w:color="000000"/>
            </w:tcBorders>
          </w:tcPr>
          <w:p w14:paraId="3FE2DC7E" w14:textId="77777777" w:rsidR="00F10333" w:rsidRPr="00666ADC" w:rsidRDefault="00E07526">
            <w:pPr>
              <w:spacing w:after="0" w:line="259" w:lineRule="auto"/>
              <w:ind w:left="1" w:firstLine="0"/>
              <w:rPr>
                <w:szCs w:val="24"/>
              </w:rPr>
            </w:pPr>
            <w:r w:rsidRPr="00666ADC">
              <w:rPr>
                <w:b/>
                <w:szCs w:val="24"/>
              </w:rPr>
              <w:t>Basic format</w:t>
            </w:r>
            <w:r w:rsidRPr="00666ADC">
              <w:rPr>
                <w:szCs w:val="24"/>
              </w:rPr>
              <w:t xml:space="preserve">:  </w:t>
            </w:r>
          </w:p>
          <w:p w14:paraId="7D31B698" w14:textId="77777777" w:rsidR="00F10333" w:rsidRPr="00666ADC" w:rsidRDefault="00E07526">
            <w:pPr>
              <w:spacing w:after="0" w:line="259" w:lineRule="auto"/>
              <w:ind w:left="1" w:firstLine="0"/>
              <w:rPr>
                <w:szCs w:val="24"/>
              </w:rPr>
            </w:pPr>
            <w:r w:rsidRPr="00666ADC">
              <w:rPr>
                <w:i/>
                <w:szCs w:val="24"/>
              </w:rPr>
              <w:t>Title of Programme</w:t>
            </w:r>
            <w:r w:rsidRPr="00666ADC">
              <w:rPr>
                <w:szCs w:val="24"/>
              </w:rPr>
              <w:t xml:space="preserve"> (year of broadcast), Name of channel, day, month, time of broadcast. </w:t>
            </w:r>
          </w:p>
        </w:tc>
      </w:tr>
      <w:tr w:rsidR="00F10333" w:rsidRPr="00666ADC" w14:paraId="54A64653" w14:textId="77777777" w:rsidTr="005F3A31">
        <w:trPr>
          <w:trHeight w:val="262"/>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10B5CA6E" w14:textId="77777777" w:rsidR="00F10333" w:rsidRPr="00666ADC" w:rsidRDefault="00E07526">
            <w:pPr>
              <w:spacing w:after="0" w:line="259" w:lineRule="auto"/>
              <w:ind w:left="0" w:firstLine="0"/>
              <w:rPr>
                <w:szCs w:val="24"/>
              </w:rPr>
            </w:pPr>
            <w:r w:rsidRPr="00666ADC">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2923920A" w14:textId="77777777" w:rsidR="00F10333" w:rsidRPr="00666ADC" w:rsidRDefault="00E07526">
            <w:pPr>
              <w:spacing w:after="0" w:line="259" w:lineRule="auto"/>
              <w:ind w:left="1" w:firstLine="0"/>
              <w:rPr>
                <w:szCs w:val="24"/>
              </w:rPr>
            </w:pPr>
            <w:r w:rsidRPr="00666ADC">
              <w:rPr>
                <w:szCs w:val="24"/>
              </w:rPr>
              <w:t xml:space="preserve">Reference list  </w:t>
            </w:r>
          </w:p>
        </w:tc>
      </w:tr>
      <w:tr w:rsidR="00F10333" w:rsidRPr="00666ADC" w14:paraId="1F69F0F2" w14:textId="77777777" w:rsidTr="005F3A31">
        <w:trPr>
          <w:trHeight w:val="517"/>
        </w:trPr>
        <w:tc>
          <w:tcPr>
            <w:tcW w:w="4730" w:type="dxa"/>
            <w:tcBorders>
              <w:top w:val="single" w:sz="4" w:space="0" w:color="000000"/>
              <w:left w:val="single" w:sz="4" w:space="0" w:color="000000"/>
              <w:bottom w:val="single" w:sz="4" w:space="0" w:color="000000"/>
              <w:right w:val="single" w:sz="4" w:space="0" w:color="000000"/>
            </w:tcBorders>
          </w:tcPr>
          <w:p w14:paraId="09E4BCF1" w14:textId="77777777" w:rsidR="00F10333" w:rsidRPr="00666ADC" w:rsidRDefault="00E07526">
            <w:pPr>
              <w:spacing w:after="16" w:line="259" w:lineRule="auto"/>
              <w:ind w:left="0" w:firstLine="0"/>
              <w:rPr>
                <w:szCs w:val="24"/>
              </w:rPr>
            </w:pPr>
            <w:r w:rsidRPr="00666ADC">
              <w:rPr>
                <w:szCs w:val="24"/>
              </w:rPr>
              <w:t xml:space="preserve">The documentary </w:t>
            </w:r>
            <w:r w:rsidRPr="00666ADC">
              <w:rPr>
                <w:i/>
                <w:szCs w:val="24"/>
              </w:rPr>
              <w:t xml:space="preserve">Road to Partition </w:t>
            </w:r>
          </w:p>
          <w:p w14:paraId="27311469" w14:textId="77777777" w:rsidR="00F10333" w:rsidRPr="00666ADC" w:rsidRDefault="00E07526">
            <w:pPr>
              <w:spacing w:after="0" w:line="259" w:lineRule="auto"/>
              <w:ind w:left="0" w:firstLine="0"/>
              <w:rPr>
                <w:szCs w:val="24"/>
              </w:rPr>
            </w:pPr>
            <w:r w:rsidRPr="00666ADC">
              <w:rPr>
                <w:szCs w:val="24"/>
              </w:rPr>
              <w:t xml:space="preserve">(2021) argues that… </w:t>
            </w:r>
          </w:p>
        </w:tc>
        <w:tc>
          <w:tcPr>
            <w:tcW w:w="9922" w:type="dxa"/>
            <w:tcBorders>
              <w:top w:val="single" w:sz="4" w:space="0" w:color="000000"/>
              <w:left w:val="single" w:sz="4" w:space="0" w:color="000000"/>
              <w:bottom w:val="single" w:sz="4" w:space="0" w:color="000000"/>
              <w:right w:val="single" w:sz="4" w:space="0" w:color="000000"/>
            </w:tcBorders>
          </w:tcPr>
          <w:p w14:paraId="20E8D617" w14:textId="5349955A" w:rsidR="00F10333" w:rsidRPr="00666ADC" w:rsidRDefault="00E07526">
            <w:pPr>
              <w:spacing w:after="0" w:line="259" w:lineRule="auto"/>
              <w:ind w:left="1" w:firstLine="0"/>
              <w:rPr>
                <w:szCs w:val="24"/>
              </w:rPr>
            </w:pPr>
            <w:r w:rsidRPr="00666ADC">
              <w:rPr>
                <w:i/>
                <w:szCs w:val="24"/>
              </w:rPr>
              <w:t>Road to Partition</w:t>
            </w:r>
            <w:r w:rsidRPr="00666ADC">
              <w:rPr>
                <w:szCs w:val="24"/>
              </w:rPr>
              <w:t xml:space="preserve"> (2021), BBC2, 3rd June, 21:00.   </w:t>
            </w:r>
          </w:p>
        </w:tc>
      </w:tr>
    </w:tbl>
    <w:p w14:paraId="3E4D3D6B" w14:textId="77777777" w:rsidR="00F10333" w:rsidRPr="00666ADC" w:rsidRDefault="00E07526">
      <w:pPr>
        <w:spacing w:after="0" w:line="259" w:lineRule="auto"/>
        <w:ind w:left="0" w:right="13823" w:firstLine="0"/>
        <w:jc w:val="right"/>
        <w:rPr>
          <w:szCs w:val="24"/>
        </w:rPr>
      </w:pPr>
      <w:r w:rsidRPr="00666ADC">
        <w:rPr>
          <w:szCs w:val="24"/>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how to reference a live broadcast of an episode from a series"/>
        <w:tblDescription w:val="Table showing how to reference a live broadcast of an episode from a series"/>
      </w:tblPr>
      <w:tblGrid>
        <w:gridCol w:w="4730"/>
        <w:gridCol w:w="9922"/>
      </w:tblGrid>
      <w:tr w:rsidR="00F10333" w:rsidRPr="00666ADC" w14:paraId="236209D3" w14:textId="77777777" w:rsidTr="005F3A31">
        <w:trPr>
          <w:cantSplit/>
          <w:trHeight w:val="769"/>
          <w:tblHeader/>
        </w:trPr>
        <w:tc>
          <w:tcPr>
            <w:tcW w:w="4730" w:type="dxa"/>
            <w:tcBorders>
              <w:top w:val="single" w:sz="4" w:space="0" w:color="000000"/>
              <w:left w:val="single" w:sz="4" w:space="0" w:color="000000"/>
              <w:bottom w:val="single" w:sz="4" w:space="0" w:color="000000"/>
              <w:right w:val="single" w:sz="4" w:space="0" w:color="000000"/>
            </w:tcBorders>
          </w:tcPr>
          <w:p w14:paraId="343A12FB" w14:textId="77777777" w:rsidR="00F10333" w:rsidRPr="00666ADC" w:rsidRDefault="00E07526">
            <w:pPr>
              <w:spacing w:after="0" w:line="259" w:lineRule="auto"/>
              <w:ind w:left="0" w:firstLine="0"/>
              <w:rPr>
                <w:szCs w:val="24"/>
              </w:rPr>
            </w:pPr>
            <w:r w:rsidRPr="00666ADC">
              <w:rPr>
                <w:b/>
                <w:szCs w:val="24"/>
              </w:rPr>
              <w:t xml:space="preserve">Live broadcast of an episode from a series  </w:t>
            </w:r>
          </w:p>
        </w:tc>
        <w:tc>
          <w:tcPr>
            <w:tcW w:w="9922" w:type="dxa"/>
            <w:tcBorders>
              <w:top w:val="single" w:sz="4" w:space="0" w:color="000000"/>
              <w:left w:val="single" w:sz="4" w:space="0" w:color="000000"/>
              <w:bottom w:val="single" w:sz="4" w:space="0" w:color="000000"/>
              <w:right w:val="single" w:sz="4" w:space="0" w:color="000000"/>
            </w:tcBorders>
          </w:tcPr>
          <w:p w14:paraId="32F6EA3F" w14:textId="77777777" w:rsidR="00F10333" w:rsidRPr="00666ADC" w:rsidRDefault="00E07526">
            <w:pPr>
              <w:spacing w:after="0" w:line="259" w:lineRule="auto"/>
              <w:ind w:left="1" w:firstLine="0"/>
              <w:rPr>
                <w:szCs w:val="24"/>
              </w:rPr>
            </w:pPr>
            <w:r w:rsidRPr="00666ADC">
              <w:rPr>
                <w:b/>
                <w:szCs w:val="24"/>
              </w:rPr>
              <w:t>Basic format</w:t>
            </w:r>
            <w:r w:rsidRPr="00666ADC">
              <w:rPr>
                <w:szCs w:val="24"/>
              </w:rPr>
              <w:t xml:space="preserve">:  </w:t>
            </w:r>
          </w:p>
          <w:p w14:paraId="45853C2B" w14:textId="77777777" w:rsidR="00F10333" w:rsidRPr="00666ADC" w:rsidRDefault="00E07526">
            <w:pPr>
              <w:spacing w:after="0" w:line="259" w:lineRule="auto"/>
              <w:ind w:left="1" w:right="239" w:firstLine="0"/>
              <w:rPr>
                <w:szCs w:val="24"/>
              </w:rPr>
            </w:pPr>
            <w:r w:rsidRPr="00666ADC">
              <w:rPr>
                <w:szCs w:val="24"/>
              </w:rPr>
              <w:t xml:space="preserve">‘Title of episode’ (Year of broadcast), </w:t>
            </w:r>
            <w:r w:rsidRPr="00666ADC">
              <w:rPr>
                <w:i/>
                <w:szCs w:val="24"/>
              </w:rPr>
              <w:t>Title of Programme,</w:t>
            </w:r>
            <w:r w:rsidRPr="00666ADC">
              <w:rPr>
                <w:szCs w:val="24"/>
              </w:rPr>
              <w:t xml:space="preserve"> Series number, episode number. Name of channel, day, month, time of broadcast.  </w:t>
            </w:r>
          </w:p>
        </w:tc>
      </w:tr>
      <w:tr w:rsidR="00F10333" w:rsidRPr="00666ADC" w14:paraId="2F6CDC01" w14:textId="77777777" w:rsidTr="005F3A31">
        <w:trPr>
          <w:trHeight w:val="262"/>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031FB315" w14:textId="77777777" w:rsidR="00F10333" w:rsidRPr="00666ADC" w:rsidRDefault="00E07526">
            <w:pPr>
              <w:spacing w:after="0" w:line="259" w:lineRule="auto"/>
              <w:ind w:left="0" w:firstLine="0"/>
              <w:rPr>
                <w:szCs w:val="24"/>
              </w:rPr>
            </w:pPr>
            <w:r w:rsidRPr="00666ADC">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7225CE6B" w14:textId="77777777" w:rsidR="00F10333" w:rsidRPr="00666ADC" w:rsidRDefault="00E07526">
            <w:pPr>
              <w:spacing w:after="0" w:line="259" w:lineRule="auto"/>
              <w:ind w:left="1" w:firstLine="0"/>
              <w:rPr>
                <w:szCs w:val="24"/>
              </w:rPr>
            </w:pPr>
            <w:r w:rsidRPr="00666ADC">
              <w:rPr>
                <w:szCs w:val="24"/>
              </w:rPr>
              <w:t xml:space="preserve">Reference list  </w:t>
            </w:r>
          </w:p>
        </w:tc>
      </w:tr>
      <w:tr w:rsidR="00F10333" w:rsidRPr="00666ADC" w14:paraId="37BBFCFC" w14:textId="77777777" w:rsidTr="005F3A31">
        <w:trPr>
          <w:trHeight w:val="517"/>
        </w:trPr>
        <w:tc>
          <w:tcPr>
            <w:tcW w:w="4730" w:type="dxa"/>
            <w:tcBorders>
              <w:top w:val="single" w:sz="4" w:space="0" w:color="000000"/>
              <w:left w:val="single" w:sz="4" w:space="0" w:color="000000"/>
              <w:bottom w:val="single" w:sz="4" w:space="0" w:color="000000"/>
              <w:right w:val="single" w:sz="4" w:space="0" w:color="000000"/>
            </w:tcBorders>
          </w:tcPr>
          <w:p w14:paraId="7E40E9F3" w14:textId="5FB12782" w:rsidR="00F10333" w:rsidRPr="00666ADC" w:rsidRDefault="00E07526">
            <w:pPr>
              <w:spacing w:after="0" w:line="259" w:lineRule="auto"/>
              <w:ind w:left="0" w:right="315" w:firstLine="0"/>
              <w:rPr>
                <w:szCs w:val="24"/>
              </w:rPr>
            </w:pPr>
            <w:r w:rsidRPr="00666ADC">
              <w:rPr>
                <w:szCs w:val="24"/>
              </w:rPr>
              <w:t>…explores her life from a new perspective (</w:t>
            </w:r>
            <w:r w:rsidR="00CB02EB">
              <w:rPr>
                <w:szCs w:val="24"/>
              </w:rPr>
              <w:t>‘</w:t>
            </w:r>
            <w:r w:rsidRPr="00666ADC">
              <w:rPr>
                <w:szCs w:val="24"/>
              </w:rPr>
              <w:t>Road to Royalty</w:t>
            </w:r>
            <w:r w:rsidR="00CB02EB">
              <w:rPr>
                <w:szCs w:val="24"/>
              </w:rPr>
              <w:t>’</w:t>
            </w:r>
            <w:r w:rsidRPr="00666ADC">
              <w:rPr>
                <w:szCs w:val="24"/>
              </w:rPr>
              <w:t xml:space="preserve">, 2021). </w:t>
            </w:r>
          </w:p>
        </w:tc>
        <w:tc>
          <w:tcPr>
            <w:tcW w:w="9922" w:type="dxa"/>
            <w:tcBorders>
              <w:top w:val="single" w:sz="4" w:space="0" w:color="000000"/>
              <w:left w:val="single" w:sz="4" w:space="0" w:color="000000"/>
              <w:bottom w:val="single" w:sz="4" w:space="0" w:color="000000"/>
              <w:right w:val="single" w:sz="4" w:space="0" w:color="000000"/>
            </w:tcBorders>
          </w:tcPr>
          <w:p w14:paraId="1B5C1C72" w14:textId="57C91465" w:rsidR="00F10333" w:rsidRPr="00666ADC" w:rsidRDefault="00E07526">
            <w:pPr>
              <w:spacing w:after="0" w:line="259" w:lineRule="auto"/>
              <w:ind w:left="1" w:firstLine="0"/>
              <w:rPr>
                <w:szCs w:val="24"/>
              </w:rPr>
            </w:pPr>
            <w:r w:rsidRPr="00666ADC">
              <w:rPr>
                <w:szCs w:val="24"/>
              </w:rPr>
              <w:t xml:space="preserve">‘Road to Royalty’ (2021), </w:t>
            </w:r>
            <w:r w:rsidRPr="00666ADC">
              <w:rPr>
                <w:i/>
                <w:szCs w:val="24"/>
              </w:rPr>
              <w:t xml:space="preserve">Anne Boleyn, </w:t>
            </w:r>
            <w:r w:rsidRPr="00666ADC">
              <w:rPr>
                <w:szCs w:val="24"/>
              </w:rPr>
              <w:t xml:space="preserve">Series 1, episode 1. Channel 5, 5th June, 21:00.   </w:t>
            </w:r>
          </w:p>
        </w:tc>
      </w:tr>
    </w:tbl>
    <w:p w14:paraId="41E51288" w14:textId="77777777" w:rsidR="00F10333" w:rsidRPr="00666ADC" w:rsidRDefault="00E07526">
      <w:pPr>
        <w:spacing w:after="0" w:line="259" w:lineRule="auto"/>
        <w:ind w:left="0" w:firstLine="0"/>
        <w:rPr>
          <w:szCs w:val="24"/>
        </w:rPr>
      </w:pPr>
      <w:r w:rsidRPr="00666ADC">
        <w:rPr>
          <w:rFonts w:ascii="Times New Roman" w:eastAsia="Times New Roman" w:hAnsi="Times New Roman" w:cs="Times New Roman"/>
          <w:szCs w:val="24"/>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a episode viewed via streaming services"/>
        <w:tblDescription w:val="Table showing how to reference a live broadcast of an episode from a series"/>
      </w:tblPr>
      <w:tblGrid>
        <w:gridCol w:w="4730"/>
        <w:gridCol w:w="9922"/>
      </w:tblGrid>
      <w:tr w:rsidR="00F10333" w:rsidRPr="00666ADC" w14:paraId="605155FA" w14:textId="77777777" w:rsidTr="005F3A31">
        <w:trPr>
          <w:cantSplit/>
          <w:trHeight w:val="1024"/>
          <w:tblHeader/>
        </w:trPr>
        <w:tc>
          <w:tcPr>
            <w:tcW w:w="4730" w:type="dxa"/>
            <w:tcBorders>
              <w:top w:val="single" w:sz="4" w:space="0" w:color="000000"/>
              <w:left w:val="single" w:sz="4" w:space="0" w:color="000000"/>
              <w:bottom w:val="single" w:sz="4" w:space="0" w:color="000000"/>
              <w:right w:val="single" w:sz="4" w:space="0" w:color="000000"/>
            </w:tcBorders>
          </w:tcPr>
          <w:p w14:paraId="0C04D416" w14:textId="77777777" w:rsidR="00F10333" w:rsidRPr="00666ADC" w:rsidRDefault="00E07526">
            <w:pPr>
              <w:spacing w:after="0" w:line="259" w:lineRule="auto"/>
              <w:ind w:left="0" w:firstLine="0"/>
              <w:rPr>
                <w:szCs w:val="24"/>
              </w:rPr>
            </w:pPr>
            <w:r w:rsidRPr="00666ADC">
              <w:rPr>
                <w:b/>
                <w:szCs w:val="24"/>
              </w:rPr>
              <w:t xml:space="preserve">Episode viewed via streaming service </w:t>
            </w:r>
          </w:p>
        </w:tc>
        <w:tc>
          <w:tcPr>
            <w:tcW w:w="9922" w:type="dxa"/>
            <w:tcBorders>
              <w:top w:val="single" w:sz="4" w:space="0" w:color="000000"/>
              <w:left w:val="single" w:sz="4" w:space="0" w:color="000000"/>
              <w:bottom w:val="single" w:sz="4" w:space="0" w:color="000000"/>
              <w:right w:val="single" w:sz="4" w:space="0" w:color="000000"/>
            </w:tcBorders>
          </w:tcPr>
          <w:p w14:paraId="3048F9F4" w14:textId="77777777" w:rsidR="00F10333" w:rsidRPr="00666ADC" w:rsidRDefault="00E07526">
            <w:pPr>
              <w:spacing w:after="1" w:line="259" w:lineRule="auto"/>
              <w:ind w:left="1" w:firstLine="0"/>
              <w:rPr>
                <w:szCs w:val="24"/>
              </w:rPr>
            </w:pPr>
            <w:r w:rsidRPr="00666ADC">
              <w:rPr>
                <w:b/>
                <w:szCs w:val="24"/>
              </w:rPr>
              <w:t>Basic format</w:t>
            </w:r>
            <w:r w:rsidRPr="00666ADC">
              <w:rPr>
                <w:szCs w:val="24"/>
              </w:rPr>
              <w:t xml:space="preserve">:  </w:t>
            </w:r>
          </w:p>
          <w:p w14:paraId="7AA9D4B0" w14:textId="77777777" w:rsidR="00F10333" w:rsidRPr="00666ADC" w:rsidRDefault="00E07526">
            <w:pPr>
              <w:spacing w:after="0" w:line="259" w:lineRule="auto"/>
              <w:ind w:left="1" w:right="289" w:firstLine="0"/>
              <w:rPr>
                <w:szCs w:val="24"/>
              </w:rPr>
            </w:pPr>
            <w:r w:rsidRPr="00666ADC">
              <w:rPr>
                <w:szCs w:val="24"/>
              </w:rPr>
              <w:t xml:space="preserve">‘Title of episode’ (Year of broadcast), </w:t>
            </w:r>
            <w:r w:rsidRPr="00666ADC">
              <w:rPr>
                <w:i/>
                <w:szCs w:val="24"/>
              </w:rPr>
              <w:t>Title of Programme,</w:t>
            </w:r>
            <w:r w:rsidRPr="00666ADC">
              <w:rPr>
                <w:szCs w:val="24"/>
              </w:rPr>
              <w:t xml:space="preserve"> Series number, episode number. Name of channel, day, month, time of original broadcast. Available from: Name of streaming service. [Accessed date Month, year.] </w:t>
            </w:r>
          </w:p>
        </w:tc>
      </w:tr>
      <w:tr w:rsidR="00F10333" w:rsidRPr="00666ADC" w14:paraId="74E1EDC2" w14:textId="77777777" w:rsidTr="005F3A31">
        <w:trPr>
          <w:trHeight w:val="259"/>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2B5C4358" w14:textId="77777777" w:rsidR="00F10333" w:rsidRPr="00666ADC" w:rsidRDefault="00E07526">
            <w:pPr>
              <w:spacing w:after="0" w:line="259" w:lineRule="auto"/>
              <w:ind w:left="0" w:firstLine="0"/>
              <w:rPr>
                <w:szCs w:val="24"/>
              </w:rPr>
            </w:pPr>
            <w:r w:rsidRPr="00666ADC">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0D90538D" w14:textId="77777777" w:rsidR="00F10333" w:rsidRPr="00666ADC" w:rsidRDefault="00E07526">
            <w:pPr>
              <w:spacing w:after="0" w:line="259" w:lineRule="auto"/>
              <w:ind w:left="1" w:firstLine="0"/>
              <w:rPr>
                <w:szCs w:val="24"/>
              </w:rPr>
            </w:pPr>
            <w:r w:rsidRPr="00666ADC">
              <w:rPr>
                <w:szCs w:val="24"/>
              </w:rPr>
              <w:t xml:space="preserve">Reference list  </w:t>
            </w:r>
          </w:p>
        </w:tc>
      </w:tr>
      <w:tr w:rsidR="00F10333" w:rsidRPr="00666ADC" w14:paraId="406D5C8B" w14:textId="77777777" w:rsidTr="005F3A31">
        <w:trPr>
          <w:trHeight w:val="1530"/>
        </w:trPr>
        <w:tc>
          <w:tcPr>
            <w:tcW w:w="4730" w:type="dxa"/>
            <w:tcBorders>
              <w:top w:val="single" w:sz="4" w:space="0" w:color="000000"/>
              <w:left w:val="single" w:sz="4" w:space="0" w:color="000000"/>
              <w:bottom w:val="single" w:sz="4" w:space="0" w:color="000000"/>
              <w:right w:val="single" w:sz="4" w:space="0" w:color="000000"/>
            </w:tcBorders>
          </w:tcPr>
          <w:p w14:paraId="1A6B2BC2" w14:textId="77777777" w:rsidR="00F10333" w:rsidRPr="00666ADC" w:rsidRDefault="00E07526">
            <w:pPr>
              <w:spacing w:after="0" w:line="277" w:lineRule="auto"/>
              <w:ind w:left="0" w:firstLine="0"/>
              <w:rPr>
                <w:szCs w:val="24"/>
              </w:rPr>
            </w:pPr>
            <w:r w:rsidRPr="00666ADC">
              <w:rPr>
                <w:szCs w:val="24"/>
              </w:rPr>
              <w:t xml:space="preserve">Julia Grant (‘George – The Big Decision’, 1980), shares her experience of… </w:t>
            </w:r>
          </w:p>
          <w:p w14:paraId="1C7A63C2" w14:textId="77777777" w:rsidR="00F10333" w:rsidRPr="00666ADC" w:rsidRDefault="00E07526">
            <w:pPr>
              <w:spacing w:after="0" w:line="259" w:lineRule="auto"/>
              <w:ind w:left="0" w:firstLine="0"/>
              <w:rPr>
                <w:szCs w:val="24"/>
              </w:rPr>
            </w:pPr>
            <w:r w:rsidRPr="00666ADC">
              <w:rPr>
                <w:szCs w:val="24"/>
              </w:rPr>
              <w:t xml:space="preserve"> </w:t>
            </w:r>
          </w:p>
          <w:p w14:paraId="1E51B862" w14:textId="77777777" w:rsidR="00F10333" w:rsidRPr="00666ADC" w:rsidRDefault="00E07526">
            <w:pPr>
              <w:spacing w:after="0" w:line="259" w:lineRule="auto"/>
              <w:ind w:left="0" w:firstLine="0"/>
              <w:rPr>
                <w:szCs w:val="24"/>
              </w:rPr>
            </w:pPr>
            <w:r w:rsidRPr="00666ADC">
              <w:rPr>
                <w:szCs w:val="24"/>
              </w:rPr>
              <w:t xml:space="preserve">...as Elizabeth settles into her new role (‘Windsor’, 2016).  </w:t>
            </w:r>
          </w:p>
        </w:tc>
        <w:tc>
          <w:tcPr>
            <w:tcW w:w="9922" w:type="dxa"/>
            <w:tcBorders>
              <w:top w:val="single" w:sz="4" w:space="0" w:color="000000"/>
              <w:left w:val="single" w:sz="4" w:space="0" w:color="000000"/>
              <w:bottom w:val="single" w:sz="4" w:space="0" w:color="000000"/>
              <w:right w:val="single" w:sz="4" w:space="0" w:color="000000"/>
            </w:tcBorders>
          </w:tcPr>
          <w:p w14:paraId="73C6D11E" w14:textId="23076598" w:rsidR="00F10333" w:rsidRPr="00666ADC" w:rsidRDefault="00E07526" w:rsidP="006F49A1">
            <w:pPr>
              <w:spacing w:after="0" w:line="259" w:lineRule="auto"/>
              <w:ind w:left="1" w:firstLine="0"/>
              <w:rPr>
                <w:szCs w:val="24"/>
              </w:rPr>
            </w:pPr>
            <w:r w:rsidRPr="00666ADC">
              <w:rPr>
                <w:szCs w:val="24"/>
              </w:rPr>
              <w:t xml:space="preserve">‘George – The Big Decision’ (1980), </w:t>
            </w:r>
            <w:r w:rsidRPr="00666ADC">
              <w:rPr>
                <w:i/>
                <w:szCs w:val="24"/>
              </w:rPr>
              <w:t xml:space="preserve">A Change of Sex, </w:t>
            </w:r>
            <w:r w:rsidRPr="00666ADC">
              <w:rPr>
                <w:szCs w:val="24"/>
              </w:rPr>
              <w:t xml:space="preserve">episode 1. BBC1, 15th October, 22:00. Available from: BBC iPlayer. [Accessed 6th March, 2020.]    </w:t>
            </w:r>
          </w:p>
          <w:p w14:paraId="2D517000" w14:textId="77777777" w:rsidR="00F10333" w:rsidRPr="00666ADC" w:rsidRDefault="00E07526">
            <w:pPr>
              <w:spacing w:after="0" w:line="259" w:lineRule="auto"/>
              <w:ind w:left="1" w:firstLine="0"/>
              <w:rPr>
                <w:szCs w:val="24"/>
              </w:rPr>
            </w:pPr>
            <w:r w:rsidRPr="00666ADC">
              <w:rPr>
                <w:szCs w:val="24"/>
              </w:rPr>
              <w:t xml:space="preserve"> </w:t>
            </w:r>
          </w:p>
          <w:p w14:paraId="28426C78" w14:textId="77777777" w:rsidR="00F10333" w:rsidRPr="00666ADC" w:rsidRDefault="00E07526">
            <w:pPr>
              <w:spacing w:after="2" w:line="239" w:lineRule="auto"/>
              <w:ind w:left="1" w:right="154" w:firstLine="0"/>
              <w:rPr>
                <w:szCs w:val="24"/>
              </w:rPr>
            </w:pPr>
            <w:r w:rsidRPr="00666ADC">
              <w:rPr>
                <w:szCs w:val="24"/>
              </w:rPr>
              <w:t xml:space="preserve">‘Windsor’ (2016), </w:t>
            </w:r>
            <w:r w:rsidRPr="00666ADC">
              <w:rPr>
                <w:i/>
                <w:szCs w:val="24"/>
              </w:rPr>
              <w:t xml:space="preserve">The Crown, </w:t>
            </w:r>
            <w:r w:rsidRPr="00666ADC">
              <w:rPr>
                <w:szCs w:val="24"/>
              </w:rPr>
              <w:t xml:space="preserve">Series 1, episode 3. Netflix. Available from: Netflix. [Accessed 6th March, 2020.]    </w:t>
            </w:r>
          </w:p>
          <w:p w14:paraId="1748017A" w14:textId="77777777" w:rsidR="00F10333" w:rsidRPr="00666ADC" w:rsidRDefault="00E07526">
            <w:pPr>
              <w:spacing w:after="0" w:line="259" w:lineRule="auto"/>
              <w:ind w:left="1" w:firstLine="0"/>
              <w:rPr>
                <w:szCs w:val="24"/>
              </w:rPr>
            </w:pPr>
            <w:r w:rsidRPr="00666ADC">
              <w:rPr>
                <w:szCs w:val="24"/>
              </w:rPr>
              <w:t xml:space="preserve"> </w:t>
            </w:r>
          </w:p>
        </w:tc>
      </w:tr>
    </w:tbl>
    <w:p w14:paraId="3E841551"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a episode viewed on DVD"/>
        <w:tblDescription w:val="table showing referencing a episode viewed on DVD"/>
      </w:tblPr>
      <w:tblGrid>
        <w:gridCol w:w="4730"/>
        <w:gridCol w:w="9922"/>
      </w:tblGrid>
      <w:tr w:rsidR="00F10333" w14:paraId="1A73CAEE" w14:textId="77777777" w:rsidTr="005F3A31">
        <w:trPr>
          <w:cantSplit/>
          <w:trHeight w:val="1024"/>
          <w:tblHeader/>
        </w:trPr>
        <w:tc>
          <w:tcPr>
            <w:tcW w:w="4730" w:type="dxa"/>
            <w:tcBorders>
              <w:top w:val="single" w:sz="4" w:space="0" w:color="000000"/>
              <w:left w:val="single" w:sz="4" w:space="0" w:color="000000"/>
              <w:bottom w:val="single" w:sz="4" w:space="0" w:color="000000"/>
              <w:right w:val="single" w:sz="4" w:space="0" w:color="000000"/>
            </w:tcBorders>
          </w:tcPr>
          <w:p w14:paraId="6C328F94" w14:textId="77777777" w:rsidR="00F10333" w:rsidRPr="003A2F62" w:rsidRDefault="00E07526">
            <w:pPr>
              <w:spacing w:after="0" w:line="259" w:lineRule="auto"/>
              <w:ind w:left="0" w:firstLine="0"/>
              <w:rPr>
                <w:szCs w:val="24"/>
              </w:rPr>
            </w:pPr>
            <w:r w:rsidRPr="003A2F62">
              <w:rPr>
                <w:b/>
                <w:szCs w:val="24"/>
              </w:rPr>
              <w:lastRenderedPageBreak/>
              <w:t xml:space="preserve">Episode viewed on DVD  </w:t>
            </w:r>
          </w:p>
        </w:tc>
        <w:tc>
          <w:tcPr>
            <w:tcW w:w="9922" w:type="dxa"/>
            <w:tcBorders>
              <w:top w:val="single" w:sz="4" w:space="0" w:color="000000"/>
              <w:left w:val="single" w:sz="4" w:space="0" w:color="000000"/>
              <w:bottom w:val="single" w:sz="4" w:space="0" w:color="000000"/>
              <w:right w:val="single" w:sz="4" w:space="0" w:color="000000"/>
            </w:tcBorders>
          </w:tcPr>
          <w:p w14:paraId="6ABB01B8" w14:textId="77777777" w:rsidR="00F10333" w:rsidRPr="003A2F62" w:rsidRDefault="00E07526">
            <w:pPr>
              <w:spacing w:after="0" w:line="259" w:lineRule="auto"/>
              <w:ind w:left="0" w:firstLine="0"/>
              <w:rPr>
                <w:szCs w:val="24"/>
              </w:rPr>
            </w:pPr>
            <w:r w:rsidRPr="003A2F62">
              <w:rPr>
                <w:b/>
                <w:szCs w:val="24"/>
              </w:rPr>
              <w:t>Basic format</w:t>
            </w:r>
            <w:r w:rsidRPr="003A2F62">
              <w:rPr>
                <w:szCs w:val="24"/>
              </w:rPr>
              <w:t xml:space="preserve">:  </w:t>
            </w:r>
          </w:p>
          <w:p w14:paraId="233DF1D9" w14:textId="77777777" w:rsidR="00F10333" w:rsidRPr="003A2F62" w:rsidRDefault="00E07526">
            <w:pPr>
              <w:spacing w:after="0" w:line="259" w:lineRule="auto"/>
              <w:ind w:left="0" w:firstLine="0"/>
              <w:rPr>
                <w:szCs w:val="24"/>
              </w:rPr>
            </w:pPr>
            <w:r w:rsidRPr="003A2F62">
              <w:rPr>
                <w:szCs w:val="24"/>
              </w:rPr>
              <w:t xml:space="preserve">‘Title of episode’ (Year of broadcast), </w:t>
            </w:r>
            <w:r w:rsidRPr="003A2F62">
              <w:rPr>
                <w:i/>
                <w:szCs w:val="24"/>
              </w:rPr>
              <w:t>Title of Programme,</w:t>
            </w:r>
            <w:r w:rsidRPr="003A2F62">
              <w:rPr>
                <w:szCs w:val="24"/>
              </w:rPr>
              <w:t xml:space="preserve"> Series number, episode number. Day, month, time of original broadcast (if known). [DVD, catalogue number]. Place of distribution, Distributor.  </w:t>
            </w:r>
          </w:p>
        </w:tc>
      </w:tr>
      <w:tr w:rsidR="00F10333" w14:paraId="180E4D5A" w14:textId="77777777" w:rsidTr="005F3A31">
        <w:trPr>
          <w:trHeight w:val="259"/>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673CCFAB" w14:textId="77777777" w:rsidR="00F10333" w:rsidRPr="003A2F62" w:rsidRDefault="00E07526">
            <w:pPr>
              <w:spacing w:after="0" w:line="259" w:lineRule="auto"/>
              <w:ind w:left="0" w:firstLine="0"/>
              <w:rPr>
                <w:szCs w:val="24"/>
              </w:rPr>
            </w:pPr>
            <w:r w:rsidRPr="003A2F62">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22F7D0B4" w14:textId="77777777" w:rsidR="00F10333" w:rsidRPr="003A2F62" w:rsidRDefault="00E07526">
            <w:pPr>
              <w:spacing w:after="0" w:line="259" w:lineRule="auto"/>
              <w:ind w:left="0" w:firstLine="0"/>
              <w:rPr>
                <w:szCs w:val="24"/>
              </w:rPr>
            </w:pPr>
            <w:r w:rsidRPr="003A2F62">
              <w:rPr>
                <w:szCs w:val="24"/>
              </w:rPr>
              <w:t xml:space="preserve">Reference list  </w:t>
            </w:r>
          </w:p>
        </w:tc>
      </w:tr>
      <w:tr w:rsidR="00F10333" w14:paraId="0B6D46FE" w14:textId="77777777" w:rsidTr="005F3A31">
        <w:trPr>
          <w:trHeight w:val="772"/>
        </w:trPr>
        <w:tc>
          <w:tcPr>
            <w:tcW w:w="4730" w:type="dxa"/>
            <w:tcBorders>
              <w:top w:val="single" w:sz="4" w:space="0" w:color="000000"/>
              <w:left w:val="single" w:sz="4" w:space="0" w:color="000000"/>
              <w:bottom w:val="single" w:sz="4" w:space="0" w:color="000000"/>
              <w:right w:val="single" w:sz="4" w:space="0" w:color="000000"/>
            </w:tcBorders>
          </w:tcPr>
          <w:p w14:paraId="77BA45DE" w14:textId="77777777" w:rsidR="00F10333" w:rsidRPr="003A2F62" w:rsidRDefault="00E07526">
            <w:pPr>
              <w:spacing w:after="0" w:line="259" w:lineRule="auto"/>
              <w:ind w:left="0" w:firstLine="0"/>
              <w:rPr>
                <w:szCs w:val="24"/>
              </w:rPr>
            </w:pPr>
            <w:r w:rsidRPr="003A2F62">
              <w:rPr>
                <w:szCs w:val="24"/>
              </w:rPr>
              <w:t xml:space="preserve">…as Walt (‘Crazy Handful of Nothin’, 2008) increasingly turns to illegal ways to… </w:t>
            </w:r>
          </w:p>
        </w:tc>
        <w:tc>
          <w:tcPr>
            <w:tcW w:w="9922" w:type="dxa"/>
            <w:tcBorders>
              <w:top w:val="single" w:sz="4" w:space="0" w:color="000000"/>
              <w:left w:val="single" w:sz="4" w:space="0" w:color="000000"/>
              <w:bottom w:val="single" w:sz="4" w:space="0" w:color="000000"/>
              <w:right w:val="single" w:sz="4" w:space="0" w:color="000000"/>
            </w:tcBorders>
          </w:tcPr>
          <w:p w14:paraId="40173D20" w14:textId="77777777" w:rsidR="00F10333" w:rsidRPr="003A2F62" w:rsidRDefault="00E07526">
            <w:pPr>
              <w:spacing w:after="0" w:line="239" w:lineRule="auto"/>
              <w:ind w:left="0" w:right="257" w:firstLine="0"/>
              <w:rPr>
                <w:szCs w:val="24"/>
              </w:rPr>
            </w:pPr>
            <w:r w:rsidRPr="003A2F62">
              <w:rPr>
                <w:szCs w:val="24"/>
              </w:rPr>
              <w:t xml:space="preserve">‘Crazy Handful of Nothin’ (2008), </w:t>
            </w:r>
            <w:r w:rsidRPr="003A2F62">
              <w:rPr>
                <w:i/>
                <w:szCs w:val="24"/>
              </w:rPr>
              <w:t xml:space="preserve">Breaking Bad, </w:t>
            </w:r>
            <w:r w:rsidRPr="003A2F62">
              <w:rPr>
                <w:szCs w:val="24"/>
              </w:rPr>
              <w:t xml:space="preserve">Series 1, episode 6. 2nd March. [DVD, VFD23879]. London, Sony.   </w:t>
            </w:r>
          </w:p>
          <w:p w14:paraId="5690C89E" w14:textId="77777777" w:rsidR="00F10333" w:rsidRPr="003A2F62" w:rsidRDefault="00E07526">
            <w:pPr>
              <w:spacing w:after="0" w:line="259" w:lineRule="auto"/>
              <w:ind w:left="0" w:firstLine="0"/>
              <w:rPr>
                <w:szCs w:val="24"/>
              </w:rPr>
            </w:pPr>
            <w:r w:rsidRPr="003A2F62">
              <w:rPr>
                <w:szCs w:val="24"/>
              </w:rPr>
              <w:t xml:space="preserve"> </w:t>
            </w:r>
          </w:p>
        </w:tc>
      </w:tr>
    </w:tbl>
    <w:p w14:paraId="489B0583" w14:textId="762A064B" w:rsidR="00F10333" w:rsidRDefault="00F10333">
      <w:pPr>
        <w:spacing w:after="0" w:line="259" w:lineRule="auto"/>
        <w:ind w:left="0" w:firstLine="0"/>
        <w:rPr>
          <w:rFonts w:ascii="Times New Roman" w:eastAsia="Times New Roman" w:hAnsi="Times New Roman" w:cs="Times New Roman"/>
          <w:color w:val="FF0000"/>
        </w:rPr>
      </w:pPr>
    </w:p>
    <w:p w14:paraId="52027C8F" w14:textId="77777777" w:rsidR="000F7845" w:rsidRDefault="000F7845">
      <w:pPr>
        <w:spacing w:after="0" w:line="259" w:lineRule="auto"/>
        <w:ind w:left="0" w:firstLine="0"/>
      </w:pPr>
    </w:p>
    <w:p w14:paraId="7E2F5079" w14:textId="77777777" w:rsidR="00F10333" w:rsidRDefault="00E07526">
      <w:pPr>
        <w:pStyle w:val="Heading4"/>
        <w:ind w:left="96"/>
      </w:pPr>
      <w:r>
        <w:t>Film</w:t>
      </w:r>
      <w:r>
        <w:rPr>
          <w:u w:val="none"/>
        </w:rPr>
        <w:t xml:space="preserve"> </w:t>
      </w:r>
    </w:p>
    <w:p w14:paraId="782F22A5" w14:textId="77777777" w:rsidR="00F10333" w:rsidRDefault="00E07526">
      <w:pPr>
        <w:spacing w:after="0" w:line="259" w:lineRule="auto"/>
        <w:ind w:left="221" w:firstLine="0"/>
      </w:pPr>
      <w:r>
        <w:rPr>
          <w:b/>
          <w:color w:val="FF0000"/>
        </w:rPr>
        <w:t xml:space="preserve"> </w:t>
      </w:r>
    </w:p>
    <w:p w14:paraId="43511B56" w14:textId="77777777" w:rsidR="00F10333" w:rsidRDefault="00E07526">
      <w:pPr>
        <w:ind w:left="216"/>
      </w:pPr>
      <w:r>
        <w:rPr>
          <w:b/>
        </w:rPr>
        <w:t xml:space="preserve">Basic format:  </w:t>
      </w:r>
    </w:p>
    <w:p w14:paraId="199294C7" w14:textId="3D282173" w:rsidR="00F10333" w:rsidRDefault="00E07526">
      <w:pPr>
        <w:spacing w:after="0" w:line="259" w:lineRule="auto"/>
        <w:ind w:right="1578"/>
        <w:jc w:val="right"/>
      </w:pPr>
      <w:r w:rsidRPr="14D95857">
        <w:rPr>
          <w:i/>
          <w:iCs/>
        </w:rPr>
        <w:t>Title of Film</w:t>
      </w:r>
      <w:r>
        <w:t xml:space="preserve"> (year of distribution), Directed by Initial</w:t>
      </w:r>
      <w:r w:rsidR="3D4FC0CA">
        <w:t>.</w:t>
      </w:r>
      <w:r>
        <w:t xml:space="preserve"> Surname. [Medium]. Place of distribution: distribution company. </w:t>
      </w:r>
    </w:p>
    <w:p w14:paraId="2762444D" w14:textId="77777777" w:rsidR="00F10333" w:rsidRDefault="00E07526">
      <w:pPr>
        <w:spacing w:after="0" w:line="259" w:lineRule="auto"/>
        <w:ind w:left="0" w:firstLine="0"/>
      </w:pPr>
      <w:r>
        <w:rPr>
          <w:rFonts w:ascii="Times New Roman" w:eastAsia="Times New Roman" w:hAnsi="Times New Roman" w:cs="Times New Roman"/>
          <w:color w:val="FF0000"/>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of film viewed at cinema"/>
        <w:tblDescription w:val="Table showing referencing of film viewed at cinema"/>
      </w:tblPr>
      <w:tblGrid>
        <w:gridCol w:w="4730"/>
        <w:gridCol w:w="9922"/>
      </w:tblGrid>
      <w:tr w:rsidR="00F10333" w:rsidRPr="00846F43" w14:paraId="0543D85E" w14:textId="77777777" w:rsidTr="005F3A31">
        <w:trPr>
          <w:cantSplit/>
          <w:trHeight w:val="816"/>
          <w:tblHeader/>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305AD" w14:textId="77777777" w:rsidR="00F10333" w:rsidRPr="00846F43" w:rsidRDefault="00E07526">
            <w:pPr>
              <w:spacing w:after="0" w:line="259" w:lineRule="auto"/>
              <w:ind w:left="0" w:firstLine="0"/>
              <w:rPr>
                <w:szCs w:val="24"/>
              </w:rPr>
            </w:pPr>
            <w:r w:rsidRPr="00846F43">
              <w:rPr>
                <w:b/>
                <w:szCs w:val="24"/>
              </w:rPr>
              <w:t xml:space="preserve">Film viewed at cinema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DB788" w14:textId="77777777" w:rsidR="00F10333" w:rsidRPr="00846F43" w:rsidRDefault="00E07526">
            <w:pPr>
              <w:spacing w:after="0" w:line="259" w:lineRule="auto"/>
              <w:ind w:left="0" w:firstLine="0"/>
              <w:rPr>
                <w:szCs w:val="24"/>
              </w:rPr>
            </w:pPr>
            <w:r w:rsidRPr="00846F43">
              <w:rPr>
                <w:b/>
                <w:szCs w:val="24"/>
              </w:rPr>
              <w:t>Basic format</w:t>
            </w:r>
            <w:r w:rsidRPr="00846F43">
              <w:rPr>
                <w:szCs w:val="24"/>
              </w:rPr>
              <w:t xml:space="preserve">:  </w:t>
            </w:r>
          </w:p>
          <w:p w14:paraId="7D56B5A4" w14:textId="72EF668F" w:rsidR="00F10333" w:rsidRPr="00846F43" w:rsidRDefault="00E07526">
            <w:pPr>
              <w:spacing w:after="0" w:line="259" w:lineRule="auto"/>
              <w:ind w:left="0" w:firstLine="0"/>
              <w:rPr>
                <w:szCs w:val="24"/>
              </w:rPr>
            </w:pPr>
            <w:r w:rsidRPr="00846F43">
              <w:rPr>
                <w:i/>
                <w:iCs/>
                <w:szCs w:val="24"/>
              </w:rPr>
              <w:t>Title of Film</w:t>
            </w:r>
            <w:r w:rsidRPr="00846F43">
              <w:rPr>
                <w:szCs w:val="24"/>
              </w:rPr>
              <w:t xml:space="preserve"> (year of distribution), Directed by Initial</w:t>
            </w:r>
            <w:r w:rsidR="35D9A432" w:rsidRPr="00846F43">
              <w:rPr>
                <w:szCs w:val="24"/>
              </w:rPr>
              <w:t xml:space="preserve">. </w:t>
            </w:r>
            <w:r w:rsidRPr="00846F43">
              <w:rPr>
                <w:szCs w:val="24"/>
              </w:rPr>
              <w:t xml:space="preserve">Surname. [Medium]. </w:t>
            </w:r>
          </w:p>
          <w:p w14:paraId="02836199" w14:textId="77777777" w:rsidR="00F10333" w:rsidRPr="00846F43" w:rsidRDefault="00E07526">
            <w:pPr>
              <w:spacing w:after="0" w:line="259" w:lineRule="auto"/>
              <w:ind w:left="0" w:firstLine="0"/>
              <w:rPr>
                <w:szCs w:val="24"/>
              </w:rPr>
            </w:pPr>
            <w:r w:rsidRPr="00846F43">
              <w:rPr>
                <w:szCs w:val="24"/>
              </w:rPr>
              <w:t xml:space="preserve">Place of distribution: distribution company. </w:t>
            </w:r>
          </w:p>
        </w:tc>
      </w:tr>
      <w:tr w:rsidR="00F10333" w:rsidRPr="00846F43" w14:paraId="392396CE" w14:textId="77777777" w:rsidTr="005F3A31">
        <w:trPr>
          <w:trHeight w:val="261"/>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D040F4" w14:textId="77777777" w:rsidR="00F10333" w:rsidRPr="00846F43" w:rsidRDefault="00E07526">
            <w:pPr>
              <w:spacing w:after="0" w:line="259" w:lineRule="auto"/>
              <w:ind w:left="0" w:firstLine="0"/>
              <w:rPr>
                <w:szCs w:val="24"/>
              </w:rPr>
            </w:pPr>
            <w:r w:rsidRPr="00846F43">
              <w:rPr>
                <w:szCs w:val="24"/>
              </w:rPr>
              <w:t xml:space="preserve">In-text citation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E58A0F4" w14:textId="77777777" w:rsidR="00F10333" w:rsidRPr="00846F43" w:rsidRDefault="00E07526">
            <w:pPr>
              <w:spacing w:after="0" w:line="259" w:lineRule="auto"/>
              <w:ind w:left="0" w:firstLine="0"/>
              <w:rPr>
                <w:szCs w:val="24"/>
              </w:rPr>
            </w:pPr>
            <w:r w:rsidRPr="00846F43">
              <w:rPr>
                <w:szCs w:val="24"/>
              </w:rPr>
              <w:t xml:space="preserve">Reference list  </w:t>
            </w:r>
          </w:p>
        </w:tc>
      </w:tr>
      <w:tr w:rsidR="00F10333" w:rsidRPr="00846F43" w14:paraId="46D65C6A" w14:textId="77777777" w:rsidTr="005F3A31">
        <w:trPr>
          <w:trHeight w:val="563"/>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D3D0C" w14:textId="77777777" w:rsidR="00F10333" w:rsidRPr="00846F43" w:rsidRDefault="00E07526">
            <w:pPr>
              <w:spacing w:after="0" w:line="259" w:lineRule="auto"/>
              <w:ind w:left="0" w:right="232" w:firstLine="0"/>
              <w:rPr>
                <w:szCs w:val="24"/>
              </w:rPr>
            </w:pPr>
            <w:r w:rsidRPr="00846F43">
              <w:rPr>
                <w:szCs w:val="24"/>
              </w:rPr>
              <w:t xml:space="preserve">The interaction of the characters in </w:t>
            </w:r>
            <w:r w:rsidRPr="00846F43">
              <w:rPr>
                <w:i/>
                <w:szCs w:val="24"/>
              </w:rPr>
              <w:t xml:space="preserve">A Quiet Place </w:t>
            </w:r>
            <w:r w:rsidRPr="00846F43">
              <w:rPr>
                <w:szCs w:val="24"/>
              </w:rPr>
              <w:t>(2018) emphasises…</w:t>
            </w:r>
            <w:r w:rsidRPr="00846F43">
              <w:rPr>
                <w:i/>
                <w:szCs w:val="24"/>
              </w:rPr>
              <w:t xml:space="preserve">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BB188" w14:textId="77777777" w:rsidR="00F10333" w:rsidRPr="00846F43" w:rsidRDefault="00E07526">
            <w:pPr>
              <w:spacing w:after="0" w:line="259" w:lineRule="auto"/>
              <w:ind w:left="0" w:firstLine="0"/>
              <w:rPr>
                <w:szCs w:val="24"/>
              </w:rPr>
            </w:pPr>
            <w:r w:rsidRPr="00846F43">
              <w:rPr>
                <w:i/>
                <w:szCs w:val="24"/>
              </w:rPr>
              <w:t xml:space="preserve">A Quiet Place </w:t>
            </w:r>
            <w:r w:rsidRPr="00846F43">
              <w:rPr>
                <w:szCs w:val="24"/>
              </w:rPr>
              <w:t xml:space="preserve">(2018), Directed by J. Krasinski. [Feature Film]. Hollywood, CA: Paramount Pictures. </w:t>
            </w:r>
          </w:p>
        </w:tc>
      </w:tr>
    </w:tbl>
    <w:p w14:paraId="28A41637" w14:textId="77777777" w:rsidR="00F10333" w:rsidRPr="00846F43" w:rsidRDefault="00E07526">
      <w:pPr>
        <w:spacing w:after="0" w:line="259" w:lineRule="auto"/>
        <w:ind w:left="0" w:firstLine="0"/>
        <w:rPr>
          <w:szCs w:val="24"/>
        </w:rPr>
      </w:pPr>
      <w:r w:rsidRPr="00846F43">
        <w:rPr>
          <w:rFonts w:ascii="Times New Roman" w:eastAsia="Times New Roman" w:hAnsi="Times New Roman" w:cs="Times New Roman"/>
          <w:color w:val="FF0000"/>
          <w:szCs w:val="24"/>
        </w:rPr>
        <w:t xml:space="preserve"> </w:t>
      </w: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referencing of film viewed on streaming service"/>
        <w:tblDescription w:val="Table showing referencing of film viewed on streaming service"/>
      </w:tblPr>
      <w:tblGrid>
        <w:gridCol w:w="4730"/>
        <w:gridCol w:w="9922"/>
      </w:tblGrid>
      <w:tr w:rsidR="00F10333" w:rsidRPr="00846F43" w14:paraId="1FC96C0B" w14:textId="77777777" w:rsidTr="005F3A31">
        <w:trPr>
          <w:cantSplit/>
          <w:trHeight w:val="840"/>
          <w:tblHeader/>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50F4D" w14:textId="77777777" w:rsidR="00F10333" w:rsidRPr="00846F43" w:rsidRDefault="00E07526">
            <w:pPr>
              <w:spacing w:after="0" w:line="259" w:lineRule="auto"/>
              <w:ind w:left="0" w:firstLine="0"/>
              <w:rPr>
                <w:szCs w:val="24"/>
              </w:rPr>
            </w:pPr>
            <w:r w:rsidRPr="00846F43">
              <w:rPr>
                <w:b/>
                <w:szCs w:val="24"/>
              </w:rPr>
              <w:t xml:space="preserve">Film viewed on streaming service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8D637" w14:textId="77777777" w:rsidR="00F10333" w:rsidRPr="00846F43" w:rsidRDefault="00E07526">
            <w:pPr>
              <w:spacing w:after="0" w:line="259" w:lineRule="auto"/>
              <w:ind w:left="0" w:firstLine="0"/>
              <w:rPr>
                <w:szCs w:val="24"/>
              </w:rPr>
            </w:pPr>
            <w:r w:rsidRPr="00846F43">
              <w:rPr>
                <w:b/>
                <w:szCs w:val="24"/>
              </w:rPr>
              <w:t>Basic format</w:t>
            </w:r>
            <w:r w:rsidRPr="00846F43">
              <w:rPr>
                <w:szCs w:val="24"/>
              </w:rPr>
              <w:t xml:space="preserve">:  </w:t>
            </w:r>
          </w:p>
          <w:p w14:paraId="301EBC45" w14:textId="421888B0" w:rsidR="00F10333" w:rsidRPr="00846F43" w:rsidRDefault="00E07526">
            <w:pPr>
              <w:spacing w:after="0" w:line="259" w:lineRule="auto"/>
              <w:ind w:left="0" w:firstLine="0"/>
              <w:rPr>
                <w:szCs w:val="24"/>
              </w:rPr>
            </w:pPr>
            <w:r w:rsidRPr="00846F43">
              <w:rPr>
                <w:i/>
                <w:iCs/>
                <w:szCs w:val="24"/>
              </w:rPr>
              <w:t>Title of Film</w:t>
            </w:r>
            <w:r w:rsidRPr="00846F43">
              <w:rPr>
                <w:szCs w:val="24"/>
              </w:rPr>
              <w:t xml:space="preserve"> (year of distribution), Directed by Initial</w:t>
            </w:r>
            <w:r w:rsidR="4D4D9E49" w:rsidRPr="00846F43">
              <w:rPr>
                <w:szCs w:val="24"/>
              </w:rPr>
              <w:t>.</w:t>
            </w:r>
            <w:r w:rsidRPr="00846F43">
              <w:rPr>
                <w:szCs w:val="24"/>
              </w:rPr>
              <w:t xml:space="preserve"> Surname. [Medium]. </w:t>
            </w:r>
          </w:p>
          <w:p w14:paraId="26297710" w14:textId="2B4CB08D" w:rsidR="00F10333" w:rsidRPr="00846F43" w:rsidRDefault="00E07526">
            <w:pPr>
              <w:spacing w:after="0" w:line="259" w:lineRule="auto"/>
              <w:ind w:left="0" w:firstLine="0"/>
              <w:rPr>
                <w:szCs w:val="24"/>
              </w:rPr>
            </w:pPr>
            <w:r w:rsidRPr="00846F43">
              <w:rPr>
                <w:szCs w:val="24"/>
              </w:rPr>
              <w:t xml:space="preserve">Available </w:t>
            </w:r>
            <w:r w:rsidR="00631146" w:rsidRPr="00846F43">
              <w:rPr>
                <w:szCs w:val="24"/>
              </w:rPr>
              <w:t>from</w:t>
            </w:r>
            <w:r w:rsidRPr="00846F43">
              <w:rPr>
                <w:szCs w:val="24"/>
              </w:rPr>
              <w:t xml:space="preserve">: URL or name of streaming service. [Accessed date Month, Year.] </w:t>
            </w:r>
          </w:p>
        </w:tc>
      </w:tr>
      <w:tr w:rsidR="00F10333" w:rsidRPr="00846F43" w14:paraId="45730153" w14:textId="77777777" w:rsidTr="005F3A31">
        <w:trPr>
          <w:trHeight w:val="284"/>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42A390" w14:textId="77777777" w:rsidR="00F10333" w:rsidRPr="00846F43" w:rsidRDefault="00E07526">
            <w:pPr>
              <w:spacing w:after="0" w:line="259" w:lineRule="auto"/>
              <w:ind w:left="0" w:firstLine="0"/>
              <w:rPr>
                <w:szCs w:val="24"/>
              </w:rPr>
            </w:pPr>
            <w:r w:rsidRPr="00846F43">
              <w:rPr>
                <w:szCs w:val="24"/>
              </w:rPr>
              <w:t xml:space="preserve">In-text citation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897C51" w14:textId="77777777" w:rsidR="00F10333" w:rsidRPr="00846F43" w:rsidRDefault="00E07526">
            <w:pPr>
              <w:spacing w:after="0" w:line="259" w:lineRule="auto"/>
              <w:ind w:left="0" w:firstLine="0"/>
              <w:rPr>
                <w:szCs w:val="24"/>
              </w:rPr>
            </w:pPr>
            <w:r w:rsidRPr="00846F43">
              <w:rPr>
                <w:szCs w:val="24"/>
              </w:rPr>
              <w:t xml:space="preserve">Reference list  </w:t>
            </w:r>
          </w:p>
        </w:tc>
      </w:tr>
      <w:tr w:rsidR="00F10333" w:rsidRPr="00846F43" w14:paraId="061C5470" w14:textId="77777777" w:rsidTr="005F3A31">
        <w:trPr>
          <w:trHeight w:val="563"/>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69515" w14:textId="77777777" w:rsidR="00F10333" w:rsidRPr="00846F43" w:rsidRDefault="00E07526">
            <w:pPr>
              <w:spacing w:after="0" w:line="259" w:lineRule="auto"/>
              <w:ind w:left="0" w:right="327" w:firstLine="0"/>
              <w:rPr>
                <w:szCs w:val="24"/>
              </w:rPr>
            </w:pPr>
            <w:r w:rsidRPr="00846F43">
              <w:rPr>
                <w:szCs w:val="24"/>
              </w:rPr>
              <w:t>…emphasises the interaction between the characters (</w:t>
            </w:r>
            <w:r w:rsidRPr="00846F43">
              <w:rPr>
                <w:i/>
                <w:szCs w:val="24"/>
              </w:rPr>
              <w:t>Nomadland</w:t>
            </w:r>
            <w:r w:rsidRPr="00846F43">
              <w:rPr>
                <w:szCs w:val="24"/>
              </w:rPr>
              <w:t>, 2020).</w:t>
            </w:r>
            <w:r w:rsidRPr="00846F43">
              <w:rPr>
                <w:i/>
                <w:szCs w:val="24"/>
              </w:rPr>
              <w:t xml:space="preserve">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22EDA" w14:textId="4E63881F" w:rsidR="00F10333" w:rsidRPr="00846F43" w:rsidRDefault="00E07526">
            <w:pPr>
              <w:spacing w:after="0" w:line="259" w:lineRule="auto"/>
              <w:ind w:left="0" w:right="236" w:firstLine="0"/>
              <w:rPr>
                <w:szCs w:val="24"/>
              </w:rPr>
            </w:pPr>
            <w:r w:rsidRPr="00846F43">
              <w:rPr>
                <w:i/>
                <w:szCs w:val="24"/>
              </w:rPr>
              <w:t xml:space="preserve">Nomadland </w:t>
            </w:r>
            <w:r w:rsidRPr="00846F43">
              <w:rPr>
                <w:szCs w:val="24"/>
              </w:rPr>
              <w:t xml:space="preserve">(2020), Directed by C. Zhao. Available </w:t>
            </w:r>
            <w:r w:rsidR="000114A8" w:rsidRPr="00846F43">
              <w:rPr>
                <w:szCs w:val="24"/>
              </w:rPr>
              <w:t>from</w:t>
            </w:r>
            <w:r w:rsidRPr="00846F43">
              <w:rPr>
                <w:szCs w:val="24"/>
              </w:rPr>
              <w:t xml:space="preserve">: Disney+. [Accessed 21st January, 2021.]   </w:t>
            </w:r>
          </w:p>
        </w:tc>
      </w:tr>
    </w:tbl>
    <w:p w14:paraId="07E00E1B" w14:textId="77777777" w:rsidR="00F10333" w:rsidRDefault="00E07526">
      <w:pPr>
        <w:spacing w:after="0" w:line="259" w:lineRule="auto"/>
        <w:ind w:left="0" w:firstLine="0"/>
      </w:pPr>
      <w:r>
        <w:rPr>
          <w:rFonts w:ascii="Times New Roman" w:eastAsia="Times New Roman" w:hAnsi="Times New Roman" w:cs="Times New Roman"/>
          <w:color w:val="FF0000"/>
          <w:sz w:val="12"/>
        </w:rPr>
        <w:t xml:space="preserve"> </w:t>
      </w:r>
    </w:p>
    <w:tbl>
      <w:tblPr>
        <w:tblStyle w:val="TableGrid1"/>
        <w:tblW w:w="14652" w:type="dxa"/>
        <w:tblInd w:w="227" w:type="dxa"/>
        <w:tblCellMar>
          <w:top w:w="10" w:type="dxa"/>
          <w:left w:w="107" w:type="dxa"/>
          <w:right w:w="115" w:type="dxa"/>
        </w:tblCellMar>
        <w:tblLook w:val="04A0" w:firstRow="1" w:lastRow="0" w:firstColumn="1" w:lastColumn="0" w:noHBand="0" w:noVBand="1"/>
        <w:tblCaption w:val="Table showing referencing on a film viewed on DVD"/>
      </w:tblPr>
      <w:tblGrid>
        <w:gridCol w:w="4730"/>
        <w:gridCol w:w="9922"/>
      </w:tblGrid>
      <w:tr w:rsidR="00F10333" w14:paraId="08B9504E" w14:textId="77777777" w:rsidTr="005F3A31">
        <w:trPr>
          <w:cantSplit/>
          <w:trHeight w:val="841"/>
          <w:tblHeader/>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9C4E0" w14:textId="77777777" w:rsidR="00F10333" w:rsidRDefault="00E07526">
            <w:pPr>
              <w:spacing w:after="0" w:line="259" w:lineRule="auto"/>
              <w:ind w:left="0" w:firstLine="0"/>
            </w:pPr>
            <w:r>
              <w:rPr>
                <w:b/>
              </w:rPr>
              <w:lastRenderedPageBreak/>
              <w:t xml:space="preserve">Film viewed on DVD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29F83" w14:textId="77777777" w:rsidR="00F10333" w:rsidRDefault="00E07526">
            <w:pPr>
              <w:spacing w:after="0" w:line="259" w:lineRule="auto"/>
              <w:ind w:left="0" w:firstLine="0"/>
            </w:pPr>
            <w:r>
              <w:rPr>
                <w:b/>
              </w:rPr>
              <w:t>Basic format</w:t>
            </w:r>
            <w:r>
              <w:t xml:space="preserve">:  </w:t>
            </w:r>
          </w:p>
          <w:p w14:paraId="7DBE5222" w14:textId="5489C164" w:rsidR="00F10333" w:rsidRDefault="00E07526">
            <w:pPr>
              <w:spacing w:after="0" w:line="259" w:lineRule="auto"/>
              <w:ind w:left="0" w:firstLine="0"/>
            </w:pPr>
            <w:r w:rsidRPr="14D95857">
              <w:rPr>
                <w:i/>
                <w:iCs/>
              </w:rPr>
              <w:t>Title of Film</w:t>
            </w:r>
            <w:r>
              <w:t xml:space="preserve"> (year of distribution), Directed by Initial</w:t>
            </w:r>
            <w:r w:rsidR="37603660">
              <w:t>.</w:t>
            </w:r>
            <w:r>
              <w:t xml:space="preserve"> Surname. [Medium]. </w:t>
            </w:r>
          </w:p>
          <w:p w14:paraId="0961D1C6" w14:textId="77777777" w:rsidR="00F10333" w:rsidRDefault="00E07526">
            <w:pPr>
              <w:spacing w:after="0" w:line="259" w:lineRule="auto"/>
              <w:ind w:left="0" w:firstLine="0"/>
            </w:pPr>
            <w:r>
              <w:t xml:space="preserve">Place of distribution: distribution company. </w:t>
            </w:r>
          </w:p>
        </w:tc>
      </w:tr>
      <w:tr w:rsidR="00F10333" w14:paraId="4AB5442D" w14:textId="77777777" w:rsidTr="005F3A31">
        <w:trPr>
          <w:trHeight w:val="283"/>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84A7CBA" w14:textId="77777777" w:rsidR="00F10333" w:rsidRDefault="00E07526">
            <w:pPr>
              <w:spacing w:after="0" w:line="259" w:lineRule="auto"/>
              <w:ind w:left="0" w:firstLine="0"/>
            </w:pPr>
            <w:r>
              <w:t xml:space="preserve">In-text citation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C9FD4D8" w14:textId="77777777" w:rsidR="00F10333" w:rsidRDefault="00E07526">
            <w:pPr>
              <w:spacing w:after="0" w:line="259" w:lineRule="auto"/>
              <w:ind w:left="0" w:firstLine="0"/>
            </w:pPr>
            <w:r>
              <w:t xml:space="preserve">Reference list  </w:t>
            </w:r>
          </w:p>
        </w:tc>
      </w:tr>
      <w:tr w:rsidR="00F10333" w14:paraId="263F066F" w14:textId="77777777" w:rsidTr="005F3A31">
        <w:trPr>
          <w:trHeight w:val="839"/>
        </w:trPr>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546CB" w14:textId="77777777" w:rsidR="00F10333" w:rsidRDefault="00E07526">
            <w:pPr>
              <w:spacing w:after="0" w:line="259" w:lineRule="auto"/>
              <w:ind w:left="0" w:right="59" w:firstLine="0"/>
            </w:pPr>
            <w:r>
              <w:t>The use of humour in animated film is evident (</w:t>
            </w:r>
            <w:r>
              <w:rPr>
                <w:i/>
              </w:rPr>
              <w:t xml:space="preserve">Minions, 2015) </w:t>
            </w:r>
            <w:r>
              <w:t>through the use of…</w:t>
            </w:r>
            <w:r>
              <w:rPr>
                <w:i/>
              </w:rPr>
              <w:t xml:space="preserve"> </w:t>
            </w:r>
          </w:p>
        </w:tc>
        <w:tc>
          <w:tcPr>
            <w:tcW w:w="99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9A86D" w14:textId="3CECA226" w:rsidR="00F10333" w:rsidRDefault="00E07526">
            <w:pPr>
              <w:spacing w:after="0" w:line="259" w:lineRule="auto"/>
              <w:ind w:left="0" w:firstLine="0"/>
            </w:pPr>
            <w:r w:rsidRPr="14D95857">
              <w:rPr>
                <w:i/>
                <w:iCs/>
              </w:rPr>
              <w:t xml:space="preserve">Minions </w:t>
            </w:r>
            <w:r>
              <w:t>(2015), Directed by P.</w:t>
            </w:r>
            <w:r w:rsidR="0733277B">
              <w:t xml:space="preserve"> </w:t>
            </w:r>
            <w:r>
              <w:t xml:space="preserve">Coffin and K. Balda. [DVD]. Universal City: CA: Universal Pictures.  </w:t>
            </w:r>
          </w:p>
        </w:tc>
      </w:tr>
    </w:tbl>
    <w:p w14:paraId="4B06CF9F" w14:textId="77777777" w:rsidR="00FE4A4A" w:rsidRDefault="00FE4A4A" w:rsidP="00A31B6C">
      <w:pPr>
        <w:ind w:left="0" w:firstLine="0"/>
      </w:pPr>
    </w:p>
    <w:p w14:paraId="177EF7AE" w14:textId="77777777" w:rsidR="00FE4A4A" w:rsidRDefault="00FE4A4A" w:rsidP="006E2911"/>
    <w:p w14:paraId="5E123F51" w14:textId="77777777" w:rsidR="00F10333" w:rsidRPr="00730077" w:rsidRDefault="00E07526">
      <w:pPr>
        <w:pStyle w:val="Heading3"/>
        <w:ind w:left="-5"/>
        <w:rPr>
          <w:u w:val="single"/>
        </w:rPr>
      </w:pPr>
      <w:bookmarkStart w:id="26" w:name="_Toc171406738"/>
      <w:r w:rsidRPr="00730077">
        <w:rPr>
          <w:u w:val="single"/>
        </w:rPr>
        <w:t>Music</w:t>
      </w:r>
      <w:bookmarkEnd w:id="26"/>
      <w:r w:rsidRPr="00730077">
        <w:rPr>
          <w:u w:val="single"/>
        </w:rPr>
        <w:t xml:space="preserve"> </w:t>
      </w:r>
    </w:p>
    <w:p w14:paraId="7D13EC2D" w14:textId="77777777" w:rsidR="00F10333" w:rsidRDefault="00E07526">
      <w:pPr>
        <w:spacing w:after="0" w:line="259" w:lineRule="auto"/>
        <w:ind w:left="0" w:firstLine="0"/>
      </w:pPr>
      <w:r>
        <w:rPr>
          <w:rFonts w:ascii="Times New Roman" w:eastAsia="Times New Roman" w:hAnsi="Times New Roman" w:cs="Times New Roman"/>
          <w:color w:val="FF0000"/>
        </w:rPr>
        <w:t xml:space="preserve"> </w:t>
      </w:r>
    </w:p>
    <w:p w14:paraId="00586DD1" w14:textId="77777777" w:rsidR="00F10333" w:rsidRDefault="00E07526">
      <w:pPr>
        <w:ind w:left="111"/>
      </w:pPr>
      <w:r>
        <w:rPr>
          <w:b/>
        </w:rPr>
        <w:t xml:space="preserve">Basic format:  </w:t>
      </w:r>
    </w:p>
    <w:p w14:paraId="5B799AF4" w14:textId="77777777" w:rsidR="00F10333" w:rsidRDefault="00E07526">
      <w:pPr>
        <w:spacing w:after="0" w:line="259" w:lineRule="auto"/>
        <w:ind w:left="221" w:firstLine="0"/>
      </w:pPr>
      <w:r>
        <w:t xml:space="preserve"> </w:t>
      </w:r>
    </w:p>
    <w:p w14:paraId="633A6D0A" w14:textId="77777777" w:rsidR="00F10333" w:rsidRDefault="00E07526">
      <w:pPr>
        <w:spacing w:after="0" w:line="259" w:lineRule="auto"/>
        <w:ind w:right="3710"/>
        <w:jc w:val="right"/>
      </w:pPr>
      <w:r>
        <w:t xml:space="preserve">Artist (year of release), ‘Title of Track’, </w:t>
      </w:r>
      <w:r>
        <w:rPr>
          <w:i/>
        </w:rPr>
        <w:t>Title of album</w:t>
      </w:r>
      <w:r>
        <w:t xml:space="preserve"> [Medium]. Place of distribution: Distributor. </w:t>
      </w:r>
    </w:p>
    <w:p w14:paraId="5375FE29" w14:textId="77777777" w:rsidR="00F10333" w:rsidRDefault="00E07526">
      <w:pPr>
        <w:spacing w:after="0" w:line="259" w:lineRule="auto"/>
        <w:ind w:left="221" w:firstLine="0"/>
      </w:pPr>
      <w: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on a whole album of music"/>
        <w:tblDescription w:val="Table showing referencing on a whole album of music"/>
      </w:tblPr>
      <w:tblGrid>
        <w:gridCol w:w="4730"/>
        <w:gridCol w:w="9922"/>
      </w:tblGrid>
      <w:tr w:rsidR="00F10333" w14:paraId="25D40FEB" w14:textId="77777777" w:rsidTr="005F3A31">
        <w:trPr>
          <w:cantSplit/>
          <w:trHeight w:val="818"/>
          <w:tblHeader/>
        </w:trPr>
        <w:tc>
          <w:tcPr>
            <w:tcW w:w="4730" w:type="dxa"/>
            <w:tcBorders>
              <w:top w:val="single" w:sz="4" w:space="0" w:color="000000"/>
              <w:left w:val="single" w:sz="4" w:space="0" w:color="000000"/>
              <w:bottom w:val="single" w:sz="4" w:space="0" w:color="000000"/>
              <w:right w:val="single" w:sz="4" w:space="0" w:color="000000"/>
            </w:tcBorders>
          </w:tcPr>
          <w:p w14:paraId="70A44974" w14:textId="77777777" w:rsidR="00F10333" w:rsidRPr="00140ED0" w:rsidRDefault="00E07526">
            <w:pPr>
              <w:spacing w:after="0" w:line="259" w:lineRule="auto"/>
              <w:ind w:left="0" w:firstLine="0"/>
              <w:rPr>
                <w:szCs w:val="24"/>
              </w:rPr>
            </w:pPr>
            <w:r w:rsidRPr="00140ED0">
              <w:rPr>
                <w:b/>
                <w:szCs w:val="24"/>
              </w:rPr>
              <w:t xml:space="preserve">Whole album  </w:t>
            </w:r>
          </w:p>
        </w:tc>
        <w:tc>
          <w:tcPr>
            <w:tcW w:w="9922" w:type="dxa"/>
            <w:tcBorders>
              <w:top w:val="single" w:sz="4" w:space="0" w:color="000000"/>
              <w:left w:val="single" w:sz="4" w:space="0" w:color="000000"/>
              <w:bottom w:val="single" w:sz="4" w:space="0" w:color="000000"/>
              <w:right w:val="single" w:sz="4" w:space="0" w:color="000000"/>
            </w:tcBorders>
          </w:tcPr>
          <w:p w14:paraId="69A2C9D2" w14:textId="77777777" w:rsidR="00F10333" w:rsidRPr="00140ED0" w:rsidRDefault="00E07526">
            <w:pPr>
              <w:spacing w:after="0" w:line="259" w:lineRule="auto"/>
              <w:ind w:left="0" w:firstLine="0"/>
              <w:rPr>
                <w:szCs w:val="24"/>
              </w:rPr>
            </w:pPr>
            <w:r w:rsidRPr="00140ED0">
              <w:rPr>
                <w:b/>
                <w:szCs w:val="24"/>
              </w:rPr>
              <w:t>Basic format</w:t>
            </w:r>
            <w:r w:rsidRPr="00140ED0">
              <w:rPr>
                <w:szCs w:val="24"/>
              </w:rPr>
              <w:t xml:space="preserve">:  </w:t>
            </w:r>
          </w:p>
          <w:p w14:paraId="25255FAC" w14:textId="77777777" w:rsidR="00F10333" w:rsidRPr="00140ED0" w:rsidRDefault="00E07526">
            <w:pPr>
              <w:spacing w:after="0" w:line="259" w:lineRule="auto"/>
              <w:ind w:left="0" w:right="195" w:firstLine="0"/>
              <w:rPr>
                <w:szCs w:val="24"/>
              </w:rPr>
            </w:pPr>
            <w:r w:rsidRPr="00140ED0">
              <w:rPr>
                <w:szCs w:val="24"/>
              </w:rPr>
              <w:t xml:space="preserve">Artist (year of release), </w:t>
            </w:r>
            <w:r w:rsidRPr="00140ED0">
              <w:rPr>
                <w:i/>
                <w:szCs w:val="24"/>
              </w:rPr>
              <w:t xml:space="preserve">Title of album </w:t>
            </w:r>
            <w:r w:rsidRPr="00140ED0">
              <w:rPr>
                <w:szCs w:val="24"/>
              </w:rPr>
              <w:t xml:space="preserve">[Medium]. Place of distribution: Distributor.  </w:t>
            </w:r>
          </w:p>
        </w:tc>
      </w:tr>
      <w:tr w:rsidR="00F10333" w14:paraId="7A1E9FB4"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53737A52" w14:textId="77777777" w:rsidR="00F10333" w:rsidRPr="00140ED0" w:rsidRDefault="00E07526">
            <w:pPr>
              <w:spacing w:after="0" w:line="259" w:lineRule="auto"/>
              <w:ind w:left="0" w:firstLine="0"/>
              <w:rPr>
                <w:szCs w:val="24"/>
              </w:rPr>
            </w:pPr>
            <w:r w:rsidRPr="00140ED0">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10286E5D" w14:textId="77777777" w:rsidR="00F10333" w:rsidRPr="00140ED0" w:rsidRDefault="00E07526">
            <w:pPr>
              <w:spacing w:after="0" w:line="259" w:lineRule="auto"/>
              <w:ind w:left="0" w:firstLine="0"/>
              <w:rPr>
                <w:szCs w:val="24"/>
              </w:rPr>
            </w:pPr>
            <w:r w:rsidRPr="00140ED0">
              <w:rPr>
                <w:szCs w:val="24"/>
              </w:rPr>
              <w:t xml:space="preserve">Reference list  </w:t>
            </w:r>
          </w:p>
        </w:tc>
      </w:tr>
      <w:tr w:rsidR="00F10333" w14:paraId="03E47A51" w14:textId="77777777" w:rsidTr="005F3A31">
        <w:trPr>
          <w:trHeight w:val="1272"/>
        </w:trPr>
        <w:tc>
          <w:tcPr>
            <w:tcW w:w="4730" w:type="dxa"/>
            <w:tcBorders>
              <w:top w:val="single" w:sz="4" w:space="0" w:color="000000"/>
              <w:left w:val="single" w:sz="4" w:space="0" w:color="000000"/>
              <w:bottom w:val="single" w:sz="4" w:space="0" w:color="000000"/>
              <w:right w:val="single" w:sz="4" w:space="0" w:color="000000"/>
            </w:tcBorders>
          </w:tcPr>
          <w:p w14:paraId="03E1A5E5" w14:textId="77777777" w:rsidR="00F10333" w:rsidRPr="00140ED0" w:rsidRDefault="00E07526">
            <w:pPr>
              <w:spacing w:after="0" w:line="240" w:lineRule="auto"/>
              <w:ind w:left="0" w:right="130" w:firstLine="0"/>
              <w:rPr>
                <w:szCs w:val="24"/>
              </w:rPr>
            </w:pPr>
            <w:r w:rsidRPr="00140ED0">
              <w:rPr>
                <w:szCs w:val="24"/>
              </w:rPr>
              <w:t xml:space="preserve">…marked a change in direction for the band (Metalllica, 1991).  </w:t>
            </w:r>
          </w:p>
          <w:p w14:paraId="02A5EC15" w14:textId="77777777" w:rsidR="00F10333" w:rsidRPr="00140ED0" w:rsidRDefault="00E07526">
            <w:pPr>
              <w:spacing w:after="0" w:line="259" w:lineRule="auto"/>
              <w:ind w:left="0" w:firstLine="0"/>
              <w:rPr>
                <w:szCs w:val="24"/>
              </w:rPr>
            </w:pPr>
            <w:r w:rsidRPr="00140ED0">
              <w:rPr>
                <w:szCs w:val="24"/>
              </w:rPr>
              <w:t xml:space="preserve"> </w:t>
            </w:r>
          </w:p>
          <w:p w14:paraId="325E8359" w14:textId="161322C3" w:rsidR="00F10333" w:rsidRPr="00140ED0" w:rsidRDefault="00E07526">
            <w:pPr>
              <w:spacing w:after="0" w:line="259" w:lineRule="auto"/>
              <w:ind w:left="0" w:right="48" w:firstLine="0"/>
              <w:rPr>
                <w:szCs w:val="24"/>
              </w:rPr>
            </w:pPr>
            <w:r w:rsidRPr="00140ED0">
              <w:rPr>
                <w:szCs w:val="24"/>
              </w:rPr>
              <w:t>The album Sgt. Pepper’s Lonely Hearts Club Band (1967) contains innovative songwriting</w:t>
            </w:r>
            <w:r w:rsidR="00A31B6C">
              <w:rPr>
                <w:szCs w:val="24"/>
              </w:rPr>
              <w:t>…</w:t>
            </w:r>
            <w:r w:rsidRPr="00140ED0">
              <w:rPr>
                <w:szCs w:val="24"/>
              </w:rPr>
              <w:t xml:space="preserve"> </w:t>
            </w:r>
          </w:p>
        </w:tc>
        <w:tc>
          <w:tcPr>
            <w:tcW w:w="9922" w:type="dxa"/>
            <w:tcBorders>
              <w:top w:val="single" w:sz="4" w:space="0" w:color="000000"/>
              <w:left w:val="single" w:sz="4" w:space="0" w:color="000000"/>
              <w:bottom w:val="single" w:sz="4" w:space="0" w:color="000000"/>
              <w:right w:val="single" w:sz="4" w:space="0" w:color="000000"/>
            </w:tcBorders>
          </w:tcPr>
          <w:p w14:paraId="6EE1BD21" w14:textId="77777777" w:rsidR="00F10333" w:rsidRPr="00140ED0" w:rsidRDefault="00E07526">
            <w:pPr>
              <w:spacing w:after="0" w:line="259" w:lineRule="auto"/>
              <w:ind w:left="0" w:firstLine="0"/>
              <w:rPr>
                <w:szCs w:val="24"/>
              </w:rPr>
            </w:pPr>
            <w:r w:rsidRPr="00140ED0">
              <w:rPr>
                <w:szCs w:val="24"/>
              </w:rPr>
              <w:t xml:space="preserve">Metallica (1991), </w:t>
            </w:r>
            <w:r w:rsidRPr="00140ED0">
              <w:rPr>
                <w:i/>
                <w:szCs w:val="24"/>
              </w:rPr>
              <w:t>Metallica</w:t>
            </w:r>
            <w:r w:rsidRPr="00140ED0">
              <w:rPr>
                <w:szCs w:val="24"/>
              </w:rPr>
              <w:t xml:space="preserve"> [CD]. New York: Elektra.  </w:t>
            </w:r>
          </w:p>
          <w:p w14:paraId="65219CFD" w14:textId="77777777" w:rsidR="00F10333" w:rsidRPr="00140ED0" w:rsidRDefault="00E07526">
            <w:pPr>
              <w:spacing w:after="0" w:line="259" w:lineRule="auto"/>
              <w:ind w:left="0" w:firstLine="0"/>
              <w:rPr>
                <w:szCs w:val="24"/>
              </w:rPr>
            </w:pPr>
            <w:r w:rsidRPr="00140ED0">
              <w:rPr>
                <w:szCs w:val="24"/>
              </w:rPr>
              <w:t xml:space="preserve"> </w:t>
            </w:r>
          </w:p>
          <w:p w14:paraId="55907571" w14:textId="77777777" w:rsidR="00F10333" w:rsidRPr="00140ED0" w:rsidRDefault="00E07526">
            <w:pPr>
              <w:spacing w:after="0" w:line="259" w:lineRule="auto"/>
              <w:ind w:left="0" w:firstLine="0"/>
              <w:rPr>
                <w:szCs w:val="24"/>
              </w:rPr>
            </w:pPr>
            <w:r w:rsidRPr="00140ED0">
              <w:rPr>
                <w:szCs w:val="24"/>
              </w:rPr>
              <w:t xml:space="preserve"> </w:t>
            </w:r>
          </w:p>
          <w:p w14:paraId="21F66098" w14:textId="77777777" w:rsidR="00F10333" w:rsidRPr="00140ED0" w:rsidRDefault="00E07526">
            <w:pPr>
              <w:spacing w:after="0" w:line="259" w:lineRule="auto"/>
              <w:ind w:left="0" w:firstLine="0"/>
              <w:rPr>
                <w:szCs w:val="24"/>
              </w:rPr>
            </w:pPr>
            <w:r w:rsidRPr="00140ED0">
              <w:rPr>
                <w:szCs w:val="24"/>
              </w:rPr>
              <w:t xml:space="preserve">The Beatles (1967), </w:t>
            </w:r>
            <w:r w:rsidRPr="00140ED0">
              <w:rPr>
                <w:i/>
                <w:szCs w:val="24"/>
              </w:rPr>
              <w:t xml:space="preserve">Sgt. Pepper’s Lonely Hearts Club Band </w:t>
            </w:r>
            <w:r w:rsidR="006E2911" w:rsidRPr="00140ED0">
              <w:rPr>
                <w:szCs w:val="24"/>
              </w:rPr>
              <w:t>[Vinyl]. London: Parla</w:t>
            </w:r>
            <w:r w:rsidRPr="00140ED0">
              <w:rPr>
                <w:szCs w:val="24"/>
              </w:rPr>
              <w:t xml:space="preserve">phone. </w:t>
            </w:r>
          </w:p>
        </w:tc>
      </w:tr>
    </w:tbl>
    <w:p w14:paraId="6F3539C2" w14:textId="77777777" w:rsidR="00F10333" w:rsidRDefault="00E07526">
      <w:pPr>
        <w:spacing w:after="0" w:line="259" w:lineRule="auto"/>
        <w:ind w:left="221" w:firstLine="0"/>
      </w:pPr>
      <w:r>
        <w:t xml:space="preserve"> </w:t>
      </w:r>
    </w:p>
    <w:p w14:paraId="7AA1D44A" w14:textId="77777777" w:rsidR="005F3A31" w:rsidRDefault="005F3A31">
      <w:pPr>
        <w:spacing w:after="0" w:line="259" w:lineRule="auto"/>
        <w:ind w:left="221" w:firstLine="0"/>
      </w:pPr>
    </w:p>
    <w:p w14:paraId="3AD95E65" w14:textId="77777777" w:rsidR="005F3A31" w:rsidRDefault="005F3A31">
      <w:pPr>
        <w:spacing w:after="0" w:line="259" w:lineRule="auto"/>
        <w:ind w:left="221" w:firstLine="0"/>
      </w:pP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referencing a track from an album"/>
        <w:tblDescription w:val="Table showing referencing a track from an album"/>
      </w:tblPr>
      <w:tblGrid>
        <w:gridCol w:w="4730"/>
        <w:gridCol w:w="9922"/>
      </w:tblGrid>
      <w:tr w:rsidR="00F10333" w14:paraId="48335834" w14:textId="77777777" w:rsidTr="005F3A31">
        <w:trPr>
          <w:cantSplit/>
          <w:trHeight w:val="817"/>
          <w:tblHeader/>
        </w:trPr>
        <w:tc>
          <w:tcPr>
            <w:tcW w:w="4730" w:type="dxa"/>
            <w:tcBorders>
              <w:top w:val="single" w:sz="4" w:space="0" w:color="000000"/>
              <w:left w:val="single" w:sz="4" w:space="0" w:color="000000"/>
              <w:bottom w:val="single" w:sz="4" w:space="0" w:color="000000"/>
              <w:right w:val="single" w:sz="4" w:space="0" w:color="000000"/>
            </w:tcBorders>
          </w:tcPr>
          <w:p w14:paraId="67F5BA7D" w14:textId="77777777" w:rsidR="00F10333" w:rsidRPr="00A31B6C" w:rsidRDefault="00E07526">
            <w:pPr>
              <w:spacing w:after="0" w:line="259" w:lineRule="auto"/>
              <w:ind w:left="0" w:firstLine="0"/>
              <w:rPr>
                <w:szCs w:val="24"/>
              </w:rPr>
            </w:pPr>
            <w:r w:rsidRPr="00A31B6C">
              <w:rPr>
                <w:b/>
                <w:szCs w:val="24"/>
              </w:rPr>
              <w:lastRenderedPageBreak/>
              <w:t xml:space="preserve">Track from an album   </w:t>
            </w:r>
          </w:p>
        </w:tc>
        <w:tc>
          <w:tcPr>
            <w:tcW w:w="9922" w:type="dxa"/>
            <w:tcBorders>
              <w:top w:val="single" w:sz="4" w:space="0" w:color="000000"/>
              <w:left w:val="single" w:sz="4" w:space="0" w:color="000000"/>
              <w:bottom w:val="single" w:sz="4" w:space="0" w:color="000000"/>
              <w:right w:val="single" w:sz="4" w:space="0" w:color="000000"/>
            </w:tcBorders>
          </w:tcPr>
          <w:p w14:paraId="590046B8" w14:textId="77777777" w:rsidR="00F10333" w:rsidRPr="00A31B6C" w:rsidRDefault="00E07526">
            <w:pPr>
              <w:spacing w:after="19" w:line="259" w:lineRule="auto"/>
              <w:ind w:left="0" w:firstLine="0"/>
              <w:rPr>
                <w:szCs w:val="24"/>
              </w:rPr>
            </w:pPr>
            <w:r w:rsidRPr="00A31B6C">
              <w:rPr>
                <w:b/>
                <w:szCs w:val="24"/>
              </w:rPr>
              <w:t>Basic format</w:t>
            </w:r>
            <w:r w:rsidRPr="00A31B6C">
              <w:rPr>
                <w:szCs w:val="24"/>
              </w:rPr>
              <w:t xml:space="preserve">:  </w:t>
            </w:r>
          </w:p>
          <w:p w14:paraId="7AA5DD9A" w14:textId="77777777" w:rsidR="00F10333" w:rsidRPr="00A31B6C" w:rsidRDefault="00E07526">
            <w:pPr>
              <w:spacing w:after="0" w:line="259" w:lineRule="auto"/>
              <w:ind w:left="0" w:firstLine="0"/>
              <w:rPr>
                <w:szCs w:val="24"/>
              </w:rPr>
            </w:pPr>
            <w:r w:rsidRPr="00A31B6C">
              <w:rPr>
                <w:szCs w:val="24"/>
              </w:rPr>
              <w:t xml:space="preserve">Artist (year of release), ‘Title of Track’, </w:t>
            </w:r>
            <w:r w:rsidRPr="00A31B6C">
              <w:rPr>
                <w:i/>
                <w:szCs w:val="24"/>
              </w:rPr>
              <w:t xml:space="preserve">Title of album </w:t>
            </w:r>
            <w:r w:rsidRPr="00A31B6C">
              <w:rPr>
                <w:szCs w:val="24"/>
              </w:rPr>
              <w:t xml:space="preserve">[Medium]. Place of distribution: Distributor.  </w:t>
            </w:r>
          </w:p>
        </w:tc>
      </w:tr>
      <w:tr w:rsidR="00F10333" w14:paraId="02DF79DB" w14:textId="77777777" w:rsidTr="005F3A31">
        <w:trPr>
          <w:trHeight w:val="283"/>
        </w:trPr>
        <w:tc>
          <w:tcPr>
            <w:tcW w:w="4730" w:type="dxa"/>
            <w:tcBorders>
              <w:top w:val="single" w:sz="4" w:space="0" w:color="000000"/>
              <w:left w:val="single" w:sz="4" w:space="0" w:color="000000"/>
              <w:bottom w:val="single" w:sz="4" w:space="0" w:color="000000"/>
              <w:right w:val="single" w:sz="4" w:space="0" w:color="000000"/>
            </w:tcBorders>
            <w:shd w:val="clear" w:color="auto" w:fill="D9D9D9"/>
          </w:tcPr>
          <w:p w14:paraId="74CB9516" w14:textId="77777777" w:rsidR="00F10333" w:rsidRPr="00A31B6C" w:rsidRDefault="00E07526">
            <w:pPr>
              <w:spacing w:after="0" w:line="259" w:lineRule="auto"/>
              <w:ind w:left="0" w:firstLine="0"/>
              <w:rPr>
                <w:szCs w:val="24"/>
              </w:rPr>
            </w:pPr>
            <w:r w:rsidRPr="00A31B6C">
              <w:rPr>
                <w:szCs w:val="24"/>
              </w:rPr>
              <w:t xml:space="preserve">In-text citation  </w:t>
            </w:r>
          </w:p>
        </w:tc>
        <w:tc>
          <w:tcPr>
            <w:tcW w:w="9922" w:type="dxa"/>
            <w:tcBorders>
              <w:top w:val="single" w:sz="4" w:space="0" w:color="000000"/>
              <w:left w:val="single" w:sz="4" w:space="0" w:color="000000"/>
              <w:bottom w:val="single" w:sz="4" w:space="0" w:color="000000"/>
              <w:right w:val="single" w:sz="4" w:space="0" w:color="000000"/>
            </w:tcBorders>
            <w:shd w:val="clear" w:color="auto" w:fill="D9D9D9"/>
          </w:tcPr>
          <w:p w14:paraId="412350CC" w14:textId="77777777" w:rsidR="00F10333" w:rsidRPr="00A31B6C" w:rsidRDefault="00E07526">
            <w:pPr>
              <w:spacing w:after="0" w:line="259" w:lineRule="auto"/>
              <w:ind w:left="0" w:firstLine="0"/>
              <w:rPr>
                <w:szCs w:val="24"/>
              </w:rPr>
            </w:pPr>
            <w:r w:rsidRPr="00A31B6C">
              <w:rPr>
                <w:szCs w:val="24"/>
              </w:rPr>
              <w:t xml:space="preserve">Reference list  </w:t>
            </w:r>
          </w:p>
        </w:tc>
      </w:tr>
      <w:tr w:rsidR="00F10333" w14:paraId="2E50D0AC" w14:textId="77777777" w:rsidTr="005F3A31">
        <w:trPr>
          <w:trHeight w:val="563"/>
        </w:trPr>
        <w:tc>
          <w:tcPr>
            <w:tcW w:w="4730" w:type="dxa"/>
            <w:tcBorders>
              <w:top w:val="single" w:sz="4" w:space="0" w:color="000000"/>
              <w:left w:val="single" w:sz="4" w:space="0" w:color="000000"/>
              <w:bottom w:val="single" w:sz="4" w:space="0" w:color="000000"/>
              <w:right w:val="single" w:sz="4" w:space="0" w:color="000000"/>
            </w:tcBorders>
          </w:tcPr>
          <w:p w14:paraId="52526E92" w14:textId="77777777" w:rsidR="00F10333" w:rsidRPr="00A31B6C" w:rsidRDefault="00E07526">
            <w:pPr>
              <w:spacing w:after="0" w:line="259" w:lineRule="auto"/>
              <w:ind w:left="0" w:firstLine="0"/>
              <w:rPr>
                <w:szCs w:val="24"/>
              </w:rPr>
            </w:pPr>
            <w:r w:rsidRPr="00A31B6C">
              <w:rPr>
                <w:szCs w:val="24"/>
              </w:rPr>
              <w:t xml:space="preserve">The song ‘Live Forever’ (Oasis, 1994) is representative of… </w:t>
            </w:r>
          </w:p>
        </w:tc>
        <w:tc>
          <w:tcPr>
            <w:tcW w:w="9922" w:type="dxa"/>
            <w:tcBorders>
              <w:top w:val="single" w:sz="4" w:space="0" w:color="000000"/>
              <w:left w:val="single" w:sz="4" w:space="0" w:color="000000"/>
              <w:bottom w:val="single" w:sz="4" w:space="0" w:color="000000"/>
              <w:right w:val="single" w:sz="4" w:space="0" w:color="000000"/>
            </w:tcBorders>
          </w:tcPr>
          <w:p w14:paraId="3F68B0BB" w14:textId="77777777" w:rsidR="00F10333" w:rsidRPr="00A31B6C" w:rsidRDefault="00E07526">
            <w:pPr>
              <w:spacing w:after="0" w:line="259" w:lineRule="auto"/>
              <w:ind w:left="0" w:right="298" w:firstLine="0"/>
              <w:rPr>
                <w:szCs w:val="24"/>
              </w:rPr>
            </w:pPr>
            <w:r w:rsidRPr="00A31B6C">
              <w:rPr>
                <w:szCs w:val="24"/>
              </w:rPr>
              <w:t xml:space="preserve">Oasis (1994), ‘Live Forever’, </w:t>
            </w:r>
            <w:r w:rsidRPr="00A31B6C">
              <w:rPr>
                <w:i/>
                <w:szCs w:val="24"/>
              </w:rPr>
              <w:t xml:space="preserve">Definitely Maybe </w:t>
            </w:r>
            <w:r w:rsidRPr="00A31B6C">
              <w:rPr>
                <w:szCs w:val="24"/>
              </w:rPr>
              <w:t xml:space="preserve">[CD]. London: Creation Records. </w:t>
            </w:r>
          </w:p>
        </w:tc>
      </w:tr>
    </w:tbl>
    <w:p w14:paraId="6D622F0C" w14:textId="77777777" w:rsidR="00F10333" w:rsidRDefault="00E07526">
      <w:pPr>
        <w:spacing w:after="0" w:line="259" w:lineRule="auto"/>
        <w:ind w:left="0" w:firstLine="0"/>
      </w:pPr>
      <w:r>
        <w:t xml:space="preserve"> </w:t>
      </w:r>
    </w:p>
    <w:p w14:paraId="6AB3D405" w14:textId="77777777" w:rsidR="00F10333" w:rsidRPr="00730077" w:rsidRDefault="00E07526">
      <w:pPr>
        <w:pStyle w:val="Heading4"/>
        <w:ind w:left="96"/>
        <w:rPr>
          <w:u w:val="none"/>
        </w:rPr>
      </w:pPr>
      <w:r w:rsidRPr="00730077">
        <w:rPr>
          <w:u w:val="none"/>
        </w:rPr>
        <w:t xml:space="preserve">Music from a streaming service  </w:t>
      </w:r>
    </w:p>
    <w:p w14:paraId="0FD9BCFB"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4652" w:type="dxa"/>
        <w:tblInd w:w="227" w:type="dxa"/>
        <w:tblCellMar>
          <w:top w:w="7" w:type="dxa"/>
          <w:left w:w="107" w:type="dxa"/>
          <w:right w:w="441" w:type="dxa"/>
        </w:tblCellMar>
        <w:tblLook w:val="04A0" w:firstRow="1" w:lastRow="0" w:firstColumn="1" w:lastColumn="0" w:noHBand="0" w:noVBand="1"/>
        <w:tblCaption w:val="Table showing how to reference a single track or song"/>
        <w:tblDescription w:val="Table showing how to reference a single track or song"/>
      </w:tblPr>
      <w:tblGrid>
        <w:gridCol w:w="5019"/>
        <w:gridCol w:w="9633"/>
      </w:tblGrid>
      <w:tr w:rsidR="00F10333" w14:paraId="3B0C4518" w14:textId="77777777" w:rsidTr="00C20EC7">
        <w:trPr>
          <w:cantSplit/>
          <w:trHeight w:val="853"/>
          <w:tblHeader/>
        </w:trPr>
        <w:tc>
          <w:tcPr>
            <w:tcW w:w="5019" w:type="dxa"/>
            <w:tcBorders>
              <w:top w:val="single" w:sz="4" w:space="0" w:color="000000"/>
              <w:left w:val="single" w:sz="4" w:space="0" w:color="000000"/>
              <w:bottom w:val="single" w:sz="4" w:space="0" w:color="000000"/>
              <w:right w:val="single" w:sz="4" w:space="0" w:color="000000"/>
            </w:tcBorders>
          </w:tcPr>
          <w:p w14:paraId="2F3391A5" w14:textId="77777777" w:rsidR="00F10333" w:rsidRPr="00623807" w:rsidRDefault="00E07526">
            <w:pPr>
              <w:spacing w:after="0" w:line="259" w:lineRule="auto"/>
              <w:ind w:left="0" w:firstLine="0"/>
              <w:rPr>
                <w:szCs w:val="24"/>
              </w:rPr>
            </w:pPr>
            <w:r w:rsidRPr="00623807">
              <w:rPr>
                <w:b/>
                <w:szCs w:val="24"/>
              </w:rPr>
              <w:t xml:space="preserve">Single track or song </w:t>
            </w:r>
          </w:p>
        </w:tc>
        <w:tc>
          <w:tcPr>
            <w:tcW w:w="9633" w:type="dxa"/>
            <w:tcBorders>
              <w:top w:val="single" w:sz="4" w:space="0" w:color="000000"/>
              <w:left w:val="single" w:sz="4" w:space="0" w:color="000000"/>
              <w:bottom w:val="single" w:sz="4" w:space="0" w:color="000000"/>
              <w:right w:val="single" w:sz="4" w:space="0" w:color="000000"/>
            </w:tcBorders>
          </w:tcPr>
          <w:p w14:paraId="68674413" w14:textId="77777777" w:rsidR="00F10333" w:rsidRPr="00623807" w:rsidRDefault="00E07526">
            <w:pPr>
              <w:spacing w:after="24" w:line="259" w:lineRule="auto"/>
              <w:ind w:left="0" w:firstLine="0"/>
              <w:rPr>
                <w:szCs w:val="24"/>
              </w:rPr>
            </w:pPr>
            <w:r w:rsidRPr="00623807">
              <w:rPr>
                <w:b/>
                <w:szCs w:val="24"/>
              </w:rPr>
              <w:t>Basic format</w:t>
            </w:r>
            <w:r w:rsidRPr="00623807">
              <w:rPr>
                <w:szCs w:val="24"/>
              </w:rPr>
              <w:t xml:space="preserve">:  </w:t>
            </w:r>
          </w:p>
          <w:p w14:paraId="5CAB84A3" w14:textId="77777777" w:rsidR="00F10333" w:rsidRPr="00623807" w:rsidRDefault="00E07526" w:rsidP="006E2911">
            <w:pPr>
              <w:spacing w:after="0" w:line="240" w:lineRule="auto"/>
              <w:ind w:left="0" w:firstLine="0"/>
              <w:rPr>
                <w:szCs w:val="24"/>
              </w:rPr>
            </w:pPr>
            <w:r w:rsidRPr="00623807">
              <w:rPr>
                <w:szCs w:val="24"/>
              </w:rPr>
              <w:t>Artist (year of release), ‘Title of Track’,</w:t>
            </w:r>
            <w:r w:rsidRPr="00623807">
              <w:rPr>
                <w:i/>
                <w:szCs w:val="24"/>
              </w:rPr>
              <w:t xml:space="preserve"> </w:t>
            </w:r>
            <w:r w:rsidRPr="00623807">
              <w:rPr>
                <w:szCs w:val="24"/>
              </w:rPr>
              <w:t xml:space="preserve">Available from: Name of streaming service. [Accessed date Month, Year.] </w:t>
            </w:r>
          </w:p>
        </w:tc>
      </w:tr>
      <w:tr w:rsidR="00F10333" w14:paraId="1A094E0C" w14:textId="77777777" w:rsidTr="00C20EC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60C3886D" w14:textId="77777777" w:rsidR="00F10333" w:rsidRPr="00623807" w:rsidRDefault="00E07526">
            <w:pPr>
              <w:spacing w:after="0" w:line="259" w:lineRule="auto"/>
              <w:ind w:left="0" w:firstLine="0"/>
              <w:rPr>
                <w:szCs w:val="24"/>
              </w:rPr>
            </w:pPr>
            <w:r w:rsidRPr="00623807">
              <w:rPr>
                <w:szCs w:val="24"/>
              </w:rPr>
              <w:t xml:space="preserve">In-text citation  </w:t>
            </w:r>
          </w:p>
        </w:tc>
        <w:tc>
          <w:tcPr>
            <w:tcW w:w="9633" w:type="dxa"/>
            <w:tcBorders>
              <w:top w:val="single" w:sz="4" w:space="0" w:color="000000"/>
              <w:left w:val="single" w:sz="4" w:space="0" w:color="000000"/>
              <w:bottom w:val="single" w:sz="4" w:space="0" w:color="000000"/>
              <w:right w:val="single" w:sz="4" w:space="0" w:color="000000"/>
            </w:tcBorders>
            <w:shd w:val="clear" w:color="auto" w:fill="D9D9D9"/>
          </w:tcPr>
          <w:p w14:paraId="4855AE37" w14:textId="77777777" w:rsidR="00F10333" w:rsidRPr="00623807" w:rsidRDefault="00E07526">
            <w:pPr>
              <w:spacing w:after="0" w:line="259" w:lineRule="auto"/>
              <w:ind w:left="0" w:firstLine="0"/>
              <w:rPr>
                <w:szCs w:val="24"/>
              </w:rPr>
            </w:pPr>
            <w:r w:rsidRPr="00623807">
              <w:rPr>
                <w:szCs w:val="24"/>
              </w:rPr>
              <w:t xml:space="preserve">Reference list  </w:t>
            </w:r>
          </w:p>
        </w:tc>
      </w:tr>
      <w:tr w:rsidR="00F10333" w14:paraId="075EDB41" w14:textId="77777777" w:rsidTr="00C20EC7">
        <w:trPr>
          <w:trHeight w:val="563"/>
        </w:trPr>
        <w:tc>
          <w:tcPr>
            <w:tcW w:w="5019" w:type="dxa"/>
            <w:tcBorders>
              <w:top w:val="single" w:sz="4" w:space="0" w:color="000000"/>
              <w:left w:val="single" w:sz="4" w:space="0" w:color="000000"/>
              <w:bottom w:val="single" w:sz="4" w:space="0" w:color="000000"/>
              <w:right w:val="single" w:sz="4" w:space="0" w:color="000000"/>
            </w:tcBorders>
          </w:tcPr>
          <w:p w14:paraId="7203E292" w14:textId="77777777" w:rsidR="00F10333" w:rsidRPr="00623807" w:rsidRDefault="00E07526">
            <w:pPr>
              <w:spacing w:after="0" w:line="259" w:lineRule="auto"/>
              <w:ind w:left="0" w:firstLine="0"/>
              <w:jc w:val="both"/>
              <w:rPr>
                <w:szCs w:val="24"/>
              </w:rPr>
            </w:pPr>
            <w:r w:rsidRPr="00623807">
              <w:rPr>
                <w:szCs w:val="24"/>
              </w:rPr>
              <w:t xml:space="preserve">…in their outstanding track (Paper Planes, 2021).  </w:t>
            </w:r>
          </w:p>
        </w:tc>
        <w:tc>
          <w:tcPr>
            <w:tcW w:w="9633" w:type="dxa"/>
            <w:tcBorders>
              <w:top w:val="single" w:sz="4" w:space="0" w:color="000000"/>
              <w:left w:val="single" w:sz="4" w:space="0" w:color="000000"/>
              <w:bottom w:val="single" w:sz="4" w:space="0" w:color="000000"/>
              <w:right w:val="single" w:sz="4" w:space="0" w:color="000000"/>
            </w:tcBorders>
          </w:tcPr>
          <w:p w14:paraId="1A17EE6E" w14:textId="77777777" w:rsidR="00F10333" w:rsidRPr="00623807" w:rsidRDefault="00E07526">
            <w:pPr>
              <w:spacing w:after="0" w:line="259" w:lineRule="auto"/>
              <w:ind w:left="0" w:firstLine="0"/>
              <w:rPr>
                <w:szCs w:val="24"/>
              </w:rPr>
            </w:pPr>
            <w:r w:rsidRPr="00623807">
              <w:rPr>
                <w:szCs w:val="24"/>
              </w:rPr>
              <w:t xml:space="preserve">Paper Planes (2021), ‘Fly’. Available from: Spotify. [Accessed 9th June, 2021.] </w:t>
            </w:r>
          </w:p>
          <w:p w14:paraId="2322C150" w14:textId="77777777" w:rsidR="00F10333" w:rsidRPr="00623807" w:rsidRDefault="00E07526">
            <w:pPr>
              <w:spacing w:after="0" w:line="259" w:lineRule="auto"/>
              <w:ind w:left="0" w:firstLine="0"/>
              <w:rPr>
                <w:szCs w:val="24"/>
              </w:rPr>
            </w:pPr>
            <w:r w:rsidRPr="00623807">
              <w:rPr>
                <w:szCs w:val="24"/>
              </w:rPr>
              <w:t xml:space="preserve"> </w:t>
            </w:r>
          </w:p>
        </w:tc>
      </w:tr>
    </w:tbl>
    <w:p w14:paraId="7D4E8237" w14:textId="54A9297F" w:rsidR="00F10333" w:rsidRDefault="00E07526">
      <w:pPr>
        <w:spacing w:after="0" w:line="259" w:lineRule="auto"/>
        <w:ind w:left="0" w:firstLine="0"/>
      </w:pPr>
      <w:r>
        <w:rPr>
          <w:sz w:val="32"/>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how to referenc a track from an album"/>
        <w:tblDescription w:val="Table showing how to referenc a track from an album"/>
      </w:tblPr>
      <w:tblGrid>
        <w:gridCol w:w="5019"/>
        <w:gridCol w:w="9633"/>
      </w:tblGrid>
      <w:tr w:rsidR="00F10333" w14:paraId="40AB4C99" w14:textId="77777777" w:rsidTr="006E2911">
        <w:trPr>
          <w:cantSplit/>
          <w:trHeight w:val="1091"/>
          <w:tblHeader/>
        </w:trPr>
        <w:tc>
          <w:tcPr>
            <w:tcW w:w="5019" w:type="dxa"/>
            <w:tcBorders>
              <w:top w:val="single" w:sz="4" w:space="0" w:color="000000"/>
              <w:left w:val="single" w:sz="4" w:space="0" w:color="000000"/>
              <w:bottom w:val="single" w:sz="4" w:space="0" w:color="000000"/>
              <w:right w:val="single" w:sz="4" w:space="0" w:color="000000"/>
            </w:tcBorders>
          </w:tcPr>
          <w:p w14:paraId="47E66467" w14:textId="77777777" w:rsidR="00F10333" w:rsidRPr="000D7C8A" w:rsidRDefault="00E07526">
            <w:pPr>
              <w:spacing w:after="0" w:line="259" w:lineRule="auto"/>
              <w:ind w:left="0" w:firstLine="0"/>
              <w:rPr>
                <w:szCs w:val="24"/>
              </w:rPr>
            </w:pPr>
            <w:r w:rsidRPr="000D7C8A">
              <w:rPr>
                <w:b/>
                <w:szCs w:val="24"/>
              </w:rPr>
              <w:t xml:space="preserve">Track from an album  </w:t>
            </w:r>
          </w:p>
        </w:tc>
        <w:tc>
          <w:tcPr>
            <w:tcW w:w="9633" w:type="dxa"/>
            <w:tcBorders>
              <w:top w:val="single" w:sz="4" w:space="0" w:color="000000"/>
              <w:left w:val="single" w:sz="4" w:space="0" w:color="000000"/>
              <w:bottom w:val="single" w:sz="4" w:space="0" w:color="000000"/>
              <w:right w:val="single" w:sz="4" w:space="0" w:color="000000"/>
            </w:tcBorders>
          </w:tcPr>
          <w:p w14:paraId="6CA696F6" w14:textId="77777777" w:rsidR="00F10333" w:rsidRPr="000D7C8A" w:rsidRDefault="00E07526">
            <w:pPr>
              <w:spacing w:after="18" w:line="259" w:lineRule="auto"/>
              <w:ind w:left="0" w:firstLine="0"/>
              <w:rPr>
                <w:szCs w:val="24"/>
              </w:rPr>
            </w:pPr>
            <w:r w:rsidRPr="000D7C8A">
              <w:rPr>
                <w:b/>
                <w:szCs w:val="24"/>
              </w:rPr>
              <w:t>Basic format</w:t>
            </w:r>
            <w:r w:rsidRPr="000D7C8A">
              <w:rPr>
                <w:szCs w:val="24"/>
              </w:rPr>
              <w:t xml:space="preserve">:  </w:t>
            </w:r>
          </w:p>
          <w:p w14:paraId="4DFA4983" w14:textId="77777777" w:rsidR="00F10333" w:rsidRPr="000D7C8A" w:rsidRDefault="00E07526">
            <w:pPr>
              <w:spacing w:after="0" w:line="242" w:lineRule="auto"/>
              <w:ind w:left="0" w:firstLine="0"/>
              <w:rPr>
                <w:szCs w:val="24"/>
              </w:rPr>
            </w:pPr>
            <w:r w:rsidRPr="000D7C8A">
              <w:rPr>
                <w:szCs w:val="24"/>
              </w:rPr>
              <w:t xml:space="preserve">Artist (year of release), ‘Title of Track’, </w:t>
            </w:r>
            <w:r w:rsidRPr="000D7C8A">
              <w:rPr>
                <w:i/>
                <w:szCs w:val="24"/>
              </w:rPr>
              <w:t xml:space="preserve">Title of album. </w:t>
            </w:r>
            <w:r w:rsidRPr="000D7C8A">
              <w:rPr>
                <w:szCs w:val="24"/>
              </w:rPr>
              <w:t xml:space="preserve">Available from: Name of streaming service. [Accessed date Month, Year.]  </w:t>
            </w:r>
          </w:p>
          <w:p w14:paraId="15E30108" w14:textId="77777777" w:rsidR="00F10333" w:rsidRPr="000D7C8A" w:rsidRDefault="00E07526">
            <w:pPr>
              <w:spacing w:after="0" w:line="259" w:lineRule="auto"/>
              <w:ind w:left="0" w:firstLine="0"/>
              <w:rPr>
                <w:szCs w:val="24"/>
              </w:rPr>
            </w:pPr>
            <w:r w:rsidRPr="000D7C8A">
              <w:rPr>
                <w:szCs w:val="24"/>
              </w:rPr>
              <w:t xml:space="preserve">  </w:t>
            </w:r>
          </w:p>
        </w:tc>
      </w:tr>
      <w:tr w:rsidR="00F10333" w14:paraId="1D9AA575" w14:textId="77777777" w:rsidTr="006E2911">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06A6685F" w14:textId="77777777" w:rsidR="00F10333" w:rsidRPr="000D7C8A" w:rsidRDefault="00E07526">
            <w:pPr>
              <w:spacing w:after="0" w:line="259" w:lineRule="auto"/>
              <w:ind w:left="0" w:firstLine="0"/>
              <w:rPr>
                <w:szCs w:val="24"/>
              </w:rPr>
            </w:pPr>
            <w:r w:rsidRPr="000D7C8A">
              <w:rPr>
                <w:szCs w:val="24"/>
              </w:rPr>
              <w:t xml:space="preserve">In-text citation  </w:t>
            </w:r>
          </w:p>
        </w:tc>
        <w:tc>
          <w:tcPr>
            <w:tcW w:w="9633" w:type="dxa"/>
            <w:tcBorders>
              <w:top w:val="single" w:sz="4" w:space="0" w:color="000000"/>
              <w:left w:val="single" w:sz="4" w:space="0" w:color="000000"/>
              <w:bottom w:val="single" w:sz="4" w:space="0" w:color="000000"/>
              <w:right w:val="single" w:sz="4" w:space="0" w:color="000000"/>
            </w:tcBorders>
            <w:shd w:val="clear" w:color="auto" w:fill="D9D9D9"/>
          </w:tcPr>
          <w:p w14:paraId="38FEAF5F" w14:textId="77777777" w:rsidR="00F10333" w:rsidRPr="000D7C8A" w:rsidRDefault="00E07526">
            <w:pPr>
              <w:spacing w:after="0" w:line="259" w:lineRule="auto"/>
              <w:ind w:left="0" w:firstLine="0"/>
              <w:rPr>
                <w:szCs w:val="24"/>
              </w:rPr>
            </w:pPr>
            <w:r w:rsidRPr="000D7C8A">
              <w:rPr>
                <w:szCs w:val="24"/>
              </w:rPr>
              <w:t xml:space="preserve">Reference list  </w:t>
            </w:r>
          </w:p>
        </w:tc>
      </w:tr>
      <w:tr w:rsidR="00F10333" w14:paraId="755007FC" w14:textId="77777777" w:rsidTr="006E2911">
        <w:trPr>
          <w:trHeight w:val="616"/>
        </w:trPr>
        <w:tc>
          <w:tcPr>
            <w:tcW w:w="5019" w:type="dxa"/>
            <w:tcBorders>
              <w:top w:val="single" w:sz="4" w:space="0" w:color="000000"/>
              <w:left w:val="single" w:sz="4" w:space="0" w:color="000000"/>
              <w:bottom w:val="single" w:sz="4" w:space="0" w:color="000000"/>
              <w:right w:val="single" w:sz="4" w:space="0" w:color="000000"/>
            </w:tcBorders>
          </w:tcPr>
          <w:p w14:paraId="50CA3A17" w14:textId="77777777" w:rsidR="00F10333" w:rsidRPr="000D7C8A" w:rsidRDefault="00E07526">
            <w:pPr>
              <w:spacing w:after="20" w:line="259" w:lineRule="auto"/>
              <w:ind w:left="0" w:firstLine="0"/>
              <w:rPr>
                <w:szCs w:val="24"/>
              </w:rPr>
            </w:pPr>
            <w:r w:rsidRPr="000D7C8A">
              <w:rPr>
                <w:szCs w:val="24"/>
              </w:rPr>
              <w:t xml:space="preserve">The opening track from their third album </w:t>
            </w:r>
          </w:p>
          <w:p w14:paraId="79237438" w14:textId="77777777" w:rsidR="00F10333" w:rsidRPr="000D7C8A" w:rsidRDefault="00E07526">
            <w:pPr>
              <w:spacing w:after="0" w:line="259" w:lineRule="auto"/>
              <w:ind w:left="0" w:firstLine="0"/>
              <w:rPr>
                <w:szCs w:val="24"/>
              </w:rPr>
            </w:pPr>
            <w:r w:rsidRPr="000D7C8A">
              <w:rPr>
                <w:szCs w:val="24"/>
              </w:rPr>
              <w:t xml:space="preserve">(Wolf Alice, 2021) shows how… </w:t>
            </w:r>
          </w:p>
        </w:tc>
        <w:tc>
          <w:tcPr>
            <w:tcW w:w="9633" w:type="dxa"/>
            <w:tcBorders>
              <w:top w:val="single" w:sz="4" w:space="0" w:color="000000"/>
              <w:left w:val="single" w:sz="4" w:space="0" w:color="000000"/>
              <w:bottom w:val="single" w:sz="4" w:space="0" w:color="000000"/>
              <w:right w:val="single" w:sz="4" w:space="0" w:color="000000"/>
            </w:tcBorders>
          </w:tcPr>
          <w:p w14:paraId="602E8FD0" w14:textId="77777777" w:rsidR="00F10333" w:rsidRPr="000D7C8A" w:rsidRDefault="00E07526" w:rsidP="006E2911">
            <w:pPr>
              <w:spacing w:after="0" w:line="243" w:lineRule="auto"/>
              <w:ind w:left="0" w:right="181" w:firstLine="0"/>
              <w:rPr>
                <w:szCs w:val="24"/>
              </w:rPr>
            </w:pPr>
            <w:r w:rsidRPr="000D7C8A">
              <w:rPr>
                <w:szCs w:val="24"/>
              </w:rPr>
              <w:t xml:space="preserve">Wolf Alice (2021), ‘Smile’, </w:t>
            </w:r>
            <w:r w:rsidRPr="000D7C8A">
              <w:rPr>
                <w:i/>
                <w:szCs w:val="24"/>
              </w:rPr>
              <w:t xml:space="preserve">Blue Weekend. </w:t>
            </w:r>
            <w:r w:rsidRPr="000D7C8A">
              <w:rPr>
                <w:szCs w:val="24"/>
              </w:rPr>
              <w:t>Available from: Spot</w:t>
            </w:r>
            <w:r w:rsidR="006E2911" w:rsidRPr="000D7C8A">
              <w:rPr>
                <w:szCs w:val="24"/>
              </w:rPr>
              <w:t>ify. [Accessed 9th June, 2021.]</w:t>
            </w:r>
          </w:p>
        </w:tc>
      </w:tr>
    </w:tbl>
    <w:p w14:paraId="1A4F3E31" w14:textId="77777777" w:rsidR="00F10333" w:rsidRDefault="00E07526">
      <w:pPr>
        <w:spacing w:after="0" w:line="259" w:lineRule="auto"/>
        <w:ind w:left="0" w:firstLine="0"/>
      </w:pPr>
      <w:r>
        <w:rPr>
          <w:sz w:val="32"/>
        </w:rPr>
        <w:t xml:space="preserve"> </w:t>
      </w:r>
    </w:p>
    <w:tbl>
      <w:tblPr>
        <w:tblStyle w:val="TableGrid1"/>
        <w:tblW w:w="14652" w:type="dxa"/>
        <w:tblInd w:w="227" w:type="dxa"/>
        <w:tblCellMar>
          <w:top w:w="7" w:type="dxa"/>
          <w:left w:w="107" w:type="dxa"/>
          <w:right w:w="115" w:type="dxa"/>
        </w:tblCellMar>
        <w:tblLook w:val="04A0" w:firstRow="1" w:lastRow="0" w:firstColumn="1" w:lastColumn="0" w:noHBand="0" w:noVBand="1"/>
        <w:tblCaption w:val="Table showing how to reference a whole album from a streaming service"/>
        <w:tblDescription w:val="Table showing how to reference a whole album from a streaming service"/>
      </w:tblPr>
      <w:tblGrid>
        <w:gridCol w:w="5019"/>
        <w:gridCol w:w="9633"/>
      </w:tblGrid>
      <w:tr w:rsidR="00F10333" w14:paraId="09874D0D" w14:textId="77777777" w:rsidTr="006E2911">
        <w:trPr>
          <w:cantSplit/>
          <w:trHeight w:val="816"/>
          <w:tblHeader/>
        </w:trPr>
        <w:tc>
          <w:tcPr>
            <w:tcW w:w="5019" w:type="dxa"/>
            <w:tcBorders>
              <w:top w:val="single" w:sz="4" w:space="0" w:color="000000"/>
              <w:left w:val="single" w:sz="4" w:space="0" w:color="000000"/>
              <w:bottom w:val="single" w:sz="4" w:space="0" w:color="000000"/>
              <w:right w:val="single" w:sz="4" w:space="0" w:color="000000"/>
            </w:tcBorders>
          </w:tcPr>
          <w:p w14:paraId="6D11AA26" w14:textId="77777777" w:rsidR="00F10333" w:rsidRPr="00C20EC7" w:rsidRDefault="00E07526">
            <w:pPr>
              <w:spacing w:after="0" w:line="259" w:lineRule="auto"/>
              <w:ind w:left="0" w:firstLine="0"/>
              <w:rPr>
                <w:szCs w:val="24"/>
              </w:rPr>
            </w:pPr>
            <w:r w:rsidRPr="00C20EC7">
              <w:rPr>
                <w:b/>
                <w:szCs w:val="24"/>
              </w:rPr>
              <w:t xml:space="preserve">Whole album   </w:t>
            </w:r>
          </w:p>
        </w:tc>
        <w:tc>
          <w:tcPr>
            <w:tcW w:w="9633" w:type="dxa"/>
            <w:tcBorders>
              <w:top w:val="single" w:sz="4" w:space="0" w:color="000000"/>
              <w:left w:val="single" w:sz="4" w:space="0" w:color="000000"/>
              <w:bottom w:val="single" w:sz="4" w:space="0" w:color="000000"/>
              <w:right w:val="single" w:sz="4" w:space="0" w:color="000000"/>
            </w:tcBorders>
          </w:tcPr>
          <w:p w14:paraId="59B97787" w14:textId="77777777" w:rsidR="00F10333" w:rsidRPr="00C20EC7" w:rsidRDefault="00E07526">
            <w:pPr>
              <w:spacing w:after="0" w:line="259" w:lineRule="auto"/>
              <w:ind w:left="0" w:firstLine="0"/>
              <w:rPr>
                <w:szCs w:val="24"/>
              </w:rPr>
            </w:pPr>
            <w:r w:rsidRPr="00C20EC7">
              <w:rPr>
                <w:b/>
                <w:szCs w:val="24"/>
              </w:rPr>
              <w:t>Basic format</w:t>
            </w:r>
            <w:r w:rsidRPr="00C20EC7">
              <w:rPr>
                <w:szCs w:val="24"/>
              </w:rPr>
              <w:t xml:space="preserve">:  </w:t>
            </w:r>
          </w:p>
          <w:p w14:paraId="3B2B5C78" w14:textId="77777777" w:rsidR="00F10333" w:rsidRPr="00C20EC7" w:rsidRDefault="00E07526">
            <w:pPr>
              <w:spacing w:after="0" w:line="259" w:lineRule="auto"/>
              <w:ind w:left="0" w:right="66" w:firstLine="0"/>
              <w:rPr>
                <w:szCs w:val="24"/>
              </w:rPr>
            </w:pPr>
            <w:r w:rsidRPr="00C20EC7">
              <w:rPr>
                <w:szCs w:val="24"/>
              </w:rPr>
              <w:t xml:space="preserve">Artist (year of release), </w:t>
            </w:r>
            <w:r w:rsidRPr="00C20EC7">
              <w:rPr>
                <w:i/>
                <w:szCs w:val="24"/>
              </w:rPr>
              <w:t xml:space="preserve">Title of album. </w:t>
            </w:r>
            <w:r w:rsidRPr="00C20EC7">
              <w:rPr>
                <w:szCs w:val="24"/>
              </w:rPr>
              <w:t xml:space="preserve">Available from: Name of streaming service. [Accessed date Month, Year.]  </w:t>
            </w:r>
          </w:p>
        </w:tc>
      </w:tr>
      <w:tr w:rsidR="00F10333" w14:paraId="52A1CA32" w14:textId="77777777" w:rsidTr="006E2911">
        <w:trPr>
          <w:trHeight w:val="284"/>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26A39CF4" w14:textId="77777777" w:rsidR="00F10333" w:rsidRPr="00C20EC7" w:rsidRDefault="00E07526">
            <w:pPr>
              <w:spacing w:after="0" w:line="259" w:lineRule="auto"/>
              <w:ind w:left="0" w:firstLine="0"/>
              <w:rPr>
                <w:szCs w:val="24"/>
              </w:rPr>
            </w:pPr>
            <w:r w:rsidRPr="00C20EC7">
              <w:rPr>
                <w:szCs w:val="24"/>
              </w:rPr>
              <w:t xml:space="preserve">In-text citation  </w:t>
            </w:r>
          </w:p>
        </w:tc>
        <w:tc>
          <w:tcPr>
            <w:tcW w:w="9633" w:type="dxa"/>
            <w:tcBorders>
              <w:top w:val="single" w:sz="4" w:space="0" w:color="000000"/>
              <w:left w:val="single" w:sz="4" w:space="0" w:color="000000"/>
              <w:bottom w:val="single" w:sz="4" w:space="0" w:color="000000"/>
              <w:right w:val="single" w:sz="4" w:space="0" w:color="000000"/>
            </w:tcBorders>
            <w:shd w:val="clear" w:color="auto" w:fill="D9D9D9"/>
          </w:tcPr>
          <w:p w14:paraId="6DC8FD14" w14:textId="77777777" w:rsidR="00F10333" w:rsidRPr="00C20EC7" w:rsidRDefault="00E07526">
            <w:pPr>
              <w:spacing w:after="0" w:line="259" w:lineRule="auto"/>
              <w:ind w:left="0" w:firstLine="0"/>
              <w:rPr>
                <w:szCs w:val="24"/>
              </w:rPr>
            </w:pPr>
            <w:r w:rsidRPr="00C20EC7">
              <w:rPr>
                <w:szCs w:val="24"/>
              </w:rPr>
              <w:t xml:space="preserve">Reference list  </w:t>
            </w:r>
          </w:p>
        </w:tc>
      </w:tr>
      <w:tr w:rsidR="00F10333" w14:paraId="5383CFCC" w14:textId="77777777" w:rsidTr="006E2911">
        <w:trPr>
          <w:trHeight w:val="590"/>
        </w:trPr>
        <w:tc>
          <w:tcPr>
            <w:tcW w:w="5019" w:type="dxa"/>
            <w:tcBorders>
              <w:top w:val="single" w:sz="4" w:space="0" w:color="000000"/>
              <w:left w:val="single" w:sz="4" w:space="0" w:color="000000"/>
              <w:bottom w:val="single" w:sz="4" w:space="0" w:color="000000"/>
              <w:right w:val="single" w:sz="4" w:space="0" w:color="000000"/>
            </w:tcBorders>
          </w:tcPr>
          <w:p w14:paraId="23D6C997" w14:textId="02DAC157" w:rsidR="00730077" w:rsidRPr="00C20EC7" w:rsidRDefault="00E07526">
            <w:pPr>
              <w:spacing w:after="0" w:line="259" w:lineRule="auto"/>
              <w:ind w:left="0" w:right="126" w:firstLine="0"/>
              <w:rPr>
                <w:szCs w:val="24"/>
              </w:rPr>
            </w:pPr>
            <w:r w:rsidRPr="00C20EC7">
              <w:rPr>
                <w:szCs w:val="24"/>
              </w:rPr>
              <w:t xml:space="preserve">Their acclaimed third album ‘Blue Weekend’ (Wolf Alice, 2021) is a different.... </w:t>
            </w:r>
          </w:p>
        </w:tc>
        <w:tc>
          <w:tcPr>
            <w:tcW w:w="9633" w:type="dxa"/>
            <w:tcBorders>
              <w:top w:val="single" w:sz="4" w:space="0" w:color="000000"/>
              <w:left w:val="single" w:sz="4" w:space="0" w:color="000000"/>
              <w:bottom w:val="single" w:sz="4" w:space="0" w:color="000000"/>
              <w:right w:val="single" w:sz="4" w:space="0" w:color="000000"/>
            </w:tcBorders>
          </w:tcPr>
          <w:p w14:paraId="02006F24" w14:textId="77777777" w:rsidR="00F10333" w:rsidRPr="00C20EC7" w:rsidRDefault="00E07526">
            <w:pPr>
              <w:spacing w:after="0" w:line="243" w:lineRule="auto"/>
              <w:ind w:left="0" w:firstLine="0"/>
              <w:rPr>
                <w:szCs w:val="24"/>
              </w:rPr>
            </w:pPr>
            <w:r w:rsidRPr="00C20EC7">
              <w:rPr>
                <w:szCs w:val="24"/>
              </w:rPr>
              <w:t xml:space="preserve">Wolf Alice (2021), </w:t>
            </w:r>
            <w:r w:rsidRPr="00C20EC7">
              <w:rPr>
                <w:i/>
                <w:szCs w:val="24"/>
              </w:rPr>
              <w:t xml:space="preserve">Blue Weekend. </w:t>
            </w:r>
            <w:r w:rsidRPr="00C20EC7">
              <w:rPr>
                <w:szCs w:val="24"/>
              </w:rPr>
              <w:t xml:space="preserve">Available from: Spotify. [Accessed 9th June, 2021.] </w:t>
            </w:r>
          </w:p>
          <w:p w14:paraId="65B45DEA" w14:textId="77777777" w:rsidR="00F10333" w:rsidRPr="00C20EC7" w:rsidRDefault="00E07526">
            <w:pPr>
              <w:spacing w:after="0" w:line="259" w:lineRule="auto"/>
              <w:ind w:left="0" w:firstLine="0"/>
              <w:rPr>
                <w:szCs w:val="24"/>
              </w:rPr>
            </w:pPr>
            <w:r w:rsidRPr="00C20EC7">
              <w:rPr>
                <w:szCs w:val="24"/>
              </w:rPr>
              <w:t xml:space="preserve"> </w:t>
            </w:r>
          </w:p>
        </w:tc>
      </w:tr>
    </w:tbl>
    <w:p w14:paraId="3FF5B8C4" w14:textId="33D93735" w:rsidR="00F10333" w:rsidRPr="005F3A31" w:rsidRDefault="00E07526" w:rsidP="005F3A31">
      <w:pPr>
        <w:pStyle w:val="Heading3"/>
        <w:ind w:left="-5"/>
        <w:rPr>
          <w:u w:val="single"/>
        </w:rPr>
      </w:pPr>
      <w:r>
        <w:rPr>
          <w:b w:val="0"/>
        </w:rPr>
        <w:lastRenderedPageBreak/>
        <w:t xml:space="preserve"> </w:t>
      </w:r>
      <w:bookmarkStart w:id="27" w:name="_Toc171406739"/>
      <w:r w:rsidRPr="005F3A31">
        <w:rPr>
          <w:u w:val="single"/>
        </w:rPr>
        <w:t>Live Performance</w:t>
      </w:r>
      <w:bookmarkEnd w:id="27"/>
      <w:r w:rsidRPr="005F3A31">
        <w:rPr>
          <w:u w:val="single"/>
        </w:rPr>
        <w:t xml:space="preserve">  </w:t>
      </w:r>
    </w:p>
    <w:p w14:paraId="50BE1EE8"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3948" w:type="dxa"/>
        <w:tblInd w:w="227" w:type="dxa"/>
        <w:tblCellMar>
          <w:top w:w="9" w:type="dxa"/>
          <w:left w:w="107" w:type="dxa"/>
          <w:right w:w="115" w:type="dxa"/>
        </w:tblCellMar>
        <w:tblLook w:val="04A0" w:firstRow="1" w:lastRow="0" w:firstColumn="1" w:lastColumn="0" w:noHBand="0" w:noVBand="1"/>
        <w:tblCaption w:val="Table showing how to reference a live event music"/>
        <w:tblDescription w:val="Table showing how to reference a live event music"/>
      </w:tblPr>
      <w:tblGrid>
        <w:gridCol w:w="5019"/>
        <w:gridCol w:w="8929"/>
      </w:tblGrid>
      <w:tr w:rsidR="00F10333" w14:paraId="5F93BB52" w14:textId="77777777" w:rsidTr="001D6D8F">
        <w:trPr>
          <w:cantSplit/>
          <w:trHeight w:val="1094"/>
          <w:tblHeader/>
        </w:trPr>
        <w:tc>
          <w:tcPr>
            <w:tcW w:w="5019" w:type="dxa"/>
            <w:tcBorders>
              <w:top w:val="single" w:sz="4" w:space="0" w:color="000000"/>
              <w:left w:val="single" w:sz="4" w:space="0" w:color="000000"/>
              <w:bottom w:val="single" w:sz="4" w:space="0" w:color="000000"/>
              <w:right w:val="single" w:sz="4" w:space="0" w:color="000000"/>
            </w:tcBorders>
          </w:tcPr>
          <w:p w14:paraId="28B483BF" w14:textId="77777777" w:rsidR="00F10333" w:rsidRDefault="00E07526">
            <w:pPr>
              <w:spacing w:after="0" w:line="259" w:lineRule="auto"/>
              <w:ind w:left="0" w:firstLine="0"/>
            </w:pPr>
            <w:r>
              <w:rPr>
                <w:b/>
                <w:sz w:val="22"/>
              </w:rPr>
              <w:t xml:space="preserve">Music    </w:t>
            </w:r>
          </w:p>
        </w:tc>
        <w:tc>
          <w:tcPr>
            <w:tcW w:w="8929" w:type="dxa"/>
            <w:tcBorders>
              <w:top w:val="single" w:sz="4" w:space="0" w:color="000000"/>
              <w:left w:val="single" w:sz="4" w:space="0" w:color="000000"/>
              <w:bottom w:val="single" w:sz="4" w:space="0" w:color="000000"/>
              <w:right w:val="single" w:sz="4" w:space="0" w:color="000000"/>
            </w:tcBorders>
          </w:tcPr>
          <w:p w14:paraId="302F0B95" w14:textId="77777777" w:rsidR="00F10333" w:rsidRDefault="00E07526">
            <w:pPr>
              <w:spacing w:after="0" w:line="259" w:lineRule="auto"/>
              <w:ind w:left="0" w:firstLine="0"/>
            </w:pPr>
            <w:r>
              <w:rPr>
                <w:b/>
                <w:sz w:val="22"/>
              </w:rPr>
              <w:t>Basic format</w:t>
            </w:r>
            <w:r>
              <w:rPr>
                <w:sz w:val="22"/>
              </w:rPr>
              <w:t xml:space="preserve">:  </w:t>
            </w:r>
          </w:p>
          <w:p w14:paraId="17DC1AC3" w14:textId="77777777" w:rsidR="00F10333" w:rsidRDefault="00E07526">
            <w:pPr>
              <w:spacing w:after="0" w:line="259" w:lineRule="auto"/>
              <w:ind w:left="0" w:firstLine="0"/>
            </w:pPr>
            <w:r>
              <w:t xml:space="preserve">Artist or Composer (Year of performance), </w:t>
            </w:r>
            <w:r>
              <w:rPr>
                <w:i/>
              </w:rPr>
              <w:t>Title of performance</w:t>
            </w:r>
            <w:r>
              <w:t xml:space="preserve"> [Live </w:t>
            </w:r>
          </w:p>
          <w:p w14:paraId="71FB7730" w14:textId="77777777" w:rsidR="00F10333" w:rsidRDefault="00E07526">
            <w:pPr>
              <w:spacing w:after="0" w:line="259" w:lineRule="auto"/>
              <w:ind w:left="0" w:firstLine="0"/>
            </w:pPr>
            <w:r>
              <w:t xml:space="preserve">Performance]. Name of performing artist. [Venue, Location. Date Month.]  </w:t>
            </w:r>
          </w:p>
          <w:p w14:paraId="57187029" w14:textId="77777777" w:rsidR="00F10333" w:rsidRDefault="00E07526">
            <w:pPr>
              <w:spacing w:after="0" w:line="259" w:lineRule="auto"/>
              <w:ind w:left="0" w:firstLine="0"/>
            </w:pPr>
            <w:r>
              <w:t xml:space="preserve">  </w:t>
            </w:r>
          </w:p>
        </w:tc>
      </w:tr>
      <w:tr w:rsidR="00F10333" w14:paraId="139B2757"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41861E3E"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5143081D" w14:textId="77777777" w:rsidR="00F10333" w:rsidRDefault="00E07526">
            <w:pPr>
              <w:spacing w:after="0" w:line="259" w:lineRule="auto"/>
              <w:ind w:left="0" w:firstLine="0"/>
            </w:pPr>
            <w:r>
              <w:t xml:space="preserve">Reference list  </w:t>
            </w:r>
          </w:p>
        </w:tc>
      </w:tr>
      <w:tr w:rsidR="00F10333" w14:paraId="12FEAEAE" w14:textId="77777777">
        <w:trPr>
          <w:trHeight w:val="1667"/>
        </w:trPr>
        <w:tc>
          <w:tcPr>
            <w:tcW w:w="5019" w:type="dxa"/>
            <w:tcBorders>
              <w:top w:val="single" w:sz="4" w:space="0" w:color="000000"/>
              <w:left w:val="single" w:sz="4" w:space="0" w:color="000000"/>
              <w:bottom w:val="single" w:sz="4" w:space="0" w:color="000000"/>
              <w:right w:val="single" w:sz="4" w:space="0" w:color="000000"/>
            </w:tcBorders>
          </w:tcPr>
          <w:p w14:paraId="4240F02C" w14:textId="77777777" w:rsidR="00F10333" w:rsidRDefault="00E07526">
            <w:pPr>
              <w:spacing w:after="0" w:line="240" w:lineRule="auto"/>
              <w:ind w:left="0" w:right="291" w:firstLine="0"/>
            </w:pPr>
            <w:r>
              <w:t xml:space="preserve">…as evidenced in their stage performance (Black Rebel Motorcycle Club, 2011).  </w:t>
            </w:r>
          </w:p>
          <w:p w14:paraId="504AB155" w14:textId="77777777" w:rsidR="00F10333" w:rsidRDefault="00E07526">
            <w:pPr>
              <w:spacing w:after="0" w:line="259" w:lineRule="auto"/>
              <w:ind w:left="0" w:firstLine="0"/>
            </w:pPr>
            <w:r>
              <w:t xml:space="preserve"> </w:t>
            </w:r>
          </w:p>
          <w:p w14:paraId="5C81F28D" w14:textId="77777777" w:rsidR="00F10333" w:rsidRDefault="00E07526">
            <w:pPr>
              <w:spacing w:after="19" w:line="259" w:lineRule="auto"/>
              <w:ind w:left="0" w:firstLine="0"/>
            </w:pPr>
            <w:r>
              <w:t xml:space="preserve">The premiere of the lost piano concerto </w:t>
            </w:r>
          </w:p>
          <w:p w14:paraId="004301EA" w14:textId="77777777" w:rsidR="00F10333" w:rsidRDefault="00E07526">
            <w:pPr>
              <w:spacing w:after="0" w:line="259" w:lineRule="auto"/>
              <w:ind w:left="0" w:firstLine="0"/>
            </w:pPr>
            <w:r>
              <w:t xml:space="preserve">(Bach, 2019)… </w:t>
            </w:r>
          </w:p>
        </w:tc>
        <w:tc>
          <w:tcPr>
            <w:tcW w:w="8929" w:type="dxa"/>
            <w:tcBorders>
              <w:top w:val="single" w:sz="4" w:space="0" w:color="000000"/>
              <w:left w:val="single" w:sz="4" w:space="0" w:color="000000"/>
              <w:bottom w:val="single" w:sz="4" w:space="0" w:color="000000"/>
              <w:right w:val="single" w:sz="4" w:space="0" w:color="000000"/>
            </w:tcBorders>
          </w:tcPr>
          <w:p w14:paraId="25AD16B2" w14:textId="77777777" w:rsidR="00F10333" w:rsidRDefault="00E07526">
            <w:pPr>
              <w:spacing w:after="0" w:line="259" w:lineRule="auto"/>
              <w:ind w:left="0" w:firstLine="0"/>
            </w:pPr>
            <w:r>
              <w:t xml:space="preserve">Black Rebel Motorcycle Club (2010), </w:t>
            </w:r>
            <w:r>
              <w:rPr>
                <w:i/>
              </w:rPr>
              <w:t xml:space="preserve">Beat the Devil’s Tattoo </w:t>
            </w:r>
            <w:r>
              <w:t xml:space="preserve">[Live </w:t>
            </w:r>
          </w:p>
          <w:p w14:paraId="7C4C7657" w14:textId="77777777" w:rsidR="00F10333" w:rsidRDefault="00E07526">
            <w:pPr>
              <w:spacing w:after="0" w:line="240" w:lineRule="auto"/>
              <w:ind w:left="0" w:right="172" w:firstLine="0"/>
            </w:pPr>
            <w:r>
              <w:t xml:space="preserve">Performance]. Black Rebel Motorcycle Club. [O2 Apollo, Manchester. 15th May.]  </w:t>
            </w:r>
          </w:p>
          <w:p w14:paraId="1C64E15E" w14:textId="77777777" w:rsidR="00F10333" w:rsidRDefault="00E07526">
            <w:pPr>
              <w:spacing w:after="0" w:line="259" w:lineRule="auto"/>
              <w:ind w:left="0" w:firstLine="0"/>
            </w:pPr>
            <w:r>
              <w:t xml:space="preserve"> </w:t>
            </w:r>
          </w:p>
          <w:p w14:paraId="65268D11" w14:textId="77777777" w:rsidR="00F10333" w:rsidRDefault="00E07526">
            <w:pPr>
              <w:spacing w:after="0" w:line="259" w:lineRule="auto"/>
              <w:ind w:left="0" w:firstLine="0"/>
            </w:pPr>
            <w:r>
              <w:t xml:space="preserve">Bach, S. (2019), </w:t>
            </w:r>
            <w:r>
              <w:rPr>
                <w:i/>
              </w:rPr>
              <w:t xml:space="preserve">Piano concerto 15 </w:t>
            </w:r>
            <w:r>
              <w:t xml:space="preserve">[Live Performance]. WGU Orchestra, conducted by A. Brown [William Aston Hall, Wrexham. 30th July.]  </w:t>
            </w:r>
          </w:p>
        </w:tc>
      </w:tr>
    </w:tbl>
    <w:p w14:paraId="4F7FF318" w14:textId="77777777" w:rsidR="00F10333" w:rsidRDefault="00E07526">
      <w:pPr>
        <w:spacing w:after="0" w:line="259" w:lineRule="auto"/>
        <w:ind w:left="0" w:firstLine="0"/>
        <w:jc w:val="both"/>
      </w:pPr>
      <w:r>
        <w:rPr>
          <w:b/>
          <w:sz w:val="28"/>
        </w:rPr>
        <w:t xml:space="preserve"> </w:t>
      </w:r>
    </w:p>
    <w:p w14:paraId="7A9DCE29" w14:textId="77777777" w:rsidR="00F10333" w:rsidRDefault="00E07526">
      <w:pPr>
        <w:spacing w:after="0" w:line="259" w:lineRule="auto"/>
        <w:ind w:left="0" w:firstLine="0"/>
        <w:jc w:val="both"/>
      </w:pPr>
      <w:r>
        <w:rPr>
          <w:rFonts w:ascii="Times New Roman" w:eastAsia="Times New Roman" w:hAnsi="Times New Roman" w:cs="Times New Roman"/>
        </w:rP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to reference a live dance event"/>
        <w:tblDescription w:val="table showing to reference a live dance event"/>
      </w:tblPr>
      <w:tblGrid>
        <w:gridCol w:w="5019"/>
        <w:gridCol w:w="8929"/>
      </w:tblGrid>
      <w:tr w:rsidR="00F10333" w14:paraId="6CFDF1DD" w14:textId="77777777" w:rsidTr="007B134A">
        <w:trPr>
          <w:cantSplit/>
          <w:trHeight w:val="1093"/>
          <w:tblHeader/>
        </w:trPr>
        <w:tc>
          <w:tcPr>
            <w:tcW w:w="5019" w:type="dxa"/>
            <w:tcBorders>
              <w:top w:val="single" w:sz="4" w:space="0" w:color="000000"/>
              <w:left w:val="single" w:sz="4" w:space="0" w:color="000000"/>
              <w:bottom w:val="single" w:sz="4" w:space="0" w:color="000000"/>
              <w:right w:val="single" w:sz="4" w:space="0" w:color="000000"/>
            </w:tcBorders>
          </w:tcPr>
          <w:p w14:paraId="12FAF10F" w14:textId="77777777" w:rsidR="00F10333" w:rsidRDefault="00E07526">
            <w:pPr>
              <w:spacing w:after="0" w:line="259" w:lineRule="auto"/>
              <w:ind w:left="0" w:firstLine="0"/>
            </w:pPr>
            <w:r>
              <w:rPr>
                <w:b/>
                <w:sz w:val="22"/>
              </w:rPr>
              <w:t xml:space="preserve">Dance   </w:t>
            </w:r>
          </w:p>
        </w:tc>
        <w:tc>
          <w:tcPr>
            <w:tcW w:w="8929" w:type="dxa"/>
            <w:tcBorders>
              <w:top w:val="single" w:sz="4" w:space="0" w:color="000000"/>
              <w:left w:val="single" w:sz="4" w:space="0" w:color="000000"/>
              <w:bottom w:val="single" w:sz="4" w:space="0" w:color="000000"/>
              <w:right w:val="single" w:sz="4" w:space="0" w:color="000000"/>
            </w:tcBorders>
          </w:tcPr>
          <w:p w14:paraId="3FFE9129" w14:textId="77777777" w:rsidR="00F10333" w:rsidRDefault="00E07526">
            <w:pPr>
              <w:spacing w:after="0" w:line="259" w:lineRule="auto"/>
              <w:ind w:left="0" w:firstLine="0"/>
            </w:pPr>
            <w:r>
              <w:rPr>
                <w:b/>
                <w:sz w:val="22"/>
              </w:rPr>
              <w:t>Basic format</w:t>
            </w:r>
            <w:r>
              <w:rPr>
                <w:sz w:val="22"/>
              </w:rPr>
              <w:t xml:space="preserve">:  </w:t>
            </w:r>
          </w:p>
          <w:p w14:paraId="24139B07" w14:textId="77777777" w:rsidR="00F10333" w:rsidRDefault="00E07526">
            <w:pPr>
              <w:spacing w:after="0" w:line="242" w:lineRule="auto"/>
              <w:ind w:left="0" w:firstLine="0"/>
            </w:pPr>
            <w:r>
              <w:t xml:space="preserve">Choreographer (Year of premiere), </w:t>
            </w:r>
            <w:r>
              <w:rPr>
                <w:i/>
              </w:rPr>
              <w:t>Title of performance</w:t>
            </w:r>
            <w:r>
              <w:t xml:space="preserve"> [Live Performance]. Name of performing artist. [Venue, Location. Date Month.]  </w:t>
            </w:r>
          </w:p>
          <w:p w14:paraId="1F2F19D0" w14:textId="77777777" w:rsidR="00F10333" w:rsidRDefault="00E07526">
            <w:pPr>
              <w:spacing w:after="0" w:line="259" w:lineRule="auto"/>
              <w:ind w:left="0" w:firstLine="0"/>
            </w:pPr>
            <w:r>
              <w:t xml:space="preserve">  </w:t>
            </w:r>
          </w:p>
        </w:tc>
      </w:tr>
      <w:tr w:rsidR="00F10333" w14:paraId="1A6699CA"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6534990E"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2DE08BF9" w14:textId="77777777" w:rsidR="00F10333" w:rsidRDefault="00E07526">
            <w:pPr>
              <w:spacing w:after="0" w:line="259" w:lineRule="auto"/>
              <w:ind w:left="0" w:firstLine="0"/>
            </w:pPr>
            <w:r>
              <w:t xml:space="preserve">Reference list  </w:t>
            </w:r>
          </w:p>
        </w:tc>
      </w:tr>
      <w:tr w:rsidR="00F10333" w14:paraId="0FB9B42F" w14:textId="77777777">
        <w:trPr>
          <w:trHeight w:val="563"/>
        </w:trPr>
        <w:tc>
          <w:tcPr>
            <w:tcW w:w="5019" w:type="dxa"/>
            <w:tcBorders>
              <w:top w:val="single" w:sz="4" w:space="0" w:color="000000"/>
              <w:left w:val="single" w:sz="4" w:space="0" w:color="000000"/>
              <w:bottom w:val="single" w:sz="4" w:space="0" w:color="000000"/>
              <w:right w:val="single" w:sz="4" w:space="0" w:color="000000"/>
            </w:tcBorders>
          </w:tcPr>
          <w:p w14:paraId="6D26950D" w14:textId="77777777" w:rsidR="00F10333" w:rsidRDefault="00E07526">
            <w:pPr>
              <w:spacing w:after="20" w:line="259" w:lineRule="auto"/>
              <w:ind w:left="0" w:firstLine="0"/>
            </w:pPr>
            <w:r>
              <w:t xml:space="preserve">In the ground-breaking performance </w:t>
            </w:r>
          </w:p>
          <w:p w14:paraId="7C30F62D" w14:textId="77777777" w:rsidR="00F10333" w:rsidRDefault="00E07526">
            <w:pPr>
              <w:spacing w:after="0" w:line="259" w:lineRule="auto"/>
              <w:ind w:left="0" w:firstLine="0"/>
            </w:pPr>
            <w:r>
              <w:t xml:space="preserve">(Bruce, 1981) the company… </w:t>
            </w:r>
          </w:p>
        </w:tc>
        <w:tc>
          <w:tcPr>
            <w:tcW w:w="8929" w:type="dxa"/>
            <w:tcBorders>
              <w:top w:val="single" w:sz="4" w:space="0" w:color="000000"/>
              <w:left w:val="single" w:sz="4" w:space="0" w:color="000000"/>
              <w:bottom w:val="single" w:sz="4" w:space="0" w:color="000000"/>
              <w:right w:val="single" w:sz="4" w:space="0" w:color="000000"/>
            </w:tcBorders>
          </w:tcPr>
          <w:p w14:paraId="7D611042" w14:textId="77777777" w:rsidR="00F10333" w:rsidRDefault="00E07526">
            <w:pPr>
              <w:spacing w:after="0" w:line="259" w:lineRule="auto"/>
              <w:ind w:left="0" w:firstLine="0"/>
            </w:pPr>
            <w:r>
              <w:t xml:space="preserve">Bruce, C. (2018), </w:t>
            </w:r>
            <w:r>
              <w:rPr>
                <w:i/>
              </w:rPr>
              <w:t xml:space="preserve">Ghost Dances </w:t>
            </w:r>
            <w:r>
              <w:t xml:space="preserve">[Live Perfomance]. Ballet Rambert. [Sadler’s Wells Theatre, London. 8th November.]   </w:t>
            </w:r>
          </w:p>
        </w:tc>
      </w:tr>
    </w:tbl>
    <w:p w14:paraId="62421A75" w14:textId="77777777" w:rsidR="00F10333" w:rsidRDefault="00E07526">
      <w:pPr>
        <w:spacing w:after="0" w:line="259" w:lineRule="auto"/>
        <w:ind w:left="0" w:firstLine="0"/>
        <w:jc w:val="both"/>
      </w:pPr>
      <w:r>
        <w:rPr>
          <w:rFonts w:ascii="Times New Roman" w:eastAsia="Times New Roman" w:hAnsi="Times New Roman" w:cs="Times New Roman"/>
        </w:rP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a live play"/>
        <w:tblDescription w:val="Table showing how to reference a live play"/>
      </w:tblPr>
      <w:tblGrid>
        <w:gridCol w:w="5019"/>
        <w:gridCol w:w="8929"/>
      </w:tblGrid>
      <w:tr w:rsidR="00F10333" w14:paraId="23A743A5" w14:textId="77777777" w:rsidTr="007B134A">
        <w:trPr>
          <w:cantSplit/>
          <w:trHeight w:val="1093"/>
          <w:tblHeader/>
        </w:trPr>
        <w:tc>
          <w:tcPr>
            <w:tcW w:w="5019" w:type="dxa"/>
            <w:tcBorders>
              <w:top w:val="single" w:sz="4" w:space="0" w:color="000000"/>
              <w:left w:val="single" w:sz="4" w:space="0" w:color="000000"/>
              <w:bottom w:val="single" w:sz="4" w:space="0" w:color="000000"/>
              <w:right w:val="single" w:sz="4" w:space="0" w:color="000000"/>
            </w:tcBorders>
          </w:tcPr>
          <w:p w14:paraId="1CFDDADD" w14:textId="77777777" w:rsidR="00F10333" w:rsidRDefault="00E07526">
            <w:pPr>
              <w:spacing w:after="0" w:line="259" w:lineRule="auto"/>
              <w:ind w:left="0" w:firstLine="0"/>
            </w:pPr>
            <w:r>
              <w:rPr>
                <w:b/>
                <w:sz w:val="22"/>
              </w:rPr>
              <w:t xml:space="preserve">Plays  </w:t>
            </w:r>
          </w:p>
        </w:tc>
        <w:tc>
          <w:tcPr>
            <w:tcW w:w="8929" w:type="dxa"/>
            <w:tcBorders>
              <w:top w:val="single" w:sz="4" w:space="0" w:color="000000"/>
              <w:left w:val="single" w:sz="4" w:space="0" w:color="000000"/>
              <w:bottom w:val="single" w:sz="4" w:space="0" w:color="000000"/>
              <w:right w:val="single" w:sz="4" w:space="0" w:color="000000"/>
            </w:tcBorders>
          </w:tcPr>
          <w:p w14:paraId="51C21A63" w14:textId="77777777" w:rsidR="00F10333" w:rsidRDefault="00E07526">
            <w:pPr>
              <w:spacing w:after="0" w:line="259" w:lineRule="auto"/>
              <w:ind w:left="0" w:firstLine="0"/>
            </w:pPr>
            <w:r>
              <w:rPr>
                <w:b/>
                <w:sz w:val="22"/>
              </w:rPr>
              <w:t>Basic format</w:t>
            </w:r>
            <w:r>
              <w:rPr>
                <w:sz w:val="22"/>
              </w:rPr>
              <w:t xml:space="preserve">:  </w:t>
            </w:r>
          </w:p>
          <w:p w14:paraId="1E7B3A75" w14:textId="77777777" w:rsidR="00F10333" w:rsidRDefault="00E07526">
            <w:pPr>
              <w:spacing w:after="0" w:line="242" w:lineRule="auto"/>
              <w:ind w:left="0" w:firstLine="0"/>
            </w:pPr>
            <w:r>
              <w:t xml:space="preserve">Author, A. (Year of performance), </w:t>
            </w:r>
            <w:r>
              <w:rPr>
                <w:i/>
              </w:rPr>
              <w:t xml:space="preserve">Title </w:t>
            </w:r>
            <w:r>
              <w:t xml:space="preserve">[Play]. Directed by A. Director. Theatre Company. [Venue, Location. Date Month.]  </w:t>
            </w:r>
          </w:p>
          <w:p w14:paraId="787E62F5" w14:textId="77777777" w:rsidR="00F10333" w:rsidRDefault="00E07526">
            <w:pPr>
              <w:spacing w:after="0" w:line="259" w:lineRule="auto"/>
              <w:ind w:left="0" w:firstLine="0"/>
            </w:pPr>
            <w:r>
              <w:t xml:space="preserve">  </w:t>
            </w:r>
          </w:p>
        </w:tc>
      </w:tr>
      <w:tr w:rsidR="00F10333" w14:paraId="322A58B8"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62DAE77B"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02EF5206" w14:textId="77777777" w:rsidR="00F10333" w:rsidRDefault="00E07526">
            <w:pPr>
              <w:spacing w:after="0" w:line="259" w:lineRule="auto"/>
              <w:ind w:left="0" w:firstLine="0"/>
            </w:pPr>
            <w:r>
              <w:t xml:space="preserve">Reference list  </w:t>
            </w:r>
          </w:p>
        </w:tc>
      </w:tr>
      <w:tr w:rsidR="00F10333" w14:paraId="7E2B9D71" w14:textId="77777777">
        <w:trPr>
          <w:trHeight w:val="839"/>
        </w:trPr>
        <w:tc>
          <w:tcPr>
            <w:tcW w:w="5019" w:type="dxa"/>
            <w:tcBorders>
              <w:top w:val="single" w:sz="4" w:space="0" w:color="000000"/>
              <w:left w:val="single" w:sz="4" w:space="0" w:color="000000"/>
              <w:bottom w:val="single" w:sz="4" w:space="0" w:color="000000"/>
              <w:right w:val="single" w:sz="4" w:space="0" w:color="000000"/>
            </w:tcBorders>
          </w:tcPr>
          <w:p w14:paraId="1D9A4897" w14:textId="77777777" w:rsidR="00F10333" w:rsidRDefault="00E07526">
            <w:pPr>
              <w:spacing w:after="40" w:line="244" w:lineRule="auto"/>
              <w:ind w:left="0" w:right="290" w:firstLine="0"/>
            </w:pPr>
            <w:r>
              <w:t>…with the innovative use of trapeze artists (</w:t>
            </w:r>
            <w:r>
              <w:rPr>
                <w:i/>
              </w:rPr>
              <w:t xml:space="preserve">A Midsummer Night’s Dream, </w:t>
            </w:r>
          </w:p>
          <w:p w14:paraId="42DF86BF" w14:textId="77777777" w:rsidR="00F10333" w:rsidRDefault="00E07526">
            <w:pPr>
              <w:spacing w:after="0" w:line="259" w:lineRule="auto"/>
              <w:ind w:left="0" w:firstLine="0"/>
            </w:pPr>
            <w:r>
              <w:t xml:space="preserve">2019) in the staging shows… </w:t>
            </w:r>
          </w:p>
        </w:tc>
        <w:tc>
          <w:tcPr>
            <w:tcW w:w="8929" w:type="dxa"/>
            <w:tcBorders>
              <w:top w:val="single" w:sz="4" w:space="0" w:color="000000"/>
              <w:left w:val="single" w:sz="4" w:space="0" w:color="000000"/>
              <w:bottom w:val="single" w:sz="4" w:space="0" w:color="000000"/>
              <w:right w:val="single" w:sz="4" w:space="0" w:color="000000"/>
            </w:tcBorders>
          </w:tcPr>
          <w:p w14:paraId="14412894" w14:textId="77777777" w:rsidR="00F10333" w:rsidRDefault="00E07526">
            <w:pPr>
              <w:spacing w:after="0" w:line="259" w:lineRule="auto"/>
              <w:ind w:left="0" w:firstLine="0"/>
            </w:pPr>
            <w:r>
              <w:t xml:space="preserve">Shakespeare, W. (2019), </w:t>
            </w:r>
            <w:r>
              <w:rPr>
                <w:i/>
              </w:rPr>
              <w:t>A Midsummer Night’s Dream</w:t>
            </w:r>
            <w:r>
              <w:t xml:space="preserve"> [Play]. Directed by N. </w:t>
            </w:r>
          </w:p>
          <w:p w14:paraId="22BE6B6B" w14:textId="77777777" w:rsidR="00F10333" w:rsidRDefault="00E07526">
            <w:pPr>
              <w:spacing w:after="0" w:line="259" w:lineRule="auto"/>
              <w:ind w:left="0" w:firstLine="0"/>
            </w:pPr>
            <w:r>
              <w:t xml:space="preserve">Hytner. London Theatre Company. [Bridge Theatre, London. 19th November.]   </w:t>
            </w:r>
          </w:p>
        </w:tc>
      </w:tr>
    </w:tbl>
    <w:p w14:paraId="1DE35AF4" w14:textId="7D494E46" w:rsidR="00F10333" w:rsidRPr="005F3A31" w:rsidRDefault="00E07526" w:rsidP="00730077">
      <w:pPr>
        <w:pStyle w:val="Heading3"/>
        <w:spacing w:after="38"/>
        <w:ind w:left="0" w:firstLine="0"/>
        <w:rPr>
          <w:u w:val="single"/>
        </w:rPr>
      </w:pPr>
      <w:bookmarkStart w:id="28" w:name="_Toc171406740"/>
      <w:r w:rsidRPr="005F3A31">
        <w:rPr>
          <w:u w:val="single"/>
        </w:rPr>
        <w:lastRenderedPageBreak/>
        <w:t>Social Media</w:t>
      </w:r>
      <w:bookmarkEnd w:id="28"/>
      <w:r w:rsidRPr="005F3A31">
        <w:rPr>
          <w:u w:val="single"/>
        </w:rPr>
        <w:t xml:space="preserve"> </w:t>
      </w:r>
    </w:p>
    <w:p w14:paraId="3624F225" w14:textId="77777777" w:rsidR="00F10333" w:rsidRDefault="00E07526">
      <w:pPr>
        <w:spacing w:after="0" w:line="259" w:lineRule="auto"/>
        <w:ind w:left="221" w:firstLine="0"/>
      </w:pPr>
      <w:r>
        <w:rPr>
          <w:b/>
          <w:sz w:val="28"/>
        </w:rP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facebook"/>
        <w:tblDescription w:val="Table showing how to reference facebook"/>
      </w:tblPr>
      <w:tblGrid>
        <w:gridCol w:w="5019"/>
        <w:gridCol w:w="8929"/>
      </w:tblGrid>
      <w:tr w:rsidR="00F10333" w14:paraId="0B89FCBE" w14:textId="77777777" w:rsidTr="007B134A">
        <w:trPr>
          <w:cantSplit/>
          <w:trHeight w:val="1024"/>
          <w:tblHeader/>
        </w:trPr>
        <w:tc>
          <w:tcPr>
            <w:tcW w:w="5019" w:type="dxa"/>
            <w:tcBorders>
              <w:top w:val="single" w:sz="4" w:space="0" w:color="000000"/>
              <w:left w:val="single" w:sz="4" w:space="0" w:color="000000"/>
              <w:bottom w:val="single" w:sz="4" w:space="0" w:color="000000"/>
              <w:right w:val="single" w:sz="4" w:space="0" w:color="000000"/>
            </w:tcBorders>
          </w:tcPr>
          <w:p w14:paraId="426A556D" w14:textId="77777777" w:rsidR="00F10333" w:rsidRDefault="00E07526">
            <w:pPr>
              <w:spacing w:after="0" w:line="259" w:lineRule="auto"/>
              <w:ind w:left="0" w:firstLine="0"/>
            </w:pPr>
            <w:r>
              <w:rPr>
                <w:b/>
              </w:rPr>
              <w:t xml:space="preserve">Facebook </w:t>
            </w:r>
            <w:r>
              <w:rPr>
                <w:b/>
                <w:sz w:val="22"/>
              </w:rPr>
              <w:t xml:space="preserve"> </w:t>
            </w:r>
          </w:p>
        </w:tc>
        <w:tc>
          <w:tcPr>
            <w:tcW w:w="8929" w:type="dxa"/>
            <w:tcBorders>
              <w:top w:val="single" w:sz="4" w:space="0" w:color="000000"/>
              <w:left w:val="single" w:sz="4" w:space="0" w:color="000000"/>
              <w:bottom w:val="single" w:sz="4" w:space="0" w:color="000000"/>
              <w:right w:val="single" w:sz="4" w:space="0" w:color="000000"/>
            </w:tcBorders>
          </w:tcPr>
          <w:p w14:paraId="045C043A" w14:textId="77777777" w:rsidR="00F10333" w:rsidRDefault="00E07526">
            <w:pPr>
              <w:spacing w:after="0" w:line="259" w:lineRule="auto"/>
              <w:ind w:left="0" w:firstLine="0"/>
            </w:pPr>
            <w:r>
              <w:rPr>
                <w:b/>
                <w:sz w:val="22"/>
              </w:rPr>
              <w:t>Basic format</w:t>
            </w:r>
            <w:r>
              <w:rPr>
                <w:sz w:val="22"/>
              </w:rPr>
              <w:t xml:space="preserve">:  </w:t>
            </w:r>
          </w:p>
          <w:p w14:paraId="591ADF70" w14:textId="77777777" w:rsidR="00F10333" w:rsidRPr="00730077" w:rsidRDefault="00E07526">
            <w:pPr>
              <w:spacing w:after="0" w:line="241" w:lineRule="auto"/>
              <w:ind w:left="0" w:firstLine="0"/>
              <w:rPr>
                <w:szCs w:val="24"/>
              </w:rPr>
            </w:pPr>
            <w:r w:rsidRPr="00730077">
              <w:rPr>
                <w:szCs w:val="24"/>
              </w:rPr>
              <w:t xml:space="preserve">Author, A. </w:t>
            </w:r>
            <w:r w:rsidRPr="00730077">
              <w:rPr>
                <w:b/>
                <w:szCs w:val="24"/>
              </w:rPr>
              <w:t>OR</w:t>
            </w:r>
            <w:r w:rsidRPr="00730077">
              <w:rPr>
                <w:szCs w:val="24"/>
              </w:rPr>
              <w:t xml:space="preserve"> Organisation (Year), </w:t>
            </w:r>
            <w:r w:rsidRPr="00730077">
              <w:rPr>
                <w:i/>
                <w:szCs w:val="24"/>
              </w:rPr>
              <w:t xml:space="preserve">Title of page. </w:t>
            </w:r>
            <w:r w:rsidRPr="00730077">
              <w:rPr>
                <w:szCs w:val="24"/>
              </w:rPr>
              <w:t xml:space="preserve">[Facebook]. Day Month of post. Available from: URL . [Accessed Day Month, Year.] </w:t>
            </w:r>
          </w:p>
          <w:p w14:paraId="76FAB8A1" w14:textId="77777777" w:rsidR="00F10333" w:rsidRDefault="00E07526">
            <w:pPr>
              <w:spacing w:after="0" w:line="259" w:lineRule="auto"/>
              <w:ind w:left="0" w:firstLine="0"/>
            </w:pPr>
            <w:r>
              <w:rPr>
                <w:sz w:val="22"/>
              </w:rPr>
              <w:t xml:space="preserve"> </w:t>
            </w:r>
          </w:p>
        </w:tc>
      </w:tr>
      <w:tr w:rsidR="00F10333" w14:paraId="406BB3E6"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47B1A910"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05AFB2D1" w14:textId="77777777" w:rsidR="00F10333" w:rsidRDefault="00E07526">
            <w:pPr>
              <w:spacing w:after="0" w:line="259" w:lineRule="auto"/>
              <w:ind w:left="0" w:firstLine="0"/>
            </w:pPr>
            <w:r>
              <w:t xml:space="preserve">Reference list  </w:t>
            </w:r>
          </w:p>
        </w:tc>
      </w:tr>
      <w:tr w:rsidR="00F10333" w14:paraId="6517ECDA" w14:textId="77777777" w:rsidTr="006E2911">
        <w:trPr>
          <w:trHeight w:val="622"/>
        </w:trPr>
        <w:tc>
          <w:tcPr>
            <w:tcW w:w="5019" w:type="dxa"/>
            <w:tcBorders>
              <w:top w:val="single" w:sz="4" w:space="0" w:color="000000"/>
              <w:left w:val="single" w:sz="4" w:space="0" w:color="000000"/>
              <w:bottom w:val="single" w:sz="4" w:space="0" w:color="000000"/>
              <w:right w:val="single" w:sz="4" w:space="0" w:color="000000"/>
            </w:tcBorders>
          </w:tcPr>
          <w:p w14:paraId="7EE14C54" w14:textId="77777777" w:rsidR="00F10333" w:rsidRDefault="00E07526" w:rsidP="006E2911">
            <w:pPr>
              <w:spacing w:after="0" w:line="241" w:lineRule="auto"/>
              <w:ind w:left="0" w:firstLine="0"/>
            </w:pPr>
            <w:r>
              <w:t>…showing the stunning scenery of the</w:t>
            </w:r>
            <w:r w:rsidR="006E2911">
              <w:t xml:space="preserve"> Welsh countryside (BBC, 2021).</w:t>
            </w:r>
          </w:p>
        </w:tc>
        <w:tc>
          <w:tcPr>
            <w:tcW w:w="8929" w:type="dxa"/>
            <w:tcBorders>
              <w:top w:val="single" w:sz="4" w:space="0" w:color="000000"/>
              <w:left w:val="single" w:sz="4" w:space="0" w:color="000000"/>
              <w:bottom w:val="single" w:sz="4" w:space="0" w:color="000000"/>
              <w:right w:val="single" w:sz="4" w:space="0" w:color="000000"/>
            </w:tcBorders>
          </w:tcPr>
          <w:p w14:paraId="243A2130" w14:textId="77777777" w:rsidR="00F10333" w:rsidRDefault="00E07526">
            <w:pPr>
              <w:spacing w:after="0" w:line="259" w:lineRule="auto"/>
              <w:ind w:left="0" w:firstLine="0"/>
            </w:pPr>
            <w:r>
              <w:t xml:space="preserve">BBC (2021), </w:t>
            </w:r>
            <w:r>
              <w:rPr>
                <w:i/>
              </w:rPr>
              <w:t xml:space="preserve">Summer in Wales is just spectacular! </w:t>
            </w:r>
            <w:r>
              <w:t xml:space="preserve">[Facebook]. 20th June. Available from: </w:t>
            </w:r>
            <w:hyperlink r:id="rId128">
              <w:r>
                <w:rPr>
                  <w:color w:val="0000FF"/>
                  <w:u w:val="single" w:color="0000FF"/>
                </w:rPr>
                <w:t>https://www.facebook.com</w:t>
              </w:r>
            </w:hyperlink>
            <w:hyperlink r:id="rId129">
              <w:r>
                <w:t xml:space="preserve"> </w:t>
              </w:r>
            </w:hyperlink>
            <w:r>
              <w:t xml:space="preserve">. [Accessed 21st June, 2021.] </w:t>
            </w:r>
          </w:p>
        </w:tc>
      </w:tr>
    </w:tbl>
    <w:p w14:paraId="61E64CCC"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instagram"/>
        <w:tblDescription w:val="Table showing how to reference facebook"/>
      </w:tblPr>
      <w:tblGrid>
        <w:gridCol w:w="5019"/>
        <w:gridCol w:w="8929"/>
      </w:tblGrid>
      <w:tr w:rsidR="00F10333" w14:paraId="6E025738" w14:textId="77777777" w:rsidTr="007B134A">
        <w:trPr>
          <w:cantSplit/>
          <w:trHeight w:val="1298"/>
          <w:tblHeader/>
        </w:trPr>
        <w:tc>
          <w:tcPr>
            <w:tcW w:w="5019" w:type="dxa"/>
            <w:tcBorders>
              <w:top w:val="single" w:sz="4" w:space="0" w:color="000000"/>
              <w:left w:val="single" w:sz="4" w:space="0" w:color="000000"/>
              <w:bottom w:val="single" w:sz="4" w:space="0" w:color="000000"/>
              <w:right w:val="single" w:sz="4" w:space="0" w:color="000000"/>
            </w:tcBorders>
          </w:tcPr>
          <w:p w14:paraId="5B1D13A3" w14:textId="77777777" w:rsidR="00F10333" w:rsidRPr="00226B94" w:rsidRDefault="00E07526">
            <w:pPr>
              <w:spacing w:after="0" w:line="259" w:lineRule="auto"/>
              <w:ind w:left="0" w:firstLine="0"/>
              <w:rPr>
                <w:szCs w:val="24"/>
              </w:rPr>
            </w:pPr>
            <w:r w:rsidRPr="00226B94">
              <w:rPr>
                <w:b/>
                <w:szCs w:val="24"/>
              </w:rPr>
              <w:t xml:space="preserve">Instagram </w:t>
            </w:r>
          </w:p>
          <w:p w14:paraId="058732C7" w14:textId="77777777" w:rsidR="00F10333" w:rsidRPr="00226B94" w:rsidRDefault="00E07526">
            <w:pPr>
              <w:spacing w:after="0" w:line="259" w:lineRule="auto"/>
              <w:ind w:left="0" w:right="317" w:firstLine="0"/>
              <w:rPr>
                <w:szCs w:val="24"/>
              </w:rPr>
            </w:pPr>
            <w:r w:rsidRPr="00226B94">
              <w:rPr>
                <w:szCs w:val="24"/>
              </w:rPr>
              <w:t xml:space="preserve">Note – if the post does not have a title use the text of the post. If this is longer than 20 words use … to indicate words have been omitted.  </w:t>
            </w:r>
          </w:p>
        </w:tc>
        <w:tc>
          <w:tcPr>
            <w:tcW w:w="8929" w:type="dxa"/>
            <w:tcBorders>
              <w:top w:val="single" w:sz="4" w:space="0" w:color="000000"/>
              <w:left w:val="single" w:sz="4" w:space="0" w:color="000000"/>
              <w:bottom w:val="single" w:sz="4" w:space="0" w:color="000000"/>
              <w:right w:val="single" w:sz="4" w:space="0" w:color="000000"/>
            </w:tcBorders>
          </w:tcPr>
          <w:p w14:paraId="2EB3B89D" w14:textId="77777777" w:rsidR="00F10333" w:rsidRPr="00226B94" w:rsidRDefault="00E07526">
            <w:pPr>
              <w:spacing w:after="0" w:line="259" w:lineRule="auto"/>
              <w:ind w:left="0" w:firstLine="0"/>
              <w:rPr>
                <w:szCs w:val="24"/>
              </w:rPr>
            </w:pPr>
            <w:r w:rsidRPr="00226B94">
              <w:rPr>
                <w:b/>
                <w:szCs w:val="24"/>
              </w:rPr>
              <w:t>Basic format</w:t>
            </w:r>
            <w:r w:rsidRPr="00226B94">
              <w:rPr>
                <w:szCs w:val="24"/>
              </w:rPr>
              <w:t xml:space="preserve">:  </w:t>
            </w:r>
          </w:p>
          <w:p w14:paraId="3FBE1AFA" w14:textId="77777777" w:rsidR="00F10333" w:rsidRPr="00226B94" w:rsidRDefault="00E07526">
            <w:pPr>
              <w:spacing w:after="0" w:line="259" w:lineRule="auto"/>
              <w:ind w:left="0" w:firstLine="0"/>
              <w:rPr>
                <w:szCs w:val="24"/>
              </w:rPr>
            </w:pPr>
            <w:r w:rsidRPr="00226B94">
              <w:rPr>
                <w:szCs w:val="24"/>
              </w:rPr>
              <w:t xml:space="preserve">Author, A. </w:t>
            </w:r>
            <w:r w:rsidRPr="00226B94">
              <w:rPr>
                <w:b/>
                <w:szCs w:val="24"/>
              </w:rPr>
              <w:t>OR</w:t>
            </w:r>
            <w:r w:rsidRPr="00226B94">
              <w:rPr>
                <w:szCs w:val="24"/>
              </w:rPr>
              <w:t xml:space="preserve"> Organisation (Year), </w:t>
            </w:r>
            <w:r w:rsidRPr="00226B94">
              <w:rPr>
                <w:i/>
                <w:szCs w:val="24"/>
              </w:rPr>
              <w:t xml:space="preserve">Title of page. </w:t>
            </w:r>
            <w:r w:rsidRPr="00226B94">
              <w:rPr>
                <w:szCs w:val="24"/>
              </w:rPr>
              <w:t xml:space="preserve">[Instagram]. Day Month of post. </w:t>
            </w:r>
          </w:p>
          <w:p w14:paraId="7B1DCEA5" w14:textId="77777777" w:rsidR="00F10333" w:rsidRPr="00226B94" w:rsidRDefault="00E07526">
            <w:pPr>
              <w:spacing w:after="0" w:line="259" w:lineRule="auto"/>
              <w:ind w:left="0" w:firstLine="0"/>
              <w:rPr>
                <w:szCs w:val="24"/>
              </w:rPr>
            </w:pPr>
            <w:r w:rsidRPr="00226B94">
              <w:rPr>
                <w:szCs w:val="24"/>
              </w:rPr>
              <w:t xml:space="preserve">Available from: URL . [Accessed Day Month, Year.] </w:t>
            </w:r>
          </w:p>
          <w:p w14:paraId="418D8A60" w14:textId="77777777" w:rsidR="00F10333" w:rsidRPr="00226B94" w:rsidRDefault="00E07526">
            <w:pPr>
              <w:spacing w:after="0" w:line="259" w:lineRule="auto"/>
              <w:ind w:left="0" w:firstLine="0"/>
              <w:rPr>
                <w:szCs w:val="24"/>
              </w:rPr>
            </w:pPr>
            <w:r w:rsidRPr="00226B94">
              <w:rPr>
                <w:szCs w:val="24"/>
              </w:rPr>
              <w:t xml:space="preserve"> </w:t>
            </w:r>
          </w:p>
        </w:tc>
      </w:tr>
      <w:tr w:rsidR="00F10333" w14:paraId="314378B7" w14:textId="77777777">
        <w:trPr>
          <w:trHeight w:val="282"/>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6AD8F115" w14:textId="77777777" w:rsidR="00F10333" w:rsidRPr="00226B94" w:rsidRDefault="00E07526">
            <w:pPr>
              <w:spacing w:after="0" w:line="259" w:lineRule="auto"/>
              <w:ind w:left="0" w:firstLine="0"/>
              <w:rPr>
                <w:szCs w:val="24"/>
              </w:rPr>
            </w:pPr>
            <w:r w:rsidRPr="00226B94">
              <w:rPr>
                <w:szCs w:val="24"/>
              </w:rP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1FA5A8A5" w14:textId="77777777" w:rsidR="00F10333" w:rsidRPr="00226B94" w:rsidRDefault="00E07526">
            <w:pPr>
              <w:spacing w:after="0" w:line="259" w:lineRule="auto"/>
              <w:ind w:left="0" w:firstLine="0"/>
              <w:rPr>
                <w:szCs w:val="24"/>
              </w:rPr>
            </w:pPr>
            <w:r w:rsidRPr="00226B94">
              <w:rPr>
                <w:szCs w:val="24"/>
              </w:rPr>
              <w:t xml:space="preserve">Reference list  </w:t>
            </w:r>
          </w:p>
        </w:tc>
      </w:tr>
      <w:tr w:rsidR="00F10333" w14:paraId="0B2A3C4B" w14:textId="77777777">
        <w:trPr>
          <w:trHeight w:val="841"/>
        </w:trPr>
        <w:tc>
          <w:tcPr>
            <w:tcW w:w="5019" w:type="dxa"/>
            <w:tcBorders>
              <w:top w:val="single" w:sz="4" w:space="0" w:color="000000"/>
              <w:left w:val="single" w:sz="4" w:space="0" w:color="000000"/>
              <w:bottom w:val="single" w:sz="4" w:space="0" w:color="000000"/>
              <w:right w:val="single" w:sz="4" w:space="0" w:color="000000"/>
            </w:tcBorders>
          </w:tcPr>
          <w:p w14:paraId="047AD5DB" w14:textId="77777777" w:rsidR="00F10333" w:rsidRPr="00226B94" w:rsidRDefault="00E07526">
            <w:pPr>
              <w:spacing w:after="0" w:line="259" w:lineRule="auto"/>
              <w:ind w:left="0" w:right="262" w:firstLine="0"/>
              <w:rPr>
                <w:szCs w:val="24"/>
              </w:rPr>
            </w:pPr>
            <w:r w:rsidRPr="00226B94">
              <w:rPr>
                <w:szCs w:val="24"/>
              </w:rPr>
              <w:t xml:space="preserve">The environmental problems impacting the Great Barrier Reef are affecting its status (BBC, 2021) as a … </w:t>
            </w:r>
          </w:p>
        </w:tc>
        <w:tc>
          <w:tcPr>
            <w:tcW w:w="8929" w:type="dxa"/>
            <w:tcBorders>
              <w:top w:val="single" w:sz="4" w:space="0" w:color="000000"/>
              <w:left w:val="single" w:sz="4" w:space="0" w:color="000000"/>
              <w:bottom w:val="single" w:sz="4" w:space="0" w:color="000000"/>
              <w:right w:val="single" w:sz="4" w:space="0" w:color="000000"/>
            </w:tcBorders>
          </w:tcPr>
          <w:p w14:paraId="776AF012" w14:textId="77777777" w:rsidR="00F10333" w:rsidRPr="00226B94" w:rsidRDefault="00E07526">
            <w:pPr>
              <w:spacing w:after="0" w:line="259" w:lineRule="auto"/>
              <w:ind w:left="0" w:firstLine="0"/>
              <w:rPr>
                <w:szCs w:val="24"/>
              </w:rPr>
            </w:pPr>
            <w:r w:rsidRPr="00226B94">
              <w:rPr>
                <w:szCs w:val="24"/>
              </w:rPr>
              <w:t xml:space="preserve">BBC (2021), </w:t>
            </w:r>
            <w:r w:rsidRPr="00226B94">
              <w:rPr>
                <w:i/>
                <w:szCs w:val="24"/>
              </w:rPr>
              <w:t xml:space="preserve">Great Barrier Reef should be listed as ‘in danger,’ Unesco says. </w:t>
            </w:r>
          </w:p>
          <w:p w14:paraId="5C88E79C" w14:textId="77777777" w:rsidR="00F10333" w:rsidRPr="00226B94" w:rsidRDefault="00E07526">
            <w:pPr>
              <w:spacing w:after="0" w:line="259" w:lineRule="auto"/>
              <w:ind w:left="0" w:firstLine="0"/>
              <w:rPr>
                <w:szCs w:val="24"/>
              </w:rPr>
            </w:pPr>
            <w:r w:rsidRPr="00226B94">
              <w:rPr>
                <w:szCs w:val="24"/>
              </w:rPr>
              <w:t xml:space="preserve">[Instagram]. 22nd June. Available from: </w:t>
            </w:r>
            <w:hyperlink r:id="rId130">
              <w:r w:rsidRPr="00226B94">
                <w:rPr>
                  <w:color w:val="0000FF"/>
                  <w:szCs w:val="24"/>
                  <w:u w:val="single" w:color="0000FF"/>
                </w:rPr>
                <w:t>https://www.bbcnews.com</w:t>
              </w:r>
            </w:hyperlink>
            <w:hyperlink r:id="rId131">
              <w:r w:rsidRPr="00226B94">
                <w:rPr>
                  <w:szCs w:val="24"/>
                </w:rPr>
                <w:t xml:space="preserve"> </w:t>
              </w:r>
            </w:hyperlink>
            <w:r w:rsidRPr="00226B94">
              <w:rPr>
                <w:szCs w:val="24"/>
              </w:rPr>
              <w:t xml:space="preserve">. [Accessed 22nd June, 2021.]   </w:t>
            </w:r>
          </w:p>
        </w:tc>
      </w:tr>
    </w:tbl>
    <w:p w14:paraId="6E57BCF2" w14:textId="77777777" w:rsidR="00F10333" w:rsidRDefault="00E07526">
      <w:pPr>
        <w:spacing w:after="0" w:line="259" w:lineRule="auto"/>
        <w:ind w:left="0" w:firstLine="0"/>
      </w:pPr>
      <w:r>
        <w:rPr>
          <w:rFonts w:ascii="Times New Roman" w:eastAsia="Times New Roman" w:hAnsi="Times New Roman" w:cs="Times New Roman"/>
        </w:rPr>
        <w:t xml:space="preserve"> </w:t>
      </w:r>
    </w:p>
    <w:tbl>
      <w:tblPr>
        <w:tblStyle w:val="TableGrid1"/>
        <w:tblW w:w="13948" w:type="dxa"/>
        <w:tblInd w:w="227" w:type="dxa"/>
        <w:tblCellMar>
          <w:top w:w="7" w:type="dxa"/>
          <w:left w:w="107" w:type="dxa"/>
          <w:right w:w="509" w:type="dxa"/>
        </w:tblCellMar>
        <w:tblLook w:val="04A0" w:firstRow="1" w:lastRow="0" w:firstColumn="1" w:lastColumn="0" w:noHBand="0" w:noVBand="1"/>
        <w:tblCaption w:val="table showing how to reference twitter"/>
        <w:tblDescription w:val="table showing how to reference twitter"/>
      </w:tblPr>
      <w:tblGrid>
        <w:gridCol w:w="5019"/>
        <w:gridCol w:w="8929"/>
      </w:tblGrid>
      <w:tr w:rsidR="00F10333" w14:paraId="21750942" w14:textId="77777777" w:rsidTr="007B134A">
        <w:trPr>
          <w:cantSplit/>
          <w:trHeight w:val="1024"/>
          <w:tblHeader/>
        </w:trPr>
        <w:tc>
          <w:tcPr>
            <w:tcW w:w="5019" w:type="dxa"/>
            <w:tcBorders>
              <w:top w:val="single" w:sz="4" w:space="0" w:color="000000"/>
              <w:left w:val="single" w:sz="4" w:space="0" w:color="000000"/>
              <w:bottom w:val="single" w:sz="4" w:space="0" w:color="000000"/>
              <w:right w:val="single" w:sz="4" w:space="0" w:color="000000"/>
            </w:tcBorders>
          </w:tcPr>
          <w:p w14:paraId="36F8767E" w14:textId="7C382FB9" w:rsidR="00F10333" w:rsidRDefault="00ED7EA6">
            <w:pPr>
              <w:spacing w:after="0" w:line="259" w:lineRule="auto"/>
              <w:ind w:left="0" w:firstLine="0"/>
            </w:pPr>
            <w:r>
              <w:rPr>
                <w:b/>
              </w:rPr>
              <w:t>X (formally Twitter)</w:t>
            </w:r>
            <w:r w:rsidR="00E07526">
              <w:rPr>
                <w:b/>
              </w:rPr>
              <w:t xml:space="preserve"> </w:t>
            </w:r>
          </w:p>
          <w:p w14:paraId="74E68CDF" w14:textId="33C83BD5" w:rsidR="00F10333" w:rsidRPr="00795952" w:rsidRDefault="00E07526">
            <w:pPr>
              <w:spacing w:after="0" w:line="259" w:lineRule="auto"/>
              <w:ind w:left="0" w:firstLine="0"/>
              <w:rPr>
                <w:szCs w:val="24"/>
              </w:rPr>
            </w:pPr>
            <w:r w:rsidRPr="00795952">
              <w:rPr>
                <w:szCs w:val="24"/>
              </w:rPr>
              <w:t xml:space="preserve">Note – if </w:t>
            </w:r>
            <w:r w:rsidR="00D508F9" w:rsidRPr="00795952">
              <w:rPr>
                <w:szCs w:val="24"/>
              </w:rPr>
              <w:t xml:space="preserve">post </w:t>
            </w:r>
            <w:r w:rsidRPr="00795952">
              <w:rPr>
                <w:szCs w:val="24"/>
              </w:rPr>
              <w:t xml:space="preserve">is longer than 20 words use … to indicate words have been omitted.  </w:t>
            </w:r>
          </w:p>
        </w:tc>
        <w:tc>
          <w:tcPr>
            <w:tcW w:w="8929" w:type="dxa"/>
            <w:tcBorders>
              <w:top w:val="single" w:sz="4" w:space="0" w:color="000000"/>
              <w:left w:val="single" w:sz="4" w:space="0" w:color="000000"/>
              <w:bottom w:val="single" w:sz="4" w:space="0" w:color="000000"/>
              <w:right w:val="single" w:sz="4" w:space="0" w:color="000000"/>
            </w:tcBorders>
          </w:tcPr>
          <w:p w14:paraId="4BB743B1" w14:textId="77777777" w:rsidR="00F10333" w:rsidRDefault="00E07526">
            <w:pPr>
              <w:spacing w:after="0" w:line="259" w:lineRule="auto"/>
              <w:ind w:left="0" w:firstLine="0"/>
            </w:pPr>
            <w:r>
              <w:rPr>
                <w:b/>
                <w:sz w:val="22"/>
              </w:rPr>
              <w:t>Basic format</w:t>
            </w:r>
            <w:r>
              <w:rPr>
                <w:sz w:val="22"/>
              </w:rPr>
              <w:t xml:space="preserve">:  </w:t>
            </w:r>
          </w:p>
          <w:p w14:paraId="50ACC0BB" w14:textId="5AA2975D" w:rsidR="00F10333" w:rsidRPr="00795952" w:rsidRDefault="00E07526">
            <w:pPr>
              <w:spacing w:after="0" w:line="259" w:lineRule="auto"/>
              <w:ind w:left="0" w:firstLine="0"/>
              <w:rPr>
                <w:szCs w:val="24"/>
              </w:rPr>
            </w:pPr>
            <w:r w:rsidRPr="00795952">
              <w:rPr>
                <w:szCs w:val="24"/>
              </w:rPr>
              <w:t xml:space="preserve">Author, A. </w:t>
            </w:r>
            <w:r w:rsidRPr="00795952">
              <w:rPr>
                <w:b/>
                <w:szCs w:val="24"/>
              </w:rPr>
              <w:t>OR</w:t>
            </w:r>
            <w:r w:rsidRPr="00795952">
              <w:rPr>
                <w:szCs w:val="24"/>
              </w:rPr>
              <w:t xml:space="preserve"> Organisation (Year), </w:t>
            </w:r>
            <w:r w:rsidRPr="00795952">
              <w:rPr>
                <w:i/>
                <w:szCs w:val="24"/>
              </w:rPr>
              <w:t xml:space="preserve">Full text of </w:t>
            </w:r>
            <w:r w:rsidR="00D508F9" w:rsidRPr="00795952">
              <w:rPr>
                <w:i/>
                <w:szCs w:val="24"/>
              </w:rPr>
              <w:t>post</w:t>
            </w:r>
            <w:r w:rsidRPr="00795952">
              <w:rPr>
                <w:i/>
                <w:szCs w:val="24"/>
              </w:rPr>
              <w:t xml:space="preserve">. </w:t>
            </w:r>
            <w:r w:rsidRPr="00795952">
              <w:rPr>
                <w:szCs w:val="24"/>
              </w:rPr>
              <w:t>[</w:t>
            </w:r>
            <w:r w:rsidR="00FF33C4" w:rsidRPr="00795952">
              <w:rPr>
                <w:szCs w:val="24"/>
              </w:rPr>
              <w:t>X</w:t>
            </w:r>
            <w:r w:rsidRPr="00795952">
              <w:rPr>
                <w:szCs w:val="24"/>
              </w:rPr>
              <w:t xml:space="preserve">]. Day Month of post. </w:t>
            </w:r>
          </w:p>
          <w:p w14:paraId="0E6AA133" w14:textId="77777777" w:rsidR="00F10333" w:rsidRPr="00795952" w:rsidRDefault="00E07526">
            <w:pPr>
              <w:spacing w:after="0" w:line="259" w:lineRule="auto"/>
              <w:ind w:left="0" w:firstLine="0"/>
              <w:rPr>
                <w:szCs w:val="24"/>
              </w:rPr>
            </w:pPr>
            <w:r w:rsidRPr="00795952">
              <w:rPr>
                <w:szCs w:val="24"/>
              </w:rPr>
              <w:t xml:space="preserve">Available from: URL. [Accessed Day Month, Year.] </w:t>
            </w:r>
          </w:p>
          <w:p w14:paraId="2BB6DE25" w14:textId="77777777" w:rsidR="00F10333" w:rsidRDefault="00E07526">
            <w:pPr>
              <w:spacing w:after="0" w:line="259" w:lineRule="auto"/>
              <w:ind w:left="0" w:firstLine="0"/>
            </w:pPr>
            <w:r>
              <w:rPr>
                <w:sz w:val="22"/>
              </w:rPr>
              <w:t xml:space="preserve"> </w:t>
            </w:r>
          </w:p>
        </w:tc>
      </w:tr>
      <w:tr w:rsidR="00F10333" w14:paraId="41923E88"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21F0FE52"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3559655C" w14:textId="77777777" w:rsidR="00F10333" w:rsidRDefault="00E07526">
            <w:pPr>
              <w:spacing w:after="0" w:line="259" w:lineRule="auto"/>
              <w:ind w:left="0" w:firstLine="0"/>
            </w:pPr>
            <w:r>
              <w:t xml:space="preserve">Reference list  </w:t>
            </w:r>
          </w:p>
        </w:tc>
      </w:tr>
      <w:tr w:rsidR="00F10333" w14:paraId="4C67602A" w14:textId="77777777">
        <w:trPr>
          <w:trHeight w:val="1115"/>
        </w:trPr>
        <w:tc>
          <w:tcPr>
            <w:tcW w:w="5019" w:type="dxa"/>
            <w:tcBorders>
              <w:top w:val="single" w:sz="4" w:space="0" w:color="000000"/>
              <w:left w:val="single" w:sz="4" w:space="0" w:color="000000"/>
              <w:bottom w:val="single" w:sz="4" w:space="0" w:color="000000"/>
              <w:right w:val="single" w:sz="4" w:space="0" w:color="000000"/>
            </w:tcBorders>
          </w:tcPr>
          <w:p w14:paraId="2275C585" w14:textId="3E12D258" w:rsidR="00F10333" w:rsidRDefault="00BB3A90">
            <w:pPr>
              <w:spacing w:after="0" w:line="259" w:lineRule="auto"/>
              <w:ind w:left="0" w:firstLine="0"/>
            </w:pPr>
            <w:r>
              <w:t>Ali’s</w:t>
            </w:r>
            <w:r w:rsidR="00E07526">
              <w:t xml:space="preserve"> (2021)</w:t>
            </w:r>
            <w:r w:rsidR="00A62249">
              <w:t xml:space="preserve"> report </w:t>
            </w:r>
            <w:r>
              <w:t>highlighted how…</w:t>
            </w:r>
          </w:p>
        </w:tc>
        <w:tc>
          <w:tcPr>
            <w:tcW w:w="8929" w:type="dxa"/>
            <w:tcBorders>
              <w:top w:val="single" w:sz="4" w:space="0" w:color="000000"/>
              <w:left w:val="single" w:sz="4" w:space="0" w:color="000000"/>
              <w:bottom w:val="single" w:sz="4" w:space="0" w:color="000000"/>
              <w:right w:val="single" w:sz="4" w:space="0" w:color="000000"/>
            </w:tcBorders>
          </w:tcPr>
          <w:p w14:paraId="4AA35E1B" w14:textId="6236A26F" w:rsidR="00F10333" w:rsidRDefault="00430BDD">
            <w:pPr>
              <w:spacing w:after="0" w:line="259" w:lineRule="auto"/>
              <w:ind w:left="0" w:firstLine="0"/>
            </w:pPr>
            <w:r>
              <w:t>Ali, T</w:t>
            </w:r>
            <w:r w:rsidR="00E07526">
              <w:t xml:space="preserve"> (2021), </w:t>
            </w:r>
            <w:r w:rsidR="00E07526">
              <w:rPr>
                <w:i/>
              </w:rPr>
              <w:t>Hong Kong leader hits back after criticism</w:t>
            </w:r>
            <w:r>
              <w:rPr>
                <w:i/>
              </w:rPr>
              <w:t xml:space="preserve"> of Apple Daily newspaper rai</w:t>
            </w:r>
            <w:r w:rsidR="00FF33C4">
              <w:rPr>
                <w:i/>
              </w:rPr>
              <w:t xml:space="preserve">d </w:t>
            </w:r>
            <w:r w:rsidR="00E07526">
              <w:t>[</w:t>
            </w:r>
            <w:r w:rsidR="00FF33C4">
              <w:t>X</w:t>
            </w:r>
            <w:r w:rsidR="00E07526">
              <w:t xml:space="preserve">]. 23rd June. Available from: </w:t>
            </w:r>
          </w:p>
          <w:p w14:paraId="785E1563" w14:textId="25CD19A3" w:rsidR="00F10333" w:rsidRDefault="00A11596">
            <w:pPr>
              <w:spacing w:after="0" w:line="259" w:lineRule="auto"/>
              <w:ind w:left="0" w:firstLine="0"/>
              <w:jc w:val="both"/>
            </w:pPr>
            <w:hyperlink r:id="rId132">
              <w:r w:rsidR="00E07526">
                <w:rPr>
                  <w:color w:val="0000FF"/>
                  <w:u w:val="single" w:color="0000FF"/>
                </w:rPr>
                <w:t>https://twitter.com/theipaper/status/1407623749445226499</w:t>
              </w:r>
            </w:hyperlink>
            <w:hyperlink r:id="rId133">
              <w:r w:rsidR="00E07526">
                <w:t xml:space="preserve"> </w:t>
              </w:r>
            </w:hyperlink>
            <w:r w:rsidR="00E07526">
              <w:t>. [Accessed</w:t>
            </w:r>
            <w:r w:rsidR="00FF33C4">
              <w:t xml:space="preserve"> </w:t>
            </w:r>
            <w:r w:rsidR="00E07526">
              <w:t xml:space="preserve">30th June, 2021.]   </w:t>
            </w:r>
          </w:p>
        </w:tc>
      </w:tr>
    </w:tbl>
    <w:p w14:paraId="34E105FF" w14:textId="77777777" w:rsidR="00F10333" w:rsidRDefault="00F10333" w:rsidP="006D4919">
      <w:pPr>
        <w:spacing w:after="0" w:line="244" w:lineRule="auto"/>
        <w:ind w:left="0" w:right="14005" w:firstLine="0"/>
        <w:jc w:val="both"/>
      </w:pP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youtube"/>
        <w:tblDescription w:val="table showing how to reference youtube"/>
      </w:tblPr>
      <w:tblGrid>
        <w:gridCol w:w="5019"/>
        <w:gridCol w:w="8929"/>
      </w:tblGrid>
      <w:tr w:rsidR="00F10333" w14:paraId="33346A89" w14:textId="77777777" w:rsidTr="007B134A">
        <w:trPr>
          <w:cantSplit/>
          <w:trHeight w:val="1045"/>
          <w:tblHeader/>
        </w:trPr>
        <w:tc>
          <w:tcPr>
            <w:tcW w:w="5019" w:type="dxa"/>
            <w:tcBorders>
              <w:top w:val="single" w:sz="4" w:space="0" w:color="000000"/>
              <w:left w:val="single" w:sz="4" w:space="0" w:color="000000"/>
              <w:bottom w:val="single" w:sz="4" w:space="0" w:color="000000"/>
              <w:right w:val="single" w:sz="4" w:space="0" w:color="000000"/>
            </w:tcBorders>
          </w:tcPr>
          <w:p w14:paraId="37AFE034" w14:textId="77777777" w:rsidR="00F10333" w:rsidRDefault="00E07526">
            <w:pPr>
              <w:spacing w:after="0" w:line="259" w:lineRule="auto"/>
              <w:ind w:left="0" w:firstLine="0"/>
            </w:pPr>
            <w:r>
              <w:rPr>
                <w:b/>
              </w:rPr>
              <w:lastRenderedPageBreak/>
              <w:t xml:space="preserve">YouTube  </w:t>
            </w:r>
          </w:p>
          <w:p w14:paraId="7138F930" w14:textId="77777777" w:rsidR="00F10333" w:rsidRPr="00C3497F" w:rsidRDefault="00E07526">
            <w:pPr>
              <w:spacing w:after="0" w:line="259" w:lineRule="auto"/>
              <w:ind w:left="0" w:right="259" w:firstLine="0"/>
              <w:rPr>
                <w:szCs w:val="24"/>
              </w:rPr>
            </w:pPr>
            <w:r w:rsidRPr="00C3497F">
              <w:rPr>
                <w:szCs w:val="24"/>
              </w:rPr>
              <w:t xml:space="preserve">Note – this format should be used for other video sharing platforms such as TED or Vimeo </w:t>
            </w:r>
          </w:p>
        </w:tc>
        <w:tc>
          <w:tcPr>
            <w:tcW w:w="8929" w:type="dxa"/>
            <w:tcBorders>
              <w:top w:val="single" w:sz="4" w:space="0" w:color="000000"/>
              <w:left w:val="single" w:sz="4" w:space="0" w:color="000000"/>
              <w:bottom w:val="single" w:sz="4" w:space="0" w:color="000000"/>
              <w:right w:val="single" w:sz="4" w:space="0" w:color="000000"/>
            </w:tcBorders>
          </w:tcPr>
          <w:p w14:paraId="31BC9F86" w14:textId="77777777" w:rsidR="00F10333" w:rsidRPr="003E654F" w:rsidRDefault="00E07526">
            <w:pPr>
              <w:spacing w:after="0" w:line="259" w:lineRule="auto"/>
              <w:ind w:left="0" w:firstLine="0"/>
              <w:rPr>
                <w:szCs w:val="24"/>
              </w:rPr>
            </w:pPr>
            <w:r w:rsidRPr="003E654F">
              <w:rPr>
                <w:b/>
                <w:szCs w:val="24"/>
              </w:rPr>
              <w:t>Basic format</w:t>
            </w:r>
            <w:r w:rsidRPr="003E654F">
              <w:rPr>
                <w:szCs w:val="24"/>
              </w:rPr>
              <w:t xml:space="preserve">:  </w:t>
            </w:r>
          </w:p>
          <w:p w14:paraId="2C409F8A" w14:textId="77777777" w:rsidR="00F10333" w:rsidRPr="003E654F" w:rsidRDefault="00E07526">
            <w:pPr>
              <w:spacing w:after="0" w:line="259" w:lineRule="auto"/>
              <w:ind w:left="0" w:firstLine="0"/>
              <w:rPr>
                <w:szCs w:val="24"/>
              </w:rPr>
            </w:pPr>
            <w:r w:rsidRPr="003E654F">
              <w:rPr>
                <w:szCs w:val="24"/>
              </w:rPr>
              <w:t xml:space="preserve">Author, A. </w:t>
            </w:r>
            <w:r w:rsidRPr="003E654F">
              <w:rPr>
                <w:b/>
                <w:szCs w:val="24"/>
              </w:rPr>
              <w:t>OR</w:t>
            </w:r>
            <w:r w:rsidRPr="003E654F">
              <w:rPr>
                <w:szCs w:val="24"/>
              </w:rPr>
              <w:t xml:space="preserve"> Organisation (Year), </w:t>
            </w:r>
            <w:r w:rsidRPr="003E654F">
              <w:rPr>
                <w:i/>
                <w:szCs w:val="24"/>
              </w:rPr>
              <w:t>Title of video.</w:t>
            </w:r>
            <w:r w:rsidRPr="003E654F">
              <w:rPr>
                <w:szCs w:val="24"/>
              </w:rPr>
              <w:t xml:space="preserve"> [Online]. Available from: URL. </w:t>
            </w:r>
          </w:p>
          <w:p w14:paraId="46352C07" w14:textId="77777777" w:rsidR="00F10333" w:rsidRPr="003E654F" w:rsidRDefault="00E07526">
            <w:pPr>
              <w:spacing w:after="0" w:line="259" w:lineRule="auto"/>
              <w:ind w:left="0" w:firstLine="0"/>
              <w:rPr>
                <w:szCs w:val="24"/>
              </w:rPr>
            </w:pPr>
            <w:r w:rsidRPr="003E654F">
              <w:rPr>
                <w:szCs w:val="24"/>
              </w:rPr>
              <w:t xml:space="preserve">[Accessed Day Month, Year.] </w:t>
            </w:r>
          </w:p>
          <w:p w14:paraId="00E6D98B" w14:textId="77777777" w:rsidR="00F10333" w:rsidRPr="003E654F" w:rsidRDefault="00E07526">
            <w:pPr>
              <w:spacing w:after="0" w:line="259" w:lineRule="auto"/>
              <w:ind w:left="0" w:firstLine="0"/>
              <w:rPr>
                <w:szCs w:val="24"/>
              </w:rPr>
            </w:pPr>
            <w:r w:rsidRPr="003E654F">
              <w:rPr>
                <w:szCs w:val="24"/>
              </w:rPr>
              <w:t xml:space="preserve"> </w:t>
            </w:r>
          </w:p>
        </w:tc>
      </w:tr>
      <w:tr w:rsidR="00F10333" w14:paraId="62BE8559" w14:textId="77777777">
        <w:trPr>
          <w:trHeight w:val="283"/>
        </w:trPr>
        <w:tc>
          <w:tcPr>
            <w:tcW w:w="5019" w:type="dxa"/>
            <w:tcBorders>
              <w:top w:val="single" w:sz="4" w:space="0" w:color="000000"/>
              <w:left w:val="single" w:sz="4" w:space="0" w:color="000000"/>
              <w:bottom w:val="single" w:sz="4" w:space="0" w:color="000000"/>
              <w:right w:val="single" w:sz="4" w:space="0" w:color="000000"/>
            </w:tcBorders>
            <w:shd w:val="clear" w:color="auto" w:fill="D9D9D9"/>
          </w:tcPr>
          <w:p w14:paraId="7CE7D6B8" w14:textId="77777777" w:rsidR="00F10333" w:rsidRDefault="00E07526">
            <w:pPr>
              <w:spacing w:after="0" w:line="259" w:lineRule="auto"/>
              <w:ind w:left="0" w:firstLine="0"/>
            </w:pPr>
            <w:r>
              <w:t xml:space="preserve">In-text citation  </w:t>
            </w:r>
          </w:p>
        </w:tc>
        <w:tc>
          <w:tcPr>
            <w:tcW w:w="8929" w:type="dxa"/>
            <w:tcBorders>
              <w:top w:val="single" w:sz="4" w:space="0" w:color="000000"/>
              <w:left w:val="single" w:sz="4" w:space="0" w:color="000000"/>
              <w:bottom w:val="single" w:sz="4" w:space="0" w:color="000000"/>
              <w:right w:val="single" w:sz="4" w:space="0" w:color="000000"/>
            </w:tcBorders>
            <w:shd w:val="clear" w:color="auto" w:fill="D9D9D9"/>
          </w:tcPr>
          <w:p w14:paraId="65254B16" w14:textId="77777777" w:rsidR="00F10333" w:rsidRDefault="00E07526">
            <w:pPr>
              <w:spacing w:after="0" w:line="259" w:lineRule="auto"/>
              <w:ind w:left="0" w:firstLine="0"/>
            </w:pPr>
            <w:r>
              <w:t xml:space="preserve">Reference list  </w:t>
            </w:r>
          </w:p>
        </w:tc>
      </w:tr>
      <w:tr w:rsidR="00F10333" w14:paraId="74CF2797" w14:textId="77777777">
        <w:trPr>
          <w:trHeight w:val="841"/>
        </w:trPr>
        <w:tc>
          <w:tcPr>
            <w:tcW w:w="5019" w:type="dxa"/>
            <w:tcBorders>
              <w:top w:val="single" w:sz="4" w:space="0" w:color="000000"/>
              <w:left w:val="single" w:sz="4" w:space="0" w:color="000000"/>
              <w:bottom w:val="single" w:sz="4" w:space="0" w:color="000000"/>
              <w:right w:val="single" w:sz="4" w:space="0" w:color="000000"/>
            </w:tcBorders>
          </w:tcPr>
          <w:p w14:paraId="420E98EC" w14:textId="77777777" w:rsidR="00F10333" w:rsidRDefault="00E07526">
            <w:pPr>
              <w:spacing w:after="0" w:line="259" w:lineRule="auto"/>
              <w:ind w:left="0" w:right="327" w:firstLine="0"/>
            </w:pPr>
            <w:r>
              <w:t xml:space="preserve">...emphasises the importance of individual voice in academic writing (Lawson, 2017). </w:t>
            </w:r>
          </w:p>
        </w:tc>
        <w:tc>
          <w:tcPr>
            <w:tcW w:w="8929" w:type="dxa"/>
            <w:tcBorders>
              <w:top w:val="single" w:sz="4" w:space="0" w:color="000000"/>
              <w:left w:val="single" w:sz="4" w:space="0" w:color="000000"/>
              <w:bottom w:val="single" w:sz="4" w:space="0" w:color="000000"/>
              <w:right w:val="single" w:sz="4" w:space="0" w:color="000000"/>
            </w:tcBorders>
          </w:tcPr>
          <w:p w14:paraId="450D7DA9" w14:textId="77777777" w:rsidR="00F10333" w:rsidRDefault="00E07526">
            <w:pPr>
              <w:spacing w:after="0" w:line="259" w:lineRule="auto"/>
              <w:ind w:left="0" w:firstLine="0"/>
            </w:pPr>
            <w:r>
              <w:t xml:space="preserve">Lawson, M. (2017), </w:t>
            </w:r>
            <w:r>
              <w:rPr>
                <w:i/>
              </w:rPr>
              <w:t xml:space="preserve">Academic Insights – 9 top tips for academic writing. </w:t>
            </w:r>
          </w:p>
          <w:p w14:paraId="319A93C3" w14:textId="77777777" w:rsidR="00F10333" w:rsidRDefault="00E07526">
            <w:pPr>
              <w:spacing w:after="0" w:line="259" w:lineRule="auto"/>
              <w:ind w:left="0" w:firstLine="0"/>
            </w:pPr>
            <w:r>
              <w:t xml:space="preserve">[Online]. Available from: </w:t>
            </w:r>
            <w:hyperlink r:id="rId134">
              <w:r>
                <w:rPr>
                  <w:color w:val="0000FF"/>
                  <w:u w:val="single" w:color="0000FF"/>
                </w:rPr>
                <w:t>https://www.youtube.com/watch?v=LEi8Cs2z0Q4</w:t>
              </w:r>
            </w:hyperlink>
            <w:hyperlink r:id="rId135">
              <w:r>
                <w:t xml:space="preserve"> </w:t>
              </w:r>
            </w:hyperlink>
            <w:r>
              <w:t xml:space="preserve">. </w:t>
            </w:r>
          </w:p>
          <w:p w14:paraId="122371BD" w14:textId="77777777" w:rsidR="00F10333" w:rsidRDefault="00E07526">
            <w:pPr>
              <w:spacing w:after="0" w:line="259" w:lineRule="auto"/>
              <w:ind w:left="0" w:firstLine="0"/>
            </w:pPr>
            <w:r>
              <w:t xml:space="preserve">[Accessed 3rd June, 2021.]    </w:t>
            </w:r>
          </w:p>
        </w:tc>
      </w:tr>
    </w:tbl>
    <w:p w14:paraId="7CBF5694" w14:textId="05E06696" w:rsidR="00F10333" w:rsidRDefault="00F10333">
      <w:pPr>
        <w:spacing w:after="0" w:line="259" w:lineRule="auto"/>
        <w:ind w:left="0" w:firstLine="0"/>
      </w:pP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a blog post"/>
        <w:tblDescription w:val="Table showing how to reference a blog post"/>
      </w:tblPr>
      <w:tblGrid>
        <w:gridCol w:w="5019"/>
        <w:gridCol w:w="8929"/>
      </w:tblGrid>
      <w:tr w:rsidR="00F10333" w14:paraId="03FDD324" w14:textId="77777777" w:rsidTr="04868F0A">
        <w:trPr>
          <w:cantSplit/>
          <w:trHeight w:val="1024"/>
          <w:tblHeader/>
        </w:trPr>
        <w:tc>
          <w:tcPr>
            <w:tcW w:w="50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95A82" w14:textId="77777777" w:rsidR="00F10333" w:rsidRPr="003E654F" w:rsidRDefault="00E07526">
            <w:pPr>
              <w:spacing w:after="0" w:line="259" w:lineRule="auto"/>
              <w:ind w:left="0" w:firstLine="0"/>
              <w:rPr>
                <w:szCs w:val="24"/>
              </w:rPr>
            </w:pPr>
            <w:r w:rsidRPr="003E654F">
              <w:rPr>
                <w:b/>
                <w:szCs w:val="24"/>
              </w:rPr>
              <w:t xml:space="preserve">Blog post </w:t>
            </w:r>
          </w:p>
          <w:p w14:paraId="0BC2190D" w14:textId="77777777" w:rsidR="00F10333" w:rsidRPr="003E654F" w:rsidRDefault="00E07526">
            <w:pPr>
              <w:spacing w:after="0" w:line="259" w:lineRule="auto"/>
              <w:ind w:left="0" w:firstLine="0"/>
              <w:rPr>
                <w:szCs w:val="24"/>
              </w:rPr>
            </w:pPr>
            <w:r w:rsidRPr="003E654F">
              <w:rPr>
                <w:szCs w:val="24"/>
              </w:rPr>
              <w:t xml:space="preserve"> </w:t>
            </w:r>
          </w:p>
        </w:tc>
        <w:tc>
          <w:tcPr>
            <w:tcW w:w="8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7C9D0" w14:textId="77777777" w:rsidR="00F10333" w:rsidRPr="003E654F" w:rsidRDefault="00E07526">
            <w:pPr>
              <w:spacing w:after="0" w:line="259" w:lineRule="auto"/>
              <w:ind w:left="0" w:firstLine="0"/>
              <w:rPr>
                <w:szCs w:val="24"/>
              </w:rPr>
            </w:pPr>
            <w:r w:rsidRPr="003E654F">
              <w:rPr>
                <w:b/>
                <w:szCs w:val="24"/>
              </w:rPr>
              <w:t>Basic format</w:t>
            </w:r>
            <w:r w:rsidRPr="003E654F">
              <w:rPr>
                <w:szCs w:val="24"/>
              </w:rPr>
              <w:t xml:space="preserve">:  </w:t>
            </w:r>
          </w:p>
          <w:p w14:paraId="4D15EBFB" w14:textId="6FD97176" w:rsidR="00F10333" w:rsidRPr="003E654F" w:rsidRDefault="00E07526">
            <w:pPr>
              <w:spacing w:after="0" w:line="243" w:lineRule="auto"/>
              <w:ind w:left="0" w:firstLine="0"/>
              <w:rPr>
                <w:szCs w:val="24"/>
              </w:rPr>
            </w:pPr>
            <w:r w:rsidRPr="003E654F">
              <w:rPr>
                <w:szCs w:val="24"/>
              </w:rPr>
              <w:t xml:space="preserve">Author, A. </w:t>
            </w:r>
            <w:r w:rsidRPr="003E654F">
              <w:rPr>
                <w:b/>
                <w:szCs w:val="24"/>
              </w:rPr>
              <w:t>OR</w:t>
            </w:r>
            <w:r w:rsidRPr="003E654F">
              <w:rPr>
                <w:szCs w:val="24"/>
              </w:rPr>
              <w:t xml:space="preserve"> Organisation (Year), ‘Title of message/post’</w:t>
            </w:r>
            <w:r w:rsidRPr="003E654F">
              <w:rPr>
                <w:i/>
                <w:szCs w:val="24"/>
              </w:rPr>
              <w:t>. Title of page,</w:t>
            </w:r>
            <w:r w:rsidRPr="003E654F">
              <w:rPr>
                <w:szCs w:val="24"/>
              </w:rPr>
              <w:t xml:space="preserve"> </w:t>
            </w:r>
            <w:r w:rsidR="006B74E8">
              <w:rPr>
                <w:szCs w:val="24"/>
              </w:rPr>
              <w:t>D</w:t>
            </w:r>
            <w:r w:rsidRPr="003E654F">
              <w:rPr>
                <w:szCs w:val="24"/>
              </w:rPr>
              <w:t xml:space="preserve">ay, </w:t>
            </w:r>
            <w:r w:rsidR="006B74E8">
              <w:rPr>
                <w:szCs w:val="24"/>
              </w:rPr>
              <w:t>M</w:t>
            </w:r>
            <w:r w:rsidRPr="003E654F">
              <w:rPr>
                <w:szCs w:val="24"/>
              </w:rPr>
              <w:t xml:space="preserve">onth. [Online]. Available from: URL. [Accessed Day Month, Year.] </w:t>
            </w:r>
          </w:p>
          <w:p w14:paraId="5D0AD798" w14:textId="77777777" w:rsidR="00F10333" w:rsidRPr="003E654F" w:rsidRDefault="00E07526">
            <w:pPr>
              <w:spacing w:after="0" w:line="259" w:lineRule="auto"/>
              <w:ind w:left="0" w:firstLine="0"/>
              <w:rPr>
                <w:szCs w:val="24"/>
              </w:rPr>
            </w:pPr>
            <w:r w:rsidRPr="003E654F">
              <w:rPr>
                <w:szCs w:val="24"/>
              </w:rPr>
              <w:t xml:space="preserve"> </w:t>
            </w:r>
          </w:p>
        </w:tc>
      </w:tr>
      <w:tr w:rsidR="00F10333" w14:paraId="513B1E58" w14:textId="77777777" w:rsidTr="04868F0A">
        <w:trPr>
          <w:trHeight w:val="283"/>
        </w:trPr>
        <w:tc>
          <w:tcPr>
            <w:tcW w:w="50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99B54A" w14:textId="77777777" w:rsidR="00F10333" w:rsidRPr="003E654F" w:rsidRDefault="00E07526">
            <w:pPr>
              <w:spacing w:after="0" w:line="259" w:lineRule="auto"/>
              <w:ind w:left="0" w:firstLine="0"/>
              <w:rPr>
                <w:szCs w:val="24"/>
              </w:rPr>
            </w:pPr>
            <w:r w:rsidRPr="003E654F">
              <w:rPr>
                <w:szCs w:val="24"/>
              </w:rPr>
              <w:t xml:space="preserve">In-text citation  </w:t>
            </w:r>
          </w:p>
        </w:tc>
        <w:tc>
          <w:tcPr>
            <w:tcW w:w="8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CCADFA" w14:textId="77777777" w:rsidR="00F10333" w:rsidRPr="003E654F" w:rsidRDefault="00E07526">
            <w:pPr>
              <w:spacing w:after="0" w:line="259" w:lineRule="auto"/>
              <w:ind w:left="0" w:firstLine="0"/>
              <w:rPr>
                <w:szCs w:val="24"/>
              </w:rPr>
            </w:pPr>
            <w:r w:rsidRPr="003E654F">
              <w:rPr>
                <w:szCs w:val="24"/>
              </w:rPr>
              <w:t xml:space="preserve">Reference list  </w:t>
            </w:r>
          </w:p>
        </w:tc>
      </w:tr>
      <w:tr w:rsidR="00F10333" w14:paraId="7528C548" w14:textId="77777777" w:rsidTr="04868F0A">
        <w:trPr>
          <w:trHeight w:val="839"/>
        </w:trPr>
        <w:tc>
          <w:tcPr>
            <w:tcW w:w="50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7FD98" w14:textId="77777777" w:rsidR="00F10333" w:rsidRPr="003E654F" w:rsidRDefault="00E07526">
            <w:pPr>
              <w:spacing w:after="0" w:line="259" w:lineRule="auto"/>
              <w:ind w:left="0" w:right="236" w:firstLine="0"/>
              <w:rPr>
                <w:szCs w:val="24"/>
              </w:rPr>
            </w:pPr>
            <w:r w:rsidRPr="003E654F">
              <w:rPr>
                <w:szCs w:val="24"/>
              </w:rPr>
              <w:t xml:space="preserve">Thomson (2021) suggests dealing ethically with people is… </w:t>
            </w:r>
          </w:p>
        </w:tc>
        <w:tc>
          <w:tcPr>
            <w:tcW w:w="8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89214" w14:textId="25D85A3E" w:rsidR="00F10333" w:rsidRPr="003E654F" w:rsidRDefault="00E07526">
            <w:pPr>
              <w:spacing w:after="0" w:line="259" w:lineRule="auto"/>
              <w:ind w:left="0" w:right="166" w:firstLine="0"/>
              <w:rPr>
                <w:szCs w:val="24"/>
              </w:rPr>
            </w:pPr>
            <w:r w:rsidRPr="003E654F">
              <w:rPr>
                <w:szCs w:val="24"/>
              </w:rPr>
              <w:t xml:space="preserve">Thomson, P. (2021), ‘a qual. research strategy – empathy mapping’. </w:t>
            </w:r>
            <w:r w:rsidRPr="003E654F">
              <w:rPr>
                <w:i/>
                <w:iCs/>
                <w:szCs w:val="24"/>
              </w:rPr>
              <w:t xml:space="preserve">Patter, </w:t>
            </w:r>
            <w:r w:rsidRPr="003E654F">
              <w:rPr>
                <w:szCs w:val="24"/>
              </w:rPr>
              <w:t xml:space="preserve">21st June. [Online]. Available from: </w:t>
            </w:r>
            <w:hyperlink r:id="rId136">
              <w:r w:rsidRPr="003E654F">
                <w:rPr>
                  <w:color w:val="0000FF"/>
                  <w:szCs w:val="24"/>
                  <w:u w:val="single"/>
                </w:rPr>
                <w:t>https://patthomson.net/</w:t>
              </w:r>
            </w:hyperlink>
            <w:hyperlink r:id="rId137">
              <w:r w:rsidRPr="003E654F">
                <w:rPr>
                  <w:szCs w:val="24"/>
                </w:rPr>
                <w:t xml:space="preserve"> </w:t>
              </w:r>
            </w:hyperlink>
            <w:r w:rsidRPr="003E654F">
              <w:rPr>
                <w:szCs w:val="24"/>
              </w:rPr>
              <w:t>. [Accessed 23rd July, 2021</w:t>
            </w:r>
            <w:r w:rsidR="728E45A4" w:rsidRPr="003E654F">
              <w:rPr>
                <w:szCs w:val="24"/>
              </w:rPr>
              <w:t>.]</w:t>
            </w:r>
            <w:r w:rsidRPr="003E654F">
              <w:rPr>
                <w:szCs w:val="24"/>
              </w:rPr>
              <w:t xml:space="preserve">   </w:t>
            </w:r>
          </w:p>
        </w:tc>
      </w:tr>
    </w:tbl>
    <w:p w14:paraId="382547F4" w14:textId="77777777" w:rsidR="00F10333" w:rsidRDefault="00E07526">
      <w:pPr>
        <w:spacing w:after="0" w:line="259" w:lineRule="auto"/>
        <w:ind w:left="0" w:right="13784" w:firstLine="0"/>
        <w:jc w:val="right"/>
      </w:pPr>
      <w:r>
        <w:t xml:space="preserve"> </w:t>
      </w:r>
    </w:p>
    <w:tbl>
      <w:tblPr>
        <w:tblStyle w:val="TableGrid1"/>
        <w:tblW w:w="13948" w:type="dxa"/>
        <w:tblInd w:w="227" w:type="dxa"/>
        <w:tblCellMar>
          <w:top w:w="7" w:type="dxa"/>
          <w:left w:w="107" w:type="dxa"/>
          <w:right w:w="115" w:type="dxa"/>
        </w:tblCellMar>
        <w:tblLook w:val="04A0" w:firstRow="1" w:lastRow="0" w:firstColumn="1" w:lastColumn="0" w:noHBand="0" w:noVBand="1"/>
        <w:tblCaption w:val="Table showing how to reference linkedln learning"/>
        <w:tblDescription w:val="Table showing how to reference linkedln learning"/>
      </w:tblPr>
      <w:tblGrid>
        <w:gridCol w:w="5013"/>
        <w:gridCol w:w="8935"/>
      </w:tblGrid>
      <w:tr w:rsidR="00F10333" w14:paraId="42814C3A" w14:textId="77777777" w:rsidTr="00814F94">
        <w:trPr>
          <w:cantSplit/>
          <w:trHeight w:val="1069"/>
          <w:tblHeader/>
        </w:trPr>
        <w:tc>
          <w:tcPr>
            <w:tcW w:w="5013" w:type="dxa"/>
            <w:tcBorders>
              <w:top w:val="single" w:sz="4" w:space="0" w:color="000000"/>
              <w:left w:val="single" w:sz="4" w:space="0" w:color="000000"/>
              <w:bottom w:val="single" w:sz="4" w:space="0" w:color="000000"/>
              <w:right w:val="single" w:sz="4" w:space="0" w:color="000000"/>
            </w:tcBorders>
          </w:tcPr>
          <w:p w14:paraId="09462B98" w14:textId="77777777" w:rsidR="00F10333" w:rsidRDefault="00E07526">
            <w:pPr>
              <w:spacing w:after="0" w:line="259" w:lineRule="auto"/>
              <w:ind w:left="0" w:firstLine="0"/>
            </w:pPr>
            <w:r>
              <w:rPr>
                <w:b/>
              </w:rPr>
              <w:t xml:space="preserve">LinkedIn Learning  </w:t>
            </w:r>
          </w:p>
          <w:p w14:paraId="6403126D" w14:textId="77777777" w:rsidR="00F10333" w:rsidRDefault="00E07526">
            <w:pPr>
              <w:spacing w:after="0" w:line="259" w:lineRule="auto"/>
              <w:ind w:left="0" w:firstLine="0"/>
            </w:pPr>
            <w:r>
              <w:rPr>
                <w:sz w:val="22"/>
              </w:rPr>
              <w:t xml:space="preserve"> </w:t>
            </w:r>
          </w:p>
        </w:tc>
        <w:tc>
          <w:tcPr>
            <w:tcW w:w="8935" w:type="dxa"/>
            <w:tcBorders>
              <w:top w:val="single" w:sz="4" w:space="0" w:color="000000"/>
              <w:left w:val="single" w:sz="4" w:space="0" w:color="000000"/>
              <w:bottom w:val="single" w:sz="4" w:space="0" w:color="000000"/>
              <w:right w:val="single" w:sz="4" w:space="0" w:color="000000"/>
            </w:tcBorders>
          </w:tcPr>
          <w:p w14:paraId="64E6BFE1" w14:textId="77777777" w:rsidR="00F10333" w:rsidRPr="007C0C0D" w:rsidRDefault="00E07526">
            <w:pPr>
              <w:spacing w:after="0" w:line="259" w:lineRule="auto"/>
              <w:ind w:left="1" w:firstLine="0"/>
              <w:rPr>
                <w:szCs w:val="24"/>
              </w:rPr>
            </w:pPr>
            <w:r w:rsidRPr="007C0C0D">
              <w:rPr>
                <w:b/>
                <w:szCs w:val="24"/>
              </w:rPr>
              <w:t>Basic format</w:t>
            </w:r>
            <w:r w:rsidRPr="007C0C0D">
              <w:rPr>
                <w:szCs w:val="24"/>
              </w:rPr>
              <w:t xml:space="preserve">:  </w:t>
            </w:r>
          </w:p>
          <w:p w14:paraId="035C043E" w14:textId="02E3476B" w:rsidR="00F10333" w:rsidRPr="007C0C0D" w:rsidRDefault="00E07526">
            <w:pPr>
              <w:spacing w:after="0" w:line="243" w:lineRule="auto"/>
              <w:ind w:left="1" w:firstLine="0"/>
              <w:rPr>
                <w:szCs w:val="24"/>
              </w:rPr>
            </w:pPr>
            <w:r w:rsidRPr="007C0C0D">
              <w:rPr>
                <w:szCs w:val="24"/>
              </w:rPr>
              <w:t xml:space="preserve">Instructor, A.B. (Year), </w:t>
            </w:r>
            <w:r w:rsidRPr="007C0C0D">
              <w:rPr>
                <w:i/>
                <w:szCs w:val="24"/>
              </w:rPr>
              <w:t>Title</w:t>
            </w:r>
            <w:r w:rsidRPr="007C0C0D">
              <w:rPr>
                <w:szCs w:val="24"/>
              </w:rPr>
              <w:t xml:space="preserve"> [Video file]. Available from: URL</w:t>
            </w:r>
            <w:r w:rsidR="00294E09" w:rsidRPr="007C0C0D">
              <w:rPr>
                <w:szCs w:val="24"/>
              </w:rPr>
              <w:t xml:space="preserve"> </w:t>
            </w:r>
            <w:r w:rsidRPr="007C0C0D">
              <w:rPr>
                <w:szCs w:val="24"/>
              </w:rPr>
              <w:t xml:space="preserve">. [Accessed Date Month, Year.]  </w:t>
            </w:r>
          </w:p>
          <w:p w14:paraId="7C1B6868" w14:textId="77777777" w:rsidR="00F10333" w:rsidRDefault="00E07526">
            <w:pPr>
              <w:spacing w:after="0" w:line="259" w:lineRule="auto"/>
              <w:ind w:left="1" w:firstLine="0"/>
            </w:pPr>
            <w:r>
              <w:rPr>
                <w:sz w:val="22"/>
              </w:rPr>
              <w:t xml:space="preserve"> </w:t>
            </w:r>
          </w:p>
        </w:tc>
      </w:tr>
      <w:tr w:rsidR="00F10333" w14:paraId="49BB8566" w14:textId="77777777" w:rsidTr="00814F94">
        <w:trPr>
          <w:trHeight w:val="283"/>
        </w:trPr>
        <w:tc>
          <w:tcPr>
            <w:tcW w:w="5013" w:type="dxa"/>
            <w:tcBorders>
              <w:top w:val="single" w:sz="4" w:space="0" w:color="000000"/>
              <w:left w:val="single" w:sz="4" w:space="0" w:color="000000"/>
              <w:bottom w:val="single" w:sz="4" w:space="0" w:color="000000"/>
              <w:right w:val="single" w:sz="4" w:space="0" w:color="000000"/>
            </w:tcBorders>
            <w:shd w:val="clear" w:color="auto" w:fill="D9D9D9"/>
          </w:tcPr>
          <w:p w14:paraId="75561D04" w14:textId="77777777" w:rsidR="00F10333" w:rsidRDefault="00E07526">
            <w:pPr>
              <w:spacing w:after="0" w:line="259" w:lineRule="auto"/>
              <w:ind w:left="0" w:firstLine="0"/>
            </w:pPr>
            <w:r>
              <w:t xml:space="preserve">In-text citation  </w:t>
            </w:r>
          </w:p>
        </w:tc>
        <w:tc>
          <w:tcPr>
            <w:tcW w:w="8935" w:type="dxa"/>
            <w:tcBorders>
              <w:top w:val="single" w:sz="4" w:space="0" w:color="000000"/>
              <w:left w:val="single" w:sz="4" w:space="0" w:color="000000"/>
              <w:bottom w:val="single" w:sz="4" w:space="0" w:color="000000"/>
              <w:right w:val="single" w:sz="4" w:space="0" w:color="000000"/>
            </w:tcBorders>
            <w:shd w:val="clear" w:color="auto" w:fill="D9D9D9"/>
          </w:tcPr>
          <w:p w14:paraId="03A41B64" w14:textId="77777777" w:rsidR="00F10333" w:rsidRDefault="00E07526">
            <w:pPr>
              <w:spacing w:after="0" w:line="259" w:lineRule="auto"/>
              <w:ind w:left="1" w:firstLine="0"/>
            </w:pPr>
            <w:r>
              <w:t xml:space="preserve">Reference list  </w:t>
            </w:r>
          </w:p>
        </w:tc>
      </w:tr>
      <w:tr w:rsidR="00F10333" w14:paraId="1A75BF5A" w14:textId="77777777" w:rsidTr="00814F94">
        <w:trPr>
          <w:trHeight w:val="1391"/>
        </w:trPr>
        <w:tc>
          <w:tcPr>
            <w:tcW w:w="5013" w:type="dxa"/>
            <w:tcBorders>
              <w:top w:val="single" w:sz="4" w:space="0" w:color="000000"/>
              <w:left w:val="single" w:sz="4" w:space="0" w:color="000000"/>
              <w:bottom w:val="single" w:sz="4" w:space="0" w:color="000000"/>
              <w:right w:val="single" w:sz="4" w:space="0" w:color="000000"/>
            </w:tcBorders>
          </w:tcPr>
          <w:p w14:paraId="39F96B21" w14:textId="77777777" w:rsidR="00F10333" w:rsidRDefault="00E07526">
            <w:pPr>
              <w:spacing w:after="0" w:line="259" w:lineRule="auto"/>
              <w:ind w:left="0" w:right="218" w:firstLine="0"/>
            </w:pPr>
            <w:r>
              <w:t xml:space="preserve">…as stated by Minto (2021) in relation to the importance of… </w:t>
            </w:r>
          </w:p>
        </w:tc>
        <w:tc>
          <w:tcPr>
            <w:tcW w:w="8935" w:type="dxa"/>
            <w:tcBorders>
              <w:top w:val="single" w:sz="4" w:space="0" w:color="000000"/>
              <w:left w:val="single" w:sz="4" w:space="0" w:color="000000"/>
              <w:bottom w:val="single" w:sz="4" w:space="0" w:color="000000"/>
              <w:right w:val="single" w:sz="4" w:space="0" w:color="000000"/>
            </w:tcBorders>
          </w:tcPr>
          <w:p w14:paraId="308F98FF" w14:textId="263A17F6" w:rsidR="00F10333" w:rsidRPr="00C22904" w:rsidRDefault="00E07526" w:rsidP="00C22904">
            <w:pPr>
              <w:pStyle w:val="xmsonormal"/>
              <w:rPr>
                <w:rFonts w:ascii="Arial" w:eastAsia="Arial" w:hAnsi="Arial" w:cs="Arial"/>
                <w:color w:val="0000FF"/>
                <w:szCs w:val="22"/>
                <w:u w:val="single" w:color="0000FF"/>
              </w:rPr>
            </w:pPr>
            <w:r>
              <w:t xml:space="preserve">Minto, H. (2021), </w:t>
            </w:r>
            <w:r>
              <w:rPr>
                <w:i/>
              </w:rPr>
              <w:t xml:space="preserve">Digital Accessibility for the Modern Workplace </w:t>
            </w:r>
            <w:r>
              <w:t xml:space="preserve">[Video file]. Available from: </w:t>
            </w:r>
            <w:hyperlink r:id="rId138">
              <w:r w:rsidRPr="00C22904">
                <w:rPr>
                  <w:rFonts w:ascii="Arial" w:eastAsia="Arial" w:hAnsi="Arial" w:cs="Arial"/>
                  <w:color w:val="0000FF"/>
                  <w:szCs w:val="22"/>
                  <w:u w:val="single" w:color="0000FF"/>
                </w:rPr>
                <w:t>https://www.linkedin.com/learning/digital</w:t>
              </w:r>
            </w:hyperlink>
            <w:hyperlink r:id="rId139">
              <w:r w:rsidRPr="00C22904">
                <w:rPr>
                  <w:rFonts w:ascii="Arial" w:eastAsia="Arial" w:hAnsi="Arial" w:cs="Arial"/>
                  <w:color w:val="0000FF"/>
                  <w:szCs w:val="22"/>
                  <w:u w:val="single" w:color="0000FF"/>
                </w:rPr>
                <w:t>-</w:t>
              </w:r>
            </w:hyperlink>
            <w:hyperlink r:id="rId140">
              <w:r w:rsidRPr="00C22904">
                <w:rPr>
                  <w:rFonts w:ascii="Arial" w:eastAsia="Arial" w:hAnsi="Arial" w:cs="Arial"/>
                  <w:color w:val="0000FF"/>
                  <w:szCs w:val="22"/>
                  <w:u w:val="single" w:color="0000FF"/>
                </w:rPr>
                <w:t>accessibility</w:t>
              </w:r>
            </w:hyperlink>
            <w:hyperlink r:id="rId141">
              <w:r w:rsidRPr="00C22904">
                <w:rPr>
                  <w:rFonts w:ascii="Arial" w:eastAsia="Arial" w:hAnsi="Arial" w:cs="Arial"/>
                  <w:color w:val="0000FF"/>
                  <w:szCs w:val="22"/>
                  <w:u w:val="single" w:color="0000FF"/>
                </w:rPr>
                <w:t>-</w:t>
              </w:r>
            </w:hyperlink>
            <w:hyperlink r:id="rId142">
              <w:r w:rsidRPr="00C22904">
                <w:rPr>
                  <w:rFonts w:ascii="Arial" w:eastAsia="Arial" w:hAnsi="Arial" w:cs="Arial"/>
                  <w:color w:val="0000FF"/>
                  <w:szCs w:val="22"/>
                  <w:u w:val="single" w:color="0000FF"/>
                </w:rPr>
                <w:t>for</w:t>
              </w:r>
            </w:hyperlink>
            <w:hyperlink r:id="rId143">
              <w:r w:rsidRPr="00C22904">
                <w:rPr>
                  <w:rFonts w:ascii="Arial" w:eastAsia="Arial" w:hAnsi="Arial" w:cs="Arial"/>
                  <w:color w:val="0000FF"/>
                  <w:szCs w:val="22"/>
                  <w:u w:val="single" w:color="0000FF"/>
                </w:rPr>
                <w:t>-</w:t>
              </w:r>
            </w:hyperlink>
            <w:hyperlink r:id="rId144">
              <w:r w:rsidRPr="00C22904">
                <w:rPr>
                  <w:rFonts w:ascii="Arial" w:eastAsia="Arial" w:hAnsi="Arial" w:cs="Arial"/>
                  <w:color w:val="0000FF"/>
                  <w:szCs w:val="22"/>
                  <w:u w:val="single" w:color="0000FF"/>
                </w:rPr>
                <w:t>the</w:t>
              </w:r>
            </w:hyperlink>
            <w:hyperlink r:id="rId145">
              <w:r w:rsidRPr="00C22904">
                <w:rPr>
                  <w:rFonts w:ascii="Arial" w:eastAsia="Arial" w:hAnsi="Arial" w:cs="Arial"/>
                  <w:color w:val="0000FF"/>
                  <w:szCs w:val="22"/>
                  <w:u w:val="single" w:color="0000FF"/>
                </w:rPr>
                <w:t>modern</w:t>
              </w:r>
            </w:hyperlink>
            <w:hyperlink r:id="rId146">
              <w:r w:rsidRPr="00C22904">
                <w:rPr>
                  <w:rFonts w:ascii="Arial" w:eastAsia="Arial" w:hAnsi="Arial" w:cs="Arial"/>
                  <w:color w:val="0000FF"/>
                  <w:szCs w:val="22"/>
                  <w:u w:val="single" w:color="0000FF"/>
                </w:rPr>
                <w:t>-</w:t>
              </w:r>
            </w:hyperlink>
            <w:hyperlink r:id="rId147">
              <w:r w:rsidRPr="00C22904">
                <w:rPr>
                  <w:rFonts w:ascii="Arial" w:eastAsia="Arial" w:hAnsi="Arial" w:cs="Arial"/>
                  <w:color w:val="0000FF"/>
                  <w:szCs w:val="22"/>
                  <w:u w:val="single" w:color="0000FF"/>
                </w:rPr>
                <w:t>workplace/accessibility</w:t>
              </w:r>
            </w:hyperlink>
            <w:hyperlink r:id="rId148">
              <w:r w:rsidRPr="00C22904">
                <w:rPr>
                  <w:rFonts w:ascii="Arial" w:eastAsia="Arial" w:hAnsi="Arial" w:cs="Arial"/>
                  <w:color w:val="0000FF"/>
                  <w:szCs w:val="22"/>
                  <w:u w:val="single" w:color="0000FF"/>
                </w:rPr>
                <w:t>-</w:t>
              </w:r>
            </w:hyperlink>
            <w:hyperlink r:id="rId149">
              <w:r w:rsidRPr="00C22904">
                <w:rPr>
                  <w:rFonts w:ascii="Arial" w:eastAsia="Arial" w:hAnsi="Arial" w:cs="Arial"/>
                  <w:color w:val="0000FF"/>
                  <w:szCs w:val="22"/>
                  <w:u w:val="single" w:color="0000FF"/>
                </w:rPr>
                <w:t>at</w:t>
              </w:r>
            </w:hyperlink>
            <w:hyperlink r:id="rId150">
              <w:r w:rsidRPr="00C22904">
                <w:rPr>
                  <w:rFonts w:ascii="Arial" w:eastAsia="Arial" w:hAnsi="Arial" w:cs="Arial"/>
                  <w:color w:val="0000FF"/>
                  <w:szCs w:val="22"/>
                  <w:u w:val="single" w:color="0000FF"/>
                </w:rPr>
                <w:t>-</w:t>
              </w:r>
            </w:hyperlink>
          </w:p>
          <w:p w14:paraId="0FED3778" w14:textId="77777777" w:rsidR="00F10333" w:rsidRDefault="00A11596" w:rsidP="00C22904">
            <w:pPr>
              <w:pStyle w:val="xmsonormal"/>
            </w:pPr>
            <w:hyperlink r:id="rId151">
              <w:r w:rsidR="00E07526" w:rsidRPr="00C22904">
                <w:rPr>
                  <w:rFonts w:ascii="Arial" w:eastAsia="Arial" w:hAnsi="Arial" w:cs="Arial"/>
                  <w:color w:val="0000FF"/>
                  <w:szCs w:val="22"/>
                  <w:u w:val="single" w:color="0000FF"/>
                </w:rPr>
                <w:t xml:space="preserve">work?contextUrn=urn%3Ali%3AlyndaLearningPath%3A1~AAAAAARrzWw% </w:t>
              </w:r>
            </w:hyperlink>
            <w:hyperlink r:id="rId152">
              <w:r w:rsidR="00E07526" w:rsidRPr="00C22904">
                <w:rPr>
                  <w:rFonts w:ascii="Arial" w:eastAsia="Arial" w:hAnsi="Arial" w:cs="Arial"/>
                  <w:color w:val="0000FF"/>
                  <w:szCs w:val="22"/>
                  <w:u w:val="single" w:color="0000FF"/>
                </w:rPr>
                <w:t>3D1742620&amp;u=74173804</w:t>
              </w:r>
            </w:hyperlink>
            <w:hyperlink r:id="rId153">
              <w:r w:rsidR="00E07526">
                <w:rPr>
                  <w:color w:val="1F497D"/>
                </w:rPr>
                <w:t xml:space="preserve"> </w:t>
              </w:r>
            </w:hyperlink>
            <w:r w:rsidR="00E07526">
              <w:rPr>
                <w:color w:val="1F497D"/>
              </w:rPr>
              <w:t xml:space="preserve">. </w:t>
            </w:r>
            <w:r w:rsidR="00E07526">
              <w:t xml:space="preserve">[Accessed 12th May, 2021.] </w:t>
            </w:r>
          </w:p>
        </w:tc>
      </w:tr>
    </w:tbl>
    <w:p w14:paraId="2E0DB63C" w14:textId="77777777" w:rsidR="00814F94" w:rsidRDefault="00814F94" w:rsidP="00A624B0">
      <w:pPr>
        <w:pStyle w:val="Heading3"/>
        <w:ind w:left="20"/>
      </w:pPr>
    </w:p>
    <w:p w14:paraId="4DEAAF01" w14:textId="77777777" w:rsidR="007C0C0D" w:rsidRPr="007C0C0D" w:rsidRDefault="007C0C0D" w:rsidP="007C0C0D"/>
    <w:p w14:paraId="5657FC56" w14:textId="0C582EF2" w:rsidR="004C2CC3" w:rsidRPr="005F3A31" w:rsidRDefault="004C2CC3" w:rsidP="00A624B0">
      <w:pPr>
        <w:pStyle w:val="Heading3"/>
        <w:ind w:left="20"/>
        <w:rPr>
          <w:u w:val="single"/>
        </w:rPr>
      </w:pPr>
      <w:bookmarkStart w:id="29" w:name="_Toc171406741"/>
      <w:r w:rsidRPr="005F3A31">
        <w:rPr>
          <w:u w:val="single"/>
        </w:rPr>
        <w:lastRenderedPageBreak/>
        <w:t>Dictionaries and Encyclopaedias</w:t>
      </w:r>
      <w:bookmarkEnd w:id="29"/>
    </w:p>
    <w:p w14:paraId="5A6F7C2B" w14:textId="77777777" w:rsidR="004C2CC3" w:rsidRPr="004C2CC3" w:rsidRDefault="004C2CC3" w:rsidP="004C2CC3"/>
    <w:tbl>
      <w:tblPr>
        <w:tblStyle w:val="TableGrid1"/>
        <w:tblW w:w="13948" w:type="dxa"/>
        <w:tblInd w:w="227" w:type="dxa"/>
        <w:tblCellMar>
          <w:top w:w="10" w:type="dxa"/>
          <w:left w:w="107" w:type="dxa"/>
          <w:right w:w="562" w:type="dxa"/>
        </w:tblCellMar>
        <w:tblLook w:val="04A0" w:firstRow="1" w:lastRow="0" w:firstColumn="1" w:lastColumn="0" w:noHBand="0" w:noVBand="1"/>
        <w:tblCaption w:val="Table showing how to reference a electronic journal article with DOI"/>
        <w:tblDescription w:val="Table showing how to reference a electronic journal article with DOI"/>
      </w:tblPr>
      <w:tblGrid>
        <w:gridCol w:w="5013"/>
        <w:gridCol w:w="8935"/>
      </w:tblGrid>
      <w:tr w:rsidR="004C2CC3" w:rsidRPr="006B74E8" w14:paraId="4F44792B" w14:textId="77777777" w:rsidTr="005F3A31">
        <w:trPr>
          <w:cantSplit/>
          <w:trHeight w:val="1115"/>
          <w:tblHeader/>
        </w:trPr>
        <w:tc>
          <w:tcPr>
            <w:tcW w:w="5013" w:type="dxa"/>
            <w:tcBorders>
              <w:top w:val="single" w:sz="4" w:space="0" w:color="000000"/>
              <w:left w:val="single" w:sz="4" w:space="0" w:color="000000"/>
              <w:bottom w:val="single" w:sz="4" w:space="0" w:color="000000"/>
              <w:right w:val="single" w:sz="4" w:space="0" w:color="000000"/>
            </w:tcBorders>
          </w:tcPr>
          <w:p w14:paraId="1C4CFA51" w14:textId="69B2A10B" w:rsidR="004C2CC3" w:rsidRPr="006B74E8" w:rsidRDefault="004C2CC3" w:rsidP="00E35ADF">
            <w:pPr>
              <w:rPr>
                <w:rFonts w:eastAsia="Times New Roman"/>
                <w:b/>
                <w:bCs/>
                <w:color w:val="333333"/>
                <w:szCs w:val="24"/>
              </w:rPr>
            </w:pPr>
            <w:r w:rsidRPr="006B74E8">
              <w:rPr>
                <w:b/>
                <w:bCs/>
                <w:szCs w:val="24"/>
              </w:rPr>
              <w:t>Printed (with authors or editors)</w:t>
            </w:r>
          </w:p>
          <w:p w14:paraId="181D38B2" w14:textId="77777777" w:rsidR="004C2CC3" w:rsidRPr="006B74E8" w:rsidRDefault="004C2CC3" w:rsidP="00746FBE">
            <w:pPr>
              <w:spacing w:after="0" w:line="259" w:lineRule="auto"/>
              <w:ind w:left="0" w:firstLine="0"/>
              <w:rPr>
                <w:szCs w:val="24"/>
              </w:rPr>
            </w:pPr>
            <w:r w:rsidRPr="006B74E8">
              <w:rPr>
                <w:szCs w:val="24"/>
              </w:rPr>
              <w:t xml:space="preserve"> </w:t>
            </w:r>
          </w:p>
        </w:tc>
        <w:tc>
          <w:tcPr>
            <w:tcW w:w="8935" w:type="dxa"/>
            <w:tcBorders>
              <w:top w:val="single" w:sz="4" w:space="0" w:color="000000"/>
              <w:left w:val="single" w:sz="4" w:space="0" w:color="000000"/>
              <w:bottom w:val="single" w:sz="4" w:space="0" w:color="000000"/>
              <w:right w:val="single" w:sz="4" w:space="0" w:color="000000"/>
            </w:tcBorders>
          </w:tcPr>
          <w:p w14:paraId="3414B9F0" w14:textId="77777777" w:rsidR="004C2CC3" w:rsidRPr="006B74E8" w:rsidRDefault="004C2CC3" w:rsidP="00746FBE">
            <w:pPr>
              <w:spacing w:after="0" w:line="259" w:lineRule="auto"/>
              <w:ind w:left="1" w:firstLine="0"/>
              <w:rPr>
                <w:szCs w:val="24"/>
              </w:rPr>
            </w:pPr>
            <w:r w:rsidRPr="006B74E8">
              <w:rPr>
                <w:b/>
                <w:szCs w:val="24"/>
              </w:rPr>
              <w:t>Basic format</w:t>
            </w:r>
            <w:r w:rsidRPr="006B74E8">
              <w:rPr>
                <w:szCs w:val="24"/>
              </w:rPr>
              <w:t xml:space="preserve">:  </w:t>
            </w:r>
          </w:p>
          <w:p w14:paraId="1A2E0BA6" w14:textId="5802BD73" w:rsidR="004C2CC3" w:rsidRPr="006B74E8" w:rsidRDefault="004C2CC3" w:rsidP="00746FBE">
            <w:pPr>
              <w:spacing w:after="0" w:line="242" w:lineRule="auto"/>
              <w:ind w:left="1" w:firstLine="0"/>
              <w:rPr>
                <w:szCs w:val="24"/>
              </w:rPr>
            </w:pPr>
            <w:r w:rsidRPr="006B74E8">
              <w:rPr>
                <w:szCs w:val="24"/>
              </w:rPr>
              <w:t xml:space="preserve">Author, A.B. </w:t>
            </w:r>
            <w:r w:rsidR="007D0E75" w:rsidRPr="006B74E8">
              <w:rPr>
                <w:szCs w:val="24"/>
              </w:rPr>
              <w:t xml:space="preserve">or Editor A.B. (ed.) </w:t>
            </w:r>
            <w:r w:rsidRPr="006B74E8">
              <w:rPr>
                <w:szCs w:val="24"/>
              </w:rPr>
              <w:t xml:space="preserve">(Year of publication), </w:t>
            </w:r>
            <w:r w:rsidRPr="006B74E8">
              <w:rPr>
                <w:i/>
                <w:szCs w:val="24"/>
              </w:rPr>
              <w:t xml:space="preserve">Title of </w:t>
            </w:r>
            <w:r w:rsidR="007D0E75" w:rsidRPr="006B74E8">
              <w:rPr>
                <w:i/>
                <w:szCs w:val="24"/>
              </w:rPr>
              <w:t>Dictionary/Encyclopaedia</w:t>
            </w:r>
            <w:r w:rsidR="007D0E75" w:rsidRPr="006B74E8">
              <w:rPr>
                <w:szCs w:val="24"/>
              </w:rPr>
              <w:t xml:space="preserve">. Edition. Place of publication: Publisher  </w:t>
            </w:r>
          </w:p>
          <w:p w14:paraId="7381A283" w14:textId="77777777" w:rsidR="004C2CC3" w:rsidRPr="006B74E8" w:rsidRDefault="004C2CC3" w:rsidP="00746FBE">
            <w:pPr>
              <w:spacing w:after="0" w:line="259" w:lineRule="auto"/>
              <w:ind w:left="222" w:firstLine="0"/>
              <w:rPr>
                <w:szCs w:val="24"/>
              </w:rPr>
            </w:pPr>
            <w:r w:rsidRPr="006B74E8">
              <w:rPr>
                <w:szCs w:val="24"/>
              </w:rPr>
              <w:t xml:space="preserve"> </w:t>
            </w:r>
          </w:p>
        </w:tc>
      </w:tr>
      <w:tr w:rsidR="004C2CC3" w:rsidRPr="006B74E8" w14:paraId="7C1C4777" w14:textId="77777777" w:rsidTr="005F3A31">
        <w:trPr>
          <w:cantSplit/>
          <w:trHeight w:val="284"/>
          <w:tblHeader/>
        </w:trPr>
        <w:tc>
          <w:tcPr>
            <w:tcW w:w="5013" w:type="dxa"/>
            <w:tcBorders>
              <w:top w:val="single" w:sz="4" w:space="0" w:color="000000"/>
              <w:left w:val="single" w:sz="4" w:space="0" w:color="000000"/>
              <w:bottom w:val="single" w:sz="4" w:space="0" w:color="000000"/>
              <w:right w:val="single" w:sz="4" w:space="0" w:color="000000"/>
            </w:tcBorders>
            <w:shd w:val="clear" w:color="auto" w:fill="D9D9D9"/>
          </w:tcPr>
          <w:p w14:paraId="10E950F3" w14:textId="77777777" w:rsidR="004C2CC3" w:rsidRPr="006B74E8" w:rsidRDefault="004C2CC3" w:rsidP="00746FBE">
            <w:pPr>
              <w:spacing w:after="0" w:line="259" w:lineRule="auto"/>
              <w:ind w:left="0" w:firstLine="0"/>
              <w:rPr>
                <w:szCs w:val="24"/>
              </w:rPr>
            </w:pPr>
            <w:r w:rsidRPr="006B74E8">
              <w:rPr>
                <w:szCs w:val="24"/>
              </w:rPr>
              <w:t xml:space="preserve">In-text citation  </w:t>
            </w:r>
          </w:p>
        </w:tc>
        <w:tc>
          <w:tcPr>
            <w:tcW w:w="8935" w:type="dxa"/>
            <w:tcBorders>
              <w:top w:val="single" w:sz="4" w:space="0" w:color="000000"/>
              <w:left w:val="single" w:sz="4" w:space="0" w:color="000000"/>
              <w:bottom w:val="single" w:sz="4" w:space="0" w:color="000000"/>
              <w:right w:val="single" w:sz="4" w:space="0" w:color="000000"/>
            </w:tcBorders>
            <w:shd w:val="clear" w:color="auto" w:fill="D9D9D9"/>
          </w:tcPr>
          <w:p w14:paraId="61D32416" w14:textId="77777777" w:rsidR="004C2CC3" w:rsidRPr="006B74E8" w:rsidRDefault="004C2CC3" w:rsidP="00746FBE">
            <w:pPr>
              <w:spacing w:after="0" w:line="259" w:lineRule="auto"/>
              <w:ind w:left="1" w:firstLine="0"/>
              <w:rPr>
                <w:szCs w:val="24"/>
              </w:rPr>
            </w:pPr>
            <w:r w:rsidRPr="006B74E8">
              <w:rPr>
                <w:szCs w:val="24"/>
              </w:rPr>
              <w:t xml:space="preserve">Reference list  </w:t>
            </w:r>
          </w:p>
        </w:tc>
      </w:tr>
      <w:tr w:rsidR="004C2CC3" w:rsidRPr="006B74E8" w14:paraId="4EB8C9AA" w14:textId="77777777" w:rsidTr="005F3A31">
        <w:trPr>
          <w:cantSplit/>
          <w:trHeight w:val="839"/>
          <w:tblHeader/>
        </w:trPr>
        <w:tc>
          <w:tcPr>
            <w:tcW w:w="5013" w:type="dxa"/>
            <w:tcBorders>
              <w:top w:val="single" w:sz="4" w:space="0" w:color="000000"/>
              <w:left w:val="single" w:sz="4" w:space="0" w:color="000000"/>
              <w:bottom w:val="single" w:sz="4" w:space="0" w:color="000000"/>
              <w:right w:val="single" w:sz="4" w:space="0" w:color="000000"/>
            </w:tcBorders>
          </w:tcPr>
          <w:p w14:paraId="63EE9A83" w14:textId="06826F8B" w:rsidR="004C2CC3" w:rsidRPr="006B74E8" w:rsidRDefault="007D0E75" w:rsidP="00746FBE">
            <w:pPr>
              <w:spacing w:after="0" w:line="259" w:lineRule="auto"/>
              <w:ind w:left="0" w:firstLine="0"/>
              <w:jc w:val="both"/>
              <w:rPr>
                <w:szCs w:val="24"/>
              </w:rPr>
            </w:pPr>
            <w:r w:rsidRPr="006B74E8">
              <w:rPr>
                <w:szCs w:val="24"/>
              </w:rPr>
              <w:t>As defined by Gonzalez (1995), sobremesa describes the Spanish tradition of…</w:t>
            </w:r>
          </w:p>
        </w:tc>
        <w:tc>
          <w:tcPr>
            <w:tcW w:w="8935" w:type="dxa"/>
            <w:tcBorders>
              <w:top w:val="single" w:sz="4" w:space="0" w:color="000000"/>
              <w:left w:val="single" w:sz="4" w:space="0" w:color="000000"/>
              <w:bottom w:val="single" w:sz="4" w:space="0" w:color="000000"/>
              <w:right w:val="single" w:sz="4" w:space="0" w:color="000000"/>
            </w:tcBorders>
          </w:tcPr>
          <w:p w14:paraId="53AA7E36" w14:textId="09936F60" w:rsidR="004C2CC3" w:rsidRPr="006B74E8" w:rsidRDefault="004C2CC3" w:rsidP="00746FBE">
            <w:pPr>
              <w:spacing w:after="0" w:line="259" w:lineRule="auto"/>
              <w:ind w:left="1" w:firstLine="0"/>
              <w:rPr>
                <w:szCs w:val="24"/>
              </w:rPr>
            </w:pPr>
            <w:r w:rsidRPr="006B74E8">
              <w:rPr>
                <w:szCs w:val="24"/>
                <w:shd w:val="clear" w:color="auto" w:fill="FFFFFF"/>
              </w:rPr>
              <w:t>Gonzalez, M.</w:t>
            </w:r>
            <w:r w:rsidR="007D0E75" w:rsidRPr="006B74E8">
              <w:rPr>
                <w:szCs w:val="24"/>
                <w:shd w:val="clear" w:color="auto" w:fill="FFFFFF"/>
              </w:rPr>
              <w:t xml:space="preserve"> (ed.)</w:t>
            </w:r>
            <w:r w:rsidRPr="006B74E8">
              <w:rPr>
                <w:szCs w:val="24"/>
                <w:shd w:val="clear" w:color="auto" w:fill="FFFFFF"/>
              </w:rPr>
              <w:t xml:space="preserve"> (1995), </w:t>
            </w:r>
            <w:r w:rsidRPr="006B74E8">
              <w:rPr>
                <w:i/>
                <w:iCs/>
                <w:szCs w:val="24"/>
                <w:shd w:val="clear" w:color="auto" w:fill="FFFFFF"/>
              </w:rPr>
              <w:t xml:space="preserve">Collins </w:t>
            </w:r>
            <w:r w:rsidR="007D0E75" w:rsidRPr="006B74E8">
              <w:rPr>
                <w:i/>
                <w:iCs/>
                <w:szCs w:val="24"/>
                <w:shd w:val="clear" w:color="auto" w:fill="FFFFFF"/>
              </w:rPr>
              <w:t>P</w:t>
            </w:r>
            <w:r w:rsidRPr="006B74E8">
              <w:rPr>
                <w:i/>
                <w:iCs/>
                <w:szCs w:val="24"/>
                <w:shd w:val="clear" w:color="auto" w:fill="FFFFFF"/>
              </w:rPr>
              <w:t xml:space="preserve">ocket Spanish </w:t>
            </w:r>
            <w:r w:rsidR="007D0E75" w:rsidRPr="006B74E8">
              <w:rPr>
                <w:i/>
                <w:iCs/>
                <w:szCs w:val="24"/>
                <w:shd w:val="clear" w:color="auto" w:fill="FFFFFF"/>
              </w:rPr>
              <w:t>D</w:t>
            </w:r>
            <w:r w:rsidRPr="006B74E8">
              <w:rPr>
                <w:i/>
                <w:iCs/>
                <w:szCs w:val="24"/>
                <w:shd w:val="clear" w:color="auto" w:fill="FFFFFF"/>
              </w:rPr>
              <w:t>ictionary. </w:t>
            </w:r>
            <w:r w:rsidRPr="006B74E8">
              <w:rPr>
                <w:szCs w:val="24"/>
                <w:shd w:val="clear" w:color="auto" w:fill="FFFFFF"/>
              </w:rPr>
              <w:t xml:space="preserve">2nd </w:t>
            </w:r>
            <w:r w:rsidRPr="00BF21A8">
              <w:rPr>
                <w:szCs w:val="24"/>
                <w:shd w:val="clear" w:color="auto" w:fill="FFFFFF"/>
              </w:rPr>
              <w:t>ed</w:t>
            </w:r>
            <w:r w:rsidRPr="006B74E8">
              <w:rPr>
                <w:szCs w:val="24"/>
                <w:shd w:val="clear" w:color="auto" w:fill="FFFFFF"/>
              </w:rPr>
              <w:t>. Glasgow: HarperCollins.</w:t>
            </w:r>
          </w:p>
        </w:tc>
      </w:tr>
    </w:tbl>
    <w:p w14:paraId="0A89F171" w14:textId="77777777" w:rsidR="004C2CC3" w:rsidRPr="006B74E8" w:rsidRDefault="004C2CC3" w:rsidP="00A624B0">
      <w:pPr>
        <w:pStyle w:val="Heading3"/>
        <w:ind w:left="20"/>
        <w:rPr>
          <w:sz w:val="24"/>
          <w:szCs w:val="24"/>
        </w:rPr>
      </w:pPr>
    </w:p>
    <w:tbl>
      <w:tblPr>
        <w:tblStyle w:val="TableGrid1"/>
        <w:tblW w:w="13948" w:type="dxa"/>
        <w:tblInd w:w="227" w:type="dxa"/>
        <w:tblCellMar>
          <w:top w:w="10" w:type="dxa"/>
          <w:left w:w="107" w:type="dxa"/>
          <w:right w:w="562" w:type="dxa"/>
        </w:tblCellMar>
        <w:tblLook w:val="04A0" w:firstRow="1" w:lastRow="0" w:firstColumn="1" w:lastColumn="0" w:noHBand="0" w:noVBand="1"/>
        <w:tblCaption w:val="Table showing how to reference a electronic journal article with DOI"/>
        <w:tblDescription w:val="Table showing how to reference a electronic journal article with DOI"/>
      </w:tblPr>
      <w:tblGrid>
        <w:gridCol w:w="5013"/>
        <w:gridCol w:w="8935"/>
      </w:tblGrid>
      <w:tr w:rsidR="007D0E75" w:rsidRPr="006B74E8" w14:paraId="70920F7C" w14:textId="77777777" w:rsidTr="005F3A31">
        <w:trPr>
          <w:cantSplit/>
          <w:trHeight w:val="1115"/>
          <w:tblHeader/>
        </w:trPr>
        <w:tc>
          <w:tcPr>
            <w:tcW w:w="5013" w:type="dxa"/>
            <w:tcBorders>
              <w:top w:val="single" w:sz="4" w:space="0" w:color="000000"/>
              <w:left w:val="single" w:sz="4" w:space="0" w:color="000000"/>
              <w:bottom w:val="single" w:sz="4" w:space="0" w:color="000000"/>
              <w:right w:val="single" w:sz="4" w:space="0" w:color="000000"/>
            </w:tcBorders>
          </w:tcPr>
          <w:p w14:paraId="6330AC11" w14:textId="2ED466AB" w:rsidR="007D0E75" w:rsidRPr="006B74E8" w:rsidRDefault="007D0E75" w:rsidP="00E35ADF">
            <w:pPr>
              <w:rPr>
                <w:rFonts w:eastAsia="Times New Roman"/>
                <w:b/>
                <w:bCs/>
                <w:color w:val="333333"/>
                <w:szCs w:val="24"/>
              </w:rPr>
            </w:pPr>
            <w:r w:rsidRPr="006B74E8">
              <w:rPr>
                <w:b/>
                <w:bCs/>
                <w:szCs w:val="24"/>
              </w:rPr>
              <w:t>Online (with authors or editors)</w:t>
            </w:r>
          </w:p>
          <w:p w14:paraId="5D45F605" w14:textId="77777777" w:rsidR="007D0E75" w:rsidRPr="006B74E8" w:rsidRDefault="007D0E75" w:rsidP="00746FBE">
            <w:pPr>
              <w:spacing w:after="0" w:line="259" w:lineRule="auto"/>
              <w:ind w:left="0" w:firstLine="0"/>
              <w:rPr>
                <w:szCs w:val="24"/>
              </w:rPr>
            </w:pPr>
            <w:r w:rsidRPr="006B74E8">
              <w:rPr>
                <w:szCs w:val="24"/>
              </w:rPr>
              <w:t xml:space="preserve"> </w:t>
            </w:r>
          </w:p>
        </w:tc>
        <w:tc>
          <w:tcPr>
            <w:tcW w:w="8935" w:type="dxa"/>
            <w:tcBorders>
              <w:top w:val="single" w:sz="4" w:space="0" w:color="000000"/>
              <w:left w:val="single" w:sz="4" w:space="0" w:color="000000"/>
              <w:bottom w:val="single" w:sz="4" w:space="0" w:color="000000"/>
              <w:right w:val="single" w:sz="4" w:space="0" w:color="000000"/>
            </w:tcBorders>
          </w:tcPr>
          <w:p w14:paraId="5FFC0298" w14:textId="77777777" w:rsidR="007D0E75" w:rsidRPr="006B74E8" w:rsidRDefault="007D0E75" w:rsidP="00746FBE">
            <w:pPr>
              <w:spacing w:after="0" w:line="259" w:lineRule="auto"/>
              <w:ind w:left="1" w:firstLine="0"/>
              <w:rPr>
                <w:szCs w:val="24"/>
              </w:rPr>
            </w:pPr>
            <w:r w:rsidRPr="006B74E8">
              <w:rPr>
                <w:b/>
                <w:szCs w:val="24"/>
              </w:rPr>
              <w:t>Basic format</w:t>
            </w:r>
            <w:r w:rsidRPr="006B74E8">
              <w:rPr>
                <w:szCs w:val="24"/>
              </w:rPr>
              <w:t xml:space="preserve">:  </w:t>
            </w:r>
          </w:p>
          <w:p w14:paraId="61FC66D2" w14:textId="16FC995D" w:rsidR="007D0E75" w:rsidRPr="006B74E8" w:rsidRDefault="007D0E75" w:rsidP="00746FBE">
            <w:pPr>
              <w:spacing w:after="0" w:line="242" w:lineRule="auto"/>
              <w:ind w:left="1" w:firstLine="0"/>
              <w:rPr>
                <w:szCs w:val="24"/>
              </w:rPr>
            </w:pPr>
            <w:r w:rsidRPr="006B74E8">
              <w:rPr>
                <w:szCs w:val="24"/>
              </w:rPr>
              <w:t xml:space="preserve">Author, A.B. or Editor A.B. (ed.) (Year of publication), </w:t>
            </w:r>
            <w:r w:rsidRPr="006B74E8">
              <w:rPr>
                <w:i/>
                <w:szCs w:val="24"/>
              </w:rPr>
              <w:t>Title of Dictionary/Encyclopaedia</w:t>
            </w:r>
            <w:r w:rsidRPr="006B74E8">
              <w:rPr>
                <w:szCs w:val="24"/>
              </w:rPr>
              <w:t>. Edition. Place of publication: Publisher. Available from: URL . [Accessed date Month, year.</w:t>
            </w:r>
            <w:r w:rsidR="003120B6">
              <w:rPr>
                <w:szCs w:val="24"/>
              </w:rPr>
              <w:t>]</w:t>
            </w:r>
          </w:p>
          <w:p w14:paraId="2B016BD2" w14:textId="77777777" w:rsidR="007D0E75" w:rsidRPr="006B74E8" w:rsidRDefault="007D0E75" w:rsidP="00746FBE">
            <w:pPr>
              <w:spacing w:after="0" w:line="259" w:lineRule="auto"/>
              <w:ind w:left="222" w:firstLine="0"/>
              <w:rPr>
                <w:szCs w:val="24"/>
              </w:rPr>
            </w:pPr>
            <w:r w:rsidRPr="006B74E8">
              <w:rPr>
                <w:szCs w:val="24"/>
              </w:rPr>
              <w:t xml:space="preserve"> </w:t>
            </w:r>
          </w:p>
        </w:tc>
      </w:tr>
      <w:tr w:rsidR="007D0E75" w:rsidRPr="006B74E8" w14:paraId="00C72E14" w14:textId="77777777" w:rsidTr="005F3A31">
        <w:trPr>
          <w:cantSplit/>
          <w:trHeight w:val="284"/>
          <w:tblHeader/>
        </w:trPr>
        <w:tc>
          <w:tcPr>
            <w:tcW w:w="5013" w:type="dxa"/>
            <w:tcBorders>
              <w:top w:val="single" w:sz="4" w:space="0" w:color="000000"/>
              <w:left w:val="single" w:sz="4" w:space="0" w:color="000000"/>
              <w:bottom w:val="single" w:sz="4" w:space="0" w:color="000000"/>
              <w:right w:val="single" w:sz="4" w:space="0" w:color="000000"/>
            </w:tcBorders>
            <w:shd w:val="clear" w:color="auto" w:fill="D9D9D9"/>
          </w:tcPr>
          <w:p w14:paraId="2E68EABB" w14:textId="77777777" w:rsidR="007D0E75" w:rsidRPr="006B74E8" w:rsidRDefault="007D0E75" w:rsidP="00746FBE">
            <w:pPr>
              <w:spacing w:after="0" w:line="259" w:lineRule="auto"/>
              <w:ind w:left="0" w:firstLine="0"/>
              <w:rPr>
                <w:szCs w:val="24"/>
              </w:rPr>
            </w:pPr>
            <w:r w:rsidRPr="006B74E8">
              <w:rPr>
                <w:szCs w:val="24"/>
              </w:rPr>
              <w:t xml:space="preserve">In-text citation  </w:t>
            </w:r>
          </w:p>
        </w:tc>
        <w:tc>
          <w:tcPr>
            <w:tcW w:w="8935" w:type="dxa"/>
            <w:tcBorders>
              <w:top w:val="single" w:sz="4" w:space="0" w:color="000000"/>
              <w:left w:val="single" w:sz="4" w:space="0" w:color="000000"/>
              <w:bottom w:val="single" w:sz="4" w:space="0" w:color="000000"/>
              <w:right w:val="single" w:sz="4" w:space="0" w:color="000000"/>
            </w:tcBorders>
            <w:shd w:val="clear" w:color="auto" w:fill="D9D9D9"/>
          </w:tcPr>
          <w:p w14:paraId="0A01C3F4" w14:textId="77777777" w:rsidR="007D0E75" w:rsidRPr="006B74E8" w:rsidRDefault="007D0E75" w:rsidP="00746FBE">
            <w:pPr>
              <w:spacing w:after="0" w:line="259" w:lineRule="auto"/>
              <w:ind w:left="1" w:firstLine="0"/>
              <w:rPr>
                <w:szCs w:val="24"/>
              </w:rPr>
            </w:pPr>
            <w:r w:rsidRPr="006B74E8">
              <w:rPr>
                <w:szCs w:val="24"/>
              </w:rPr>
              <w:t xml:space="preserve">Reference list  </w:t>
            </w:r>
          </w:p>
        </w:tc>
      </w:tr>
      <w:tr w:rsidR="007D0E75" w:rsidRPr="006B74E8" w14:paraId="6B658206" w14:textId="77777777" w:rsidTr="005F3A31">
        <w:trPr>
          <w:cantSplit/>
          <w:trHeight w:val="839"/>
          <w:tblHeader/>
        </w:trPr>
        <w:tc>
          <w:tcPr>
            <w:tcW w:w="5013" w:type="dxa"/>
            <w:tcBorders>
              <w:top w:val="single" w:sz="4" w:space="0" w:color="000000"/>
              <w:left w:val="single" w:sz="4" w:space="0" w:color="000000"/>
              <w:bottom w:val="single" w:sz="4" w:space="0" w:color="000000"/>
              <w:right w:val="single" w:sz="4" w:space="0" w:color="000000"/>
            </w:tcBorders>
          </w:tcPr>
          <w:p w14:paraId="743F5ED9" w14:textId="4E4954E3" w:rsidR="007D0E75" w:rsidRPr="006B74E8" w:rsidRDefault="00B226C8" w:rsidP="00746FBE">
            <w:pPr>
              <w:spacing w:after="0" w:line="259" w:lineRule="auto"/>
              <w:ind w:left="0" w:firstLine="0"/>
              <w:jc w:val="both"/>
              <w:rPr>
                <w:szCs w:val="24"/>
              </w:rPr>
            </w:pPr>
            <w:r w:rsidRPr="006B74E8">
              <w:rPr>
                <w:szCs w:val="24"/>
              </w:rPr>
              <w:t>The term ‘after-hours trading’ refers to the practice of trading after closure of the Stock Exchange (Collins, 2007, p.11).</w:t>
            </w:r>
          </w:p>
        </w:tc>
        <w:tc>
          <w:tcPr>
            <w:tcW w:w="8935" w:type="dxa"/>
            <w:tcBorders>
              <w:top w:val="single" w:sz="4" w:space="0" w:color="000000"/>
              <w:left w:val="single" w:sz="4" w:space="0" w:color="000000"/>
              <w:bottom w:val="single" w:sz="4" w:space="0" w:color="000000"/>
              <w:right w:val="single" w:sz="4" w:space="0" w:color="000000"/>
            </w:tcBorders>
          </w:tcPr>
          <w:p w14:paraId="3E26A3C5" w14:textId="10F3F25F" w:rsidR="007D0E75" w:rsidRPr="006B74E8" w:rsidRDefault="00B226C8" w:rsidP="00746FBE">
            <w:pPr>
              <w:spacing w:after="0" w:line="259" w:lineRule="auto"/>
              <w:ind w:left="1" w:firstLine="0"/>
              <w:rPr>
                <w:szCs w:val="24"/>
              </w:rPr>
            </w:pPr>
            <w:r w:rsidRPr="006B74E8">
              <w:rPr>
                <w:szCs w:val="24"/>
                <w:shd w:val="clear" w:color="auto" w:fill="FFFFFF"/>
              </w:rPr>
              <w:t xml:space="preserve">Collin, P. (2007), </w:t>
            </w:r>
            <w:r w:rsidRPr="006B74E8">
              <w:rPr>
                <w:i/>
                <w:iCs/>
                <w:szCs w:val="24"/>
                <w:shd w:val="clear" w:color="auto" w:fill="FFFFFF"/>
              </w:rPr>
              <w:t>Dictionary of Business</w:t>
            </w:r>
            <w:r w:rsidRPr="006B74E8">
              <w:rPr>
                <w:szCs w:val="24"/>
                <w:shd w:val="clear" w:color="auto" w:fill="FFFFFF"/>
              </w:rPr>
              <w:t xml:space="preserve">. London: Bloomsbury Publishing PLC. Available from: </w:t>
            </w:r>
            <w:hyperlink r:id="rId154" w:history="1">
              <w:r w:rsidRPr="00C22904">
                <w:rPr>
                  <w:color w:val="0000FF"/>
                  <w:u w:val="single" w:color="0000FF"/>
                </w:rPr>
                <w:t>https://ebookcentral.proquest.com/lib/glyndwr-ebooks/detail.action?pq-origsite=primo&amp;docID=320241#</w:t>
              </w:r>
            </w:hyperlink>
            <w:r w:rsidRPr="006B74E8">
              <w:rPr>
                <w:szCs w:val="24"/>
                <w:shd w:val="clear" w:color="auto" w:fill="FFFFFF"/>
              </w:rPr>
              <w:t xml:space="preserve"> . [Accessed 23</w:t>
            </w:r>
            <w:r w:rsidRPr="006B74E8">
              <w:rPr>
                <w:szCs w:val="24"/>
                <w:shd w:val="clear" w:color="auto" w:fill="FFFFFF"/>
                <w:vertAlign w:val="superscript"/>
              </w:rPr>
              <w:t>rd</w:t>
            </w:r>
            <w:r w:rsidRPr="006B74E8">
              <w:rPr>
                <w:szCs w:val="24"/>
                <w:shd w:val="clear" w:color="auto" w:fill="FFFFFF"/>
              </w:rPr>
              <w:t xml:space="preserve"> January, 202</w:t>
            </w:r>
            <w:r w:rsidR="00A525F6" w:rsidRPr="006B74E8">
              <w:rPr>
                <w:szCs w:val="24"/>
                <w:shd w:val="clear" w:color="auto" w:fill="FFFFFF"/>
              </w:rPr>
              <w:t>4</w:t>
            </w:r>
            <w:r w:rsidRPr="006B74E8">
              <w:rPr>
                <w:szCs w:val="24"/>
                <w:shd w:val="clear" w:color="auto" w:fill="FFFFFF"/>
              </w:rPr>
              <w:t>.]</w:t>
            </w:r>
          </w:p>
        </w:tc>
      </w:tr>
    </w:tbl>
    <w:p w14:paraId="2F582282" w14:textId="77777777" w:rsidR="007D0E75" w:rsidRPr="006B74E8" w:rsidRDefault="007D0E75" w:rsidP="007D0E75">
      <w:pPr>
        <w:rPr>
          <w:szCs w:val="24"/>
        </w:rPr>
      </w:pPr>
    </w:p>
    <w:tbl>
      <w:tblPr>
        <w:tblStyle w:val="TableGrid1"/>
        <w:tblW w:w="13948" w:type="dxa"/>
        <w:tblInd w:w="227" w:type="dxa"/>
        <w:tblCellMar>
          <w:top w:w="10" w:type="dxa"/>
          <w:left w:w="107" w:type="dxa"/>
          <w:right w:w="562" w:type="dxa"/>
        </w:tblCellMar>
        <w:tblLook w:val="04A0" w:firstRow="1" w:lastRow="0" w:firstColumn="1" w:lastColumn="0" w:noHBand="0" w:noVBand="1"/>
        <w:tblCaption w:val="Table showing how to reference a electronic journal article with DOI"/>
        <w:tblDescription w:val="Table showing how to reference a electronic journal article with DOI"/>
      </w:tblPr>
      <w:tblGrid>
        <w:gridCol w:w="5013"/>
        <w:gridCol w:w="8935"/>
      </w:tblGrid>
      <w:tr w:rsidR="00B226C8" w:rsidRPr="006B74E8" w14:paraId="79B94071" w14:textId="77777777" w:rsidTr="005F3A31">
        <w:trPr>
          <w:cantSplit/>
          <w:trHeight w:val="1115"/>
          <w:tblHeader/>
        </w:trPr>
        <w:tc>
          <w:tcPr>
            <w:tcW w:w="5013" w:type="dxa"/>
            <w:tcBorders>
              <w:top w:val="single" w:sz="4" w:space="0" w:color="000000"/>
              <w:left w:val="single" w:sz="4" w:space="0" w:color="000000"/>
              <w:bottom w:val="single" w:sz="4" w:space="0" w:color="000000"/>
              <w:right w:val="single" w:sz="4" w:space="0" w:color="000000"/>
            </w:tcBorders>
          </w:tcPr>
          <w:p w14:paraId="6B1DE6F9" w14:textId="477C09C0" w:rsidR="00B226C8" w:rsidRPr="006B74E8" w:rsidRDefault="00B226C8" w:rsidP="00E35ADF">
            <w:pPr>
              <w:rPr>
                <w:rFonts w:eastAsia="Times New Roman"/>
                <w:b/>
                <w:bCs/>
                <w:color w:val="333333"/>
                <w:szCs w:val="24"/>
              </w:rPr>
            </w:pPr>
            <w:r w:rsidRPr="006B74E8">
              <w:rPr>
                <w:b/>
                <w:bCs/>
                <w:szCs w:val="24"/>
              </w:rPr>
              <w:t>Online (without authors or editors</w:t>
            </w:r>
            <w:r w:rsidR="00A525F6" w:rsidRPr="006B74E8">
              <w:rPr>
                <w:b/>
                <w:bCs/>
                <w:szCs w:val="24"/>
              </w:rPr>
              <w:t xml:space="preserve"> or date</w:t>
            </w:r>
            <w:r w:rsidRPr="006B74E8">
              <w:rPr>
                <w:b/>
                <w:bCs/>
                <w:szCs w:val="24"/>
              </w:rPr>
              <w:t>)</w:t>
            </w:r>
          </w:p>
          <w:p w14:paraId="7532C9AD" w14:textId="77777777" w:rsidR="00B226C8" w:rsidRPr="006B74E8" w:rsidRDefault="00B226C8" w:rsidP="00746FBE">
            <w:pPr>
              <w:spacing w:after="0" w:line="259" w:lineRule="auto"/>
              <w:ind w:left="0" w:firstLine="0"/>
              <w:rPr>
                <w:szCs w:val="24"/>
              </w:rPr>
            </w:pPr>
            <w:r w:rsidRPr="006B74E8">
              <w:rPr>
                <w:szCs w:val="24"/>
              </w:rPr>
              <w:t xml:space="preserve"> </w:t>
            </w:r>
          </w:p>
        </w:tc>
        <w:tc>
          <w:tcPr>
            <w:tcW w:w="8935" w:type="dxa"/>
            <w:tcBorders>
              <w:top w:val="single" w:sz="4" w:space="0" w:color="000000"/>
              <w:left w:val="single" w:sz="4" w:space="0" w:color="000000"/>
              <w:bottom w:val="single" w:sz="4" w:space="0" w:color="000000"/>
              <w:right w:val="single" w:sz="4" w:space="0" w:color="000000"/>
            </w:tcBorders>
          </w:tcPr>
          <w:p w14:paraId="386FEF5A" w14:textId="77777777" w:rsidR="00B226C8" w:rsidRPr="006B74E8" w:rsidRDefault="00B226C8" w:rsidP="00746FBE">
            <w:pPr>
              <w:spacing w:after="0" w:line="259" w:lineRule="auto"/>
              <w:ind w:left="1" w:firstLine="0"/>
              <w:rPr>
                <w:szCs w:val="24"/>
              </w:rPr>
            </w:pPr>
            <w:r w:rsidRPr="006B74E8">
              <w:rPr>
                <w:b/>
                <w:szCs w:val="24"/>
              </w:rPr>
              <w:t>Basic format</w:t>
            </w:r>
            <w:r w:rsidRPr="006B74E8">
              <w:rPr>
                <w:szCs w:val="24"/>
              </w:rPr>
              <w:t xml:space="preserve">:  </w:t>
            </w:r>
          </w:p>
          <w:p w14:paraId="223C2DE4" w14:textId="611AAFEF" w:rsidR="00B226C8" w:rsidRPr="006B74E8" w:rsidRDefault="00A525F6" w:rsidP="00A525F6">
            <w:pPr>
              <w:spacing w:after="0" w:line="242" w:lineRule="auto"/>
              <w:ind w:left="1" w:firstLine="0"/>
              <w:rPr>
                <w:szCs w:val="24"/>
              </w:rPr>
            </w:pPr>
            <w:r w:rsidRPr="006B74E8">
              <w:rPr>
                <w:szCs w:val="24"/>
              </w:rPr>
              <w:t xml:space="preserve">‘Title of entry’, </w:t>
            </w:r>
            <w:r w:rsidRPr="006B74E8">
              <w:rPr>
                <w:i/>
                <w:iCs/>
                <w:szCs w:val="24"/>
              </w:rPr>
              <w:t>Title of Dictionary/Encyclopaedia</w:t>
            </w:r>
            <w:r w:rsidRPr="006B74E8">
              <w:rPr>
                <w:szCs w:val="24"/>
              </w:rPr>
              <w:t>. Available from: URL . [Accessed date Month, year.</w:t>
            </w:r>
          </w:p>
        </w:tc>
      </w:tr>
      <w:tr w:rsidR="00B226C8" w:rsidRPr="006B74E8" w14:paraId="39A878DD" w14:textId="77777777" w:rsidTr="005F3A31">
        <w:trPr>
          <w:cantSplit/>
          <w:trHeight w:val="284"/>
          <w:tblHeader/>
        </w:trPr>
        <w:tc>
          <w:tcPr>
            <w:tcW w:w="5013" w:type="dxa"/>
            <w:tcBorders>
              <w:top w:val="single" w:sz="4" w:space="0" w:color="000000"/>
              <w:left w:val="single" w:sz="4" w:space="0" w:color="000000"/>
              <w:bottom w:val="single" w:sz="4" w:space="0" w:color="000000"/>
              <w:right w:val="single" w:sz="4" w:space="0" w:color="000000"/>
            </w:tcBorders>
            <w:shd w:val="clear" w:color="auto" w:fill="D9D9D9"/>
          </w:tcPr>
          <w:p w14:paraId="52EA2D3B" w14:textId="77777777" w:rsidR="00B226C8" w:rsidRPr="006B74E8" w:rsidRDefault="00B226C8" w:rsidP="00746FBE">
            <w:pPr>
              <w:spacing w:after="0" w:line="259" w:lineRule="auto"/>
              <w:ind w:left="0" w:firstLine="0"/>
              <w:rPr>
                <w:szCs w:val="24"/>
              </w:rPr>
            </w:pPr>
            <w:r w:rsidRPr="006B74E8">
              <w:rPr>
                <w:szCs w:val="24"/>
              </w:rPr>
              <w:t xml:space="preserve">In-text citation  </w:t>
            </w:r>
          </w:p>
        </w:tc>
        <w:tc>
          <w:tcPr>
            <w:tcW w:w="8935" w:type="dxa"/>
            <w:tcBorders>
              <w:top w:val="single" w:sz="4" w:space="0" w:color="000000"/>
              <w:left w:val="single" w:sz="4" w:space="0" w:color="000000"/>
              <w:bottom w:val="single" w:sz="4" w:space="0" w:color="000000"/>
              <w:right w:val="single" w:sz="4" w:space="0" w:color="000000"/>
            </w:tcBorders>
            <w:shd w:val="clear" w:color="auto" w:fill="D9D9D9"/>
          </w:tcPr>
          <w:p w14:paraId="7CD605C6" w14:textId="77777777" w:rsidR="00B226C8" w:rsidRPr="006B74E8" w:rsidRDefault="00B226C8" w:rsidP="00746FBE">
            <w:pPr>
              <w:spacing w:after="0" w:line="259" w:lineRule="auto"/>
              <w:ind w:left="1" w:firstLine="0"/>
              <w:rPr>
                <w:szCs w:val="24"/>
              </w:rPr>
            </w:pPr>
            <w:r w:rsidRPr="006B74E8">
              <w:rPr>
                <w:szCs w:val="24"/>
              </w:rPr>
              <w:t xml:space="preserve">Reference list  </w:t>
            </w:r>
          </w:p>
        </w:tc>
      </w:tr>
      <w:tr w:rsidR="00B226C8" w:rsidRPr="006B74E8" w14:paraId="73CF357C" w14:textId="77777777" w:rsidTr="005F3A31">
        <w:trPr>
          <w:cantSplit/>
          <w:trHeight w:val="839"/>
          <w:tblHeader/>
        </w:trPr>
        <w:tc>
          <w:tcPr>
            <w:tcW w:w="5013" w:type="dxa"/>
            <w:tcBorders>
              <w:top w:val="single" w:sz="4" w:space="0" w:color="000000"/>
              <w:left w:val="single" w:sz="4" w:space="0" w:color="000000"/>
              <w:bottom w:val="single" w:sz="4" w:space="0" w:color="000000"/>
              <w:right w:val="single" w:sz="4" w:space="0" w:color="000000"/>
            </w:tcBorders>
          </w:tcPr>
          <w:p w14:paraId="0F317A8C" w14:textId="405C2EE6" w:rsidR="00B226C8" w:rsidRPr="006B74E8" w:rsidRDefault="00A525F6" w:rsidP="00746FBE">
            <w:pPr>
              <w:spacing w:after="0" w:line="259" w:lineRule="auto"/>
              <w:ind w:left="0" w:firstLine="0"/>
              <w:jc w:val="both"/>
              <w:rPr>
                <w:szCs w:val="24"/>
              </w:rPr>
            </w:pPr>
            <w:r w:rsidRPr="006B74E8">
              <w:rPr>
                <w:szCs w:val="24"/>
              </w:rPr>
              <w:t>‘</w:t>
            </w:r>
            <w:r w:rsidR="006C263F" w:rsidRPr="006B74E8">
              <w:rPr>
                <w:szCs w:val="24"/>
              </w:rPr>
              <w:t>Metamorphosis</w:t>
            </w:r>
            <w:r w:rsidRPr="006B74E8">
              <w:rPr>
                <w:szCs w:val="24"/>
              </w:rPr>
              <w:t>’, defined as an extraordinary change in appearance (Merriam-Webster)…</w:t>
            </w:r>
          </w:p>
        </w:tc>
        <w:tc>
          <w:tcPr>
            <w:tcW w:w="8935" w:type="dxa"/>
            <w:tcBorders>
              <w:top w:val="single" w:sz="4" w:space="0" w:color="000000"/>
              <w:left w:val="single" w:sz="4" w:space="0" w:color="000000"/>
              <w:bottom w:val="single" w:sz="4" w:space="0" w:color="000000"/>
              <w:right w:val="single" w:sz="4" w:space="0" w:color="000000"/>
            </w:tcBorders>
          </w:tcPr>
          <w:p w14:paraId="36C73A74" w14:textId="69669F10" w:rsidR="00A525F6" w:rsidRPr="006B74E8" w:rsidRDefault="00A525F6" w:rsidP="00A525F6">
            <w:pPr>
              <w:ind w:left="0" w:firstLine="0"/>
              <w:rPr>
                <w:rFonts w:ascii="Helvetica" w:hAnsi="Helvetica"/>
                <w:szCs w:val="24"/>
                <w:shd w:val="clear" w:color="auto" w:fill="FFFFFF"/>
              </w:rPr>
            </w:pPr>
            <w:r w:rsidRPr="006B74E8">
              <w:rPr>
                <w:rFonts w:ascii="Helvetica" w:hAnsi="Helvetica"/>
                <w:szCs w:val="24"/>
                <w:shd w:val="clear" w:color="auto" w:fill="FFFFFF"/>
              </w:rPr>
              <w:t>‘Metamorphosis’, </w:t>
            </w:r>
            <w:r w:rsidRPr="006B74E8">
              <w:rPr>
                <w:rStyle w:val="Emphasis"/>
                <w:rFonts w:ascii="Helvetica" w:hAnsi="Helvetica"/>
                <w:szCs w:val="24"/>
                <w:shd w:val="clear" w:color="auto" w:fill="FFFFFF"/>
              </w:rPr>
              <w:t>Merriam-Webster.</w:t>
            </w:r>
            <w:r w:rsidRPr="006B74E8">
              <w:rPr>
                <w:rFonts w:ascii="Helvetica" w:hAnsi="Helvetica"/>
                <w:szCs w:val="24"/>
                <w:shd w:val="clear" w:color="auto" w:fill="FFFFFF"/>
              </w:rPr>
              <w:t xml:space="preserve"> Available from: </w:t>
            </w:r>
            <w:hyperlink r:id="rId155" w:history="1">
              <w:r w:rsidRPr="00C22904">
                <w:rPr>
                  <w:color w:val="0000FF"/>
                  <w:u w:val="single" w:color="0000FF"/>
                </w:rPr>
                <w:t>https://www.merriam-webster.com/dictionary/metamorphosis</w:t>
              </w:r>
            </w:hyperlink>
            <w:r w:rsidRPr="006B74E8">
              <w:rPr>
                <w:rFonts w:ascii="Helvetica" w:hAnsi="Helvetica"/>
                <w:szCs w:val="24"/>
                <w:shd w:val="clear" w:color="auto" w:fill="FFFFFF"/>
              </w:rPr>
              <w:t xml:space="preserve"> . [Accessed 23</w:t>
            </w:r>
            <w:r w:rsidRPr="006B74E8">
              <w:rPr>
                <w:rFonts w:ascii="Helvetica" w:hAnsi="Helvetica"/>
                <w:szCs w:val="24"/>
                <w:shd w:val="clear" w:color="auto" w:fill="FFFFFF"/>
                <w:vertAlign w:val="superscript"/>
              </w:rPr>
              <w:t>rd</w:t>
            </w:r>
            <w:r w:rsidRPr="006B74E8">
              <w:rPr>
                <w:rFonts w:ascii="Helvetica" w:hAnsi="Helvetica"/>
                <w:szCs w:val="24"/>
                <w:shd w:val="clear" w:color="auto" w:fill="FFFFFF"/>
              </w:rPr>
              <w:t xml:space="preserve"> January, 2024.]</w:t>
            </w:r>
          </w:p>
          <w:p w14:paraId="7837128A" w14:textId="57DC5018" w:rsidR="00B226C8" w:rsidRPr="006B74E8" w:rsidRDefault="00B226C8" w:rsidP="00746FBE">
            <w:pPr>
              <w:spacing w:after="0" w:line="259" w:lineRule="auto"/>
              <w:ind w:left="1" w:firstLine="0"/>
              <w:rPr>
                <w:szCs w:val="24"/>
              </w:rPr>
            </w:pPr>
          </w:p>
        </w:tc>
      </w:tr>
    </w:tbl>
    <w:p w14:paraId="72763D67" w14:textId="77777777" w:rsidR="004C2CC3" w:rsidRDefault="004C2CC3" w:rsidP="004C2CC3"/>
    <w:p w14:paraId="05F43AA0" w14:textId="77777777" w:rsidR="00E35ADF" w:rsidRPr="004C2CC3" w:rsidRDefault="00E35ADF" w:rsidP="004C2CC3"/>
    <w:p w14:paraId="163767BF" w14:textId="08784F61" w:rsidR="7EB0E533" w:rsidRPr="00D85AA4" w:rsidRDefault="7EB0E533" w:rsidP="00A624B0">
      <w:pPr>
        <w:pStyle w:val="Heading3"/>
        <w:ind w:left="20"/>
      </w:pPr>
      <w:bookmarkStart w:id="30" w:name="_Toc171406742"/>
      <w:r w:rsidRPr="00D85AA4">
        <w:t>Generative Artificial Intelligence (AI)</w:t>
      </w:r>
      <w:bookmarkEnd w:id="30"/>
      <w:r w:rsidRPr="00D85AA4">
        <w:t xml:space="preserve"> </w:t>
      </w:r>
    </w:p>
    <w:p w14:paraId="46213671" w14:textId="77777777" w:rsidR="00D62000" w:rsidRDefault="7EB0E533" w:rsidP="00D62000">
      <w:pPr>
        <w:spacing w:after="160" w:line="257" w:lineRule="auto"/>
        <w:rPr>
          <w:szCs w:val="24"/>
        </w:rPr>
      </w:pPr>
      <w:r w:rsidRPr="00D85AA4">
        <w:rPr>
          <w:rFonts w:eastAsia="Calibri"/>
          <w:szCs w:val="24"/>
        </w:rPr>
        <w:t xml:space="preserve"> </w:t>
      </w:r>
    </w:p>
    <w:p w14:paraId="675C1080" w14:textId="28184524" w:rsidR="7EB0E533" w:rsidRPr="00C22904" w:rsidRDefault="7EB0E533" w:rsidP="00D62000">
      <w:pPr>
        <w:spacing w:after="160" w:line="257" w:lineRule="auto"/>
        <w:rPr>
          <w:color w:val="0000FF"/>
          <w:u w:val="single" w:color="0000FF"/>
        </w:rPr>
      </w:pPr>
      <w:r w:rsidRPr="00D85AA4">
        <w:rPr>
          <w:rFonts w:eastAsia="Calibri"/>
          <w:szCs w:val="24"/>
        </w:rPr>
        <w:t xml:space="preserve">As a student at Wrexham University, you are joining and contributing to, an academic community. This brings with it the expectation that you will adopt the values of academic integrity, principles that should guide your learning and academic writing. </w:t>
      </w:r>
      <w:hyperlink r:id="rId156">
        <w:r w:rsidRPr="00C22904">
          <w:rPr>
            <w:color w:val="0000FF"/>
            <w:u w:color="0000FF"/>
          </w:rPr>
          <w:t>For more information have a look at the Student Support pages on Academic Integrity.</w:t>
        </w:r>
      </w:hyperlink>
      <w:r w:rsidRPr="00C22904">
        <w:rPr>
          <w:color w:val="0000FF"/>
          <w:u w:val="single" w:color="0000FF"/>
        </w:rPr>
        <w:t xml:space="preserve"> </w:t>
      </w:r>
    </w:p>
    <w:p w14:paraId="52A510B3" w14:textId="7E446BCF" w:rsidR="7EB0E533" w:rsidRPr="00D85AA4" w:rsidRDefault="7EB0E533" w:rsidP="00A4247E">
      <w:pPr>
        <w:spacing w:after="160" w:line="257" w:lineRule="auto"/>
        <w:jc w:val="both"/>
        <w:rPr>
          <w:szCs w:val="24"/>
        </w:rPr>
      </w:pPr>
      <w:r w:rsidRPr="00D85AA4">
        <w:rPr>
          <w:rFonts w:eastAsia="Calibri"/>
          <w:szCs w:val="24"/>
        </w:rPr>
        <w:t xml:space="preserve">All work that you submit should be your own work. Submitting a piece of work generated by AI, and claiming it as your own, could result in claims of academic misconduct. </w:t>
      </w:r>
    </w:p>
    <w:p w14:paraId="1FE5A8BC" w14:textId="42E6642C" w:rsidR="7EB0E533" w:rsidRPr="00D85AA4" w:rsidRDefault="7EB0E533" w:rsidP="00A4247E">
      <w:pPr>
        <w:spacing w:after="160" w:line="257" w:lineRule="auto"/>
        <w:jc w:val="both"/>
        <w:rPr>
          <w:szCs w:val="24"/>
        </w:rPr>
      </w:pPr>
      <w:r w:rsidRPr="00D85AA4">
        <w:rPr>
          <w:rFonts w:eastAsia="Calibri"/>
          <w:szCs w:val="24"/>
        </w:rPr>
        <w:t xml:space="preserve">AI is becoming an increasingly integral part of everyday life and higher education, and is being mentioned increasingly in the news and on social media. It is important that you are aware of how it may influence how you learn, and how academic staff may use it in teaching and in your skills development. Your tutors will provided help and support on when it is appropriate to use AI and how to use it effectively. </w:t>
      </w:r>
      <w:hyperlink r:id="rId157">
        <w:r w:rsidRPr="00C22904">
          <w:rPr>
            <w:color w:val="0000FF"/>
            <w:u w:color="0000FF"/>
          </w:rPr>
          <w:t>Have a look at our guidelines and principles on the Student Support pages</w:t>
        </w:r>
      </w:hyperlink>
      <w:r w:rsidRPr="00C22904">
        <w:rPr>
          <w:color w:val="0000FF"/>
          <w:u w:color="0000FF"/>
        </w:rPr>
        <w:t>.</w:t>
      </w:r>
      <w:r w:rsidRPr="00D85AA4">
        <w:rPr>
          <w:rFonts w:eastAsia="Calibri"/>
          <w:szCs w:val="24"/>
        </w:rPr>
        <w:t xml:space="preserve"> </w:t>
      </w:r>
    </w:p>
    <w:p w14:paraId="3D853116" w14:textId="795876AA" w:rsidR="7EB0E533" w:rsidRPr="00D85AA4" w:rsidRDefault="7EB0E533" w:rsidP="00A4247E">
      <w:pPr>
        <w:spacing w:after="160" w:line="257" w:lineRule="auto"/>
        <w:jc w:val="both"/>
        <w:rPr>
          <w:szCs w:val="24"/>
        </w:rPr>
      </w:pPr>
      <w:r w:rsidRPr="00D85AA4">
        <w:rPr>
          <w:rFonts w:eastAsia="Calibri"/>
          <w:szCs w:val="24"/>
        </w:rPr>
        <w:t xml:space="preserve">You must acknowledge any use of generative AI output in your work. You need to provide a full and proper citation within the body of your work, and a reference list entry. There are a variety of generative AI tools – ChatGPT, DALL-E, Google Bard, for example – and these require refencing to avoid plagiarism. </w:t>
      </w:r>
    </w:p>
    <w:p w14:paraId="7982658A" w14:textId="6C6E12AF" w:rsidR="7EB0E533" w:rsidRPr="00D85AA4" w:rsidRDefault="7EB0E533" w:rsidP="00A4247E">
      <w:pPr>
        <w:spacing w:after="160" w:line="257" w:lineRule="auto"/>
        <w:jc w:val="both"/>
        <w:rPr>
          <w:szCs w:val="24"/>
        </w:rPr>
      </w:pPr>
      <w:r w:rsidRPr="00D85AA4">
        <w:rPr>
          <w:rFonts w:eastAsia="Calibri"/>
          <w:szCs w:val="24"/>
        </w:rPr>
        <w:t xml:space="preserve">The advice below is provisional and is subject to change as official guidance for referencing AI is formalised. </w:t>
      </w:r>
    </w:p>
    <w:p w14:paraId="0E80E5C9" w14:textId="059DBF13" w:rsidR="08567008" w:rsidRDefault="08567008" w:rsidP="08567008">
      <w:pPr>
        <w:rPr>
          <w:szCs w:val="24"/>
        </w:rPr>
      </w:pPr>
    </w:p>
    <w:p w14:paraId="194EE68A" w14:textId="77777777" w:rsidR="00BF21A8" w:rsidRPr="00D85AA4" w:rsidRDefault="00BF21A8" w:rsidP="08567008">
      <w:pPr>
        <w:rPr>
          <w:szCs w:val="24"/>
        </w:rPr>
      </w:pPr>
    </w:p>
    <w:p w14:paraId="2601C95B" w14:textId="77777777" w:rsidR="00BF21A8" w:rsidRDefault="00BF21A8" w:rsidP="00BF21A8"/>
    <w:p w14:paraId="7DB257E2" w14:textId="77777777" w:rsidR="00BF21A8" w:rsidRDefault="00BF21A8" w:rsidP="00BF21A8"/>
    <w:p w14:paraId="35B3274E" w14:textId="77777777" w:rsidR="00BF21A8" w:rsidRDefault="00BF21A8" w:rsidP="00BF21A8"/>
    <w:p w14:paraId="1E4D2CC1" w14:textId="77777777" w:rsidR="00BF21A8" w:rsidRDefault="00BF21A8" w:rsidP="00BF21A8"/>
    <w:p w14:paraId="417C442C" w14:textId="77777777" w:rsidR="00BF21A8" w:rsidRDefault="00BF21A8" w:rsidP="00BF21A8"/>
    <w:p w14:paraId="36805B94" w14:textId="77777777" w:rsidR="00BF21A8" w:rsidRDefault="00BF21A8" w:rsidP="00BF21A8"/>
    <w:p w14:paraId="1BB03790" w14:textId="77777777" w:rsidR="00BF21A8" w:rsidRDefault="00BF21A8" w:rsidP="00BF21A8"/>
    <w:p w14:paraId="6DABBF35" w14:textId="77777777" w:rsidR="00BF21A8" w:rsidRDefault="00BF21A8" w:rsidP="00BF21A8"/>
    <w:p w14:paraId="276B7CF0" w14:textId="77777777" w:rsidR="00BF21A8" w:rsidRDefault="00BF21A8" w:rsidP="00BF21A8"/>
    <w:p w14:paraId="7637B60E" w14:textId="5FB1147A" w:rsidR="7EB0E533" w:rsidRDefault="7EB0E533" w:rsidP="00A624B0">
      <w:pPr>
        <w:pStyle w:val="Heading4"/>
        <w:ind w:left="30"/>
      </w:pPr>
      <w:r w:rsidRPr="00D85AA4">
        <w:lastRenderedPageBreak/>
        <w:t xml:space="preserve">AI generated response to a query of prompt you submitted </w:t>
      </w:r>
    </w:p>
    <w:p w14:paraId="3FCD288F" w14:textId="77777777" w:rsidR="00D62000" w:rsidRPr="00D62000" w:rsidRDefault="00D62000" w:rsidP="00D62000"/>
    <w:p w14:paraId="67E6CC20" w14:textId="43B69EE7" w:rsidR="00D62000" w:rsidRPr="00BF21A8" w:rsidRDefault="7EB0E533" w:rsidP="00BF21A8">
      <w:pPr>
        <w:spacing w:after="160" w:line="257" w:lineRule="auto"/>
        <w:rPr>
          <w:rFonts w:eastAsia="Calibri"/>
          <w:szCs w:val="24"/>
        </w:rPr>
      </w:pPr>
      <w:r w:rsidRPr="00D85AA4">
        <w:rPr>
          <w:rFonts w:eastAsia="Calibri"/>
          <w:szCs w:val="24"/>
        </w:rPr>
        <w:t xml:space="preserve">If the AI’s end product is only available to you – use of ChatGPT, for example – this should be cited and referenced as a personal communication. This is because tools such as ChatGPT create different answers each time and cannot be retrieved by others. </w:t>
      </w:r>
    </w:p>
    <w:tbl>
      <w:tblPr>
        <w:tblW w:w="0" w:type="auto"/>
        <w:tblInd w:w="225" w:type="dxa"/>
        <w:tblLayout w:type="fixed"/>
        <w:tblLook w:val="04A0" w:firstRow="1" w:lastRow="0" w:firstColumn="1" w:lastColumn="0" w:noHBand="0" w:noVBand="1"/>
      </w:tblPr>
      <w:tblGrid>
        <w:gridCol w:w="4548"/>
        <w:gridCol w:w="9522"/>
      </w:tblGrid>
      <w:tr w:rsidR="08567008" w:rsidRPr="00D85AA4" w14:paraId="72FADBB4" w14:textId="77777777" w:rsidTr="08567008">
        <w:trPr>
          <w:trHeight w:val="750"/>
        </w:trPr>
        <w:tc>
          <w:tcPr>
            <w:tcW w:w="140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54E5CF2A" w14:textId="11FD3A18" w:rsidR="08567008" w:rsidRPr="00D85AA4" w:rsidRDefault="08567008" w:rsidP="08567008">
            <w:pPr>
              <w:spacing w:after="0" w:line="257" w:lineRule="auto"/>
              <w:rPr>
                <w:szCs w:val="24"/>
              </w:rPr>
            </w:pPr>
            <w:r w:rsidRPr="00D85AA4">
              <w:rPr>
                <w:rFonts w:eastAsia="Calibri"/>
                <w:b/>
                <w:bCs/>
                <w:szCs w:val="24"/>
              </w:rPr>
              <w:t>Basic format</w:t>
            </w:r>
            <w:r w:rsidRPr="00D85AA4">
              <w:rPr>
                <w:rFonts w:eastAsia="Calibri"/>
                <w:szCs w:val="24"/>
              </w:rPr>
              <w:t xml:space="preserve">:  </w:t>
            </w:r>
          </w:p>
          <w:p w14:paraId="2F0B712E" w14:textId="77777777" w:rsidR="08567008" w:rsidRDefault="08567008" w:rsidP="08567008">
            <w:pPr>
              <w:spacing w:after="0" w:line="240" w:lineRule="auto"/>
              <w:rPr>
                <w:rFonts w:eastAsia="Calibri"/>
                <w:szCs w:val="24"/>
              </w:rPr>
            </w:pPr>
            <w:r w:rsidRPr="00D85AA4">
              <w:rPr>
                <w:rFonts w:eastAsia="Calibri"/>
                <w:szCs w:val="24"/>
              </w:rPr>
              <w:t>Name of AI (Year of communication), Medium of communication and receiver of communication, (personal communication, day/Month)</w:t>
            </w:r>
          </w:p>
          <w:p w14:paraId="275B229E" w14:textId="069D993E" w:rsidR="002F244C" w:rsidRPr="00D85AA4" w:rsidRDefault="002F244C" w:rsidP="08567008">
            <w:pPr>
              <w:spacing w:after="0" w:line="240" w:lineRule="auto"/>
              <w:rPr>
                <w:szCs w:val="24"/>
              </w:rPr>
            </w:pPr>
          </w:p>
        </w:tc>
      </w:tr>
      <w:tr w:rsidR="08567008" w:rsidRPr="00D85AA4" w14:paraId="41CEAA2E" w14:textId="77777777" w:rsidTr="08567008">
        <w:trPr>
          <w:trHeight w:val="285"/>
        </w:trPr>
        <w:tc>
          <w:tcPr>
            <w:tcW w:w="45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 w:type="dxa"/>
              <w:left w:w="107" w:type="dxa"/>
              <w:right w:w="115" w:type="dxa"/>
            </w:tcMar>
          </w:tcPr>
          <w:p w14:paraId="055D2B42" w14:textId="3A9C30A9" w:rsidR="08567008" w:rsidRPr="00D85AA4" w:rsidRDefault="08567008" w:rsidP="08567008">
            <w:pPr>
              <w:spacing w:after="0" w:line="257" w:lineRule="auto"/>
              <w:rPr>
                <w:szCs w:val="24"/>
              </w:rPr>
            </w:pPr>
            <w:r w:rsidRPr="00D85AA4">
              <w:rPr>
                <w:rFonts w:eastAsia="Calibri"/>
                <w:color w:val="000000" w:themeColor="text1"/>
                <w:szCs w:val="24"/>
              </w:rPr>
              <w:t xml:space="preserve">In-text citation  </w:t>
            </w:r>
          </w:p>
        </w:tc>
        <w:tc>
          <w:tcPr>
            <w:tcW w:w="9522"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 w:type="dxa"/>
              <w:left w:w="107" w:type="dxa"/>
              <w:right w:w="115" w:type="dxa"/>
            </w:tcMar>
          </w:tcPr>
          <w:p w14:paraId="69F083A9" w14:textId="3B46D460" w:rsidR="08567008" w:rsidRPr="00D85AA4" w:rsidRDefault="08567008" w:rsidP="08567008">
            <w:pPr>
              <w:spacing w:after="0" w:line="257" w:lineRule="auto"/>
              <w:rPr>
                <w:szCs w:val="24"/>
              </w:rPr>
            </w:pPr>
            <w:r w:rsidRPr="00D85AA4">
              <w:rPr>
                <w:rFonts w:eastAsia="Calibri"/>
                <w:color w:val="000000" w:themeColor="text1"/>
                <w:szCs w:val="24"/>
              </w:rPr>
              <w:t xml:space="preserve">Reference list  </w:t>
            </w:r>
          </w:p>
        </w:tc>
      </w:tr>
      <w:tr w:rsidR="08567008" w:rsidRPr="00D85AA4" w14:paraId="621E73A2" w14:textId="77777777" w:rsidTr="08567008">
        <w:trPr>
          <w:trHeight w:val="840"/>
        </w:trPr>
        <w:tc>
          <w:tcPr>
            <w:tcW w:w="45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7893DD91" w14:textId="6B001521" w:rsidR="08567008" w:rsidRPr="00D85AA4" w:rsidRDefault="08567008" w:rsidP="08567008">
            <w:pPr>
              <w:spacing w:after="0" w:line="257" w:lineRule="auto"/>
              <w:rPr>
                <w:szCs w:val="24"/>
              </w:rPr>
            </w:pPr>
            <w:r w:rsidRPr="00D85AA4">
              <w:rPr>
                <w:rFonts w:eastAsia="Calibri"/>
                <w:szCs w:val="24"/>
              </w:rPr>
              <w:t xml:space="preserve">When prompted ChatGPT provided a ‘definition of academic integrity’ (Open AI ChatGPT, 2023). </w:t>
            </w:r>
          </w:p>
        </w:tc>
        <w:tc>
          <w:tcPr>
            <w:tcW w:w="9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35EC273D" w14:textId="6DA7DBC8" w:rsidR="08567008" w:rsidRPr="00D85AA4" w:rsidRDefault="08567008" w:rsidP="08567008">
            <w:pPr>
              <w:spacing w:after="0" w:line="257" w:lineRule="auto"/>
              <w:rPr>
                <w:szCs w:val="24"/>
              </w:rPr>
            </w:pPr>
            <w:r w:rsidRPr="00D85AA4">
              <w:rPr>
                <w:rFonts w:eastAsia="Calibri"/>
                <w:szCs w:val="24"/>
              </w:rPr>
              <w:t>Open AI ChatGPT (2023), ChatGPT response to Fred Bassett, (personal communication, 14th September)</w:t>
            </w:r>
          </w:p>
          <w:p w14:paraId="333B17FF" w14:textId="7C3C1032" w:rsidR="08567008" w:rsidRPr="00D85AA4" w:rsidRDefault="08567008" w:rsidP="08567008">
            <w:pPr>
              <w:spacing w:after="0" w:line="257" w:lineRule="auto"/>
              <w:rPr>
                <w:szCs w:val="24"/>
              </w:rPr>
            </w:pPr>
            <w:r w:rsidRPr="00D85AA4">
              <w:rPr>
                <w:rFonts w:eastAsia="Calibri"/>
                <w:szCs w:val="24"/>
              </w:rPr>
              <w:t xml:space="preserve"> </w:t>
            </w:r>
          </w:p>
          <w:p w14:paraId="5D8F425F" w14:textId="7B7A9A17" w:rsidR="08567008" w:rsidRPr="00D85AA4" w:rsidRDefault="08567008" w:rsidP="08567008">
            <w:pPr>
              <w:spacing w:after="0" w:line="257" w:lineRule="auto"/>
              <w:rPr>
                <w:szCs w:val="24"/>
              </w:rPr>
            </w:pPr>
            <w:r w:rsidRPr="00D85AA4">
              <w:rPr>
                <w:rFonts w:eastAsia="Calibri"/>
                <w:b/>
                <w:bCs/>
                <w:szCs w:val="24"/>
              </w:rPr>
              <w:t>Note:</w:t>
            </w:r>
            <w:r w:rsidRPr="00D85AA4">
              <w:rPr>
                <w:rFonts w:eastAsia="Calibri"/>
                <w:szCs w:val="24"/>
              </w:rPr>
              <w:t xml:space="preserve"> Consult your lecturer in case they require you to provide a copy of AI work as an appendix.  </w:t>
            </w:r>
          </w:p>
        </w:tc>
      </w:tr>
    </w:tbl>
    <w:p w14:paraId="49EC672A" w14:textId="0A7026CE" w:rsidR="08567008" w:rsidRPr="00D85AA4" w:rsidRDefault="08567008" w:rsidP="08567008">
      <w:pPr>
        <w:spacing w:after="160" w:line="257" w:lineRule="auto"/>
        <w:rPr>
          <w:rFonts w:eastAsia="Calibri"/>
          <w:szCs w:val="24"/>
        </w:rPr>
      </w:pPr>
    </w:p>
    <w:p w14:paraId="75A8448A" w14:textId="6DFC3246" w:rsidR="1F97FFBB" w:rsidRDefault="1F97FFBB" w:rsidP="00A624B0">
      <w:pPr>
        <w:pStyle w:val="Heading4"/>
        <w:ind w:left="20"/>
      </w:pPr>
      <w:r w:rsidRPr="00D85AA4">
        <w:t xml:space="preserve">AI generated content found in another source </w:t>
      </w:r>
    </w:p>
    <w:p w14:paraId="457B3896" w14:textId="77777777" w:rsidR="0026072B" w:rsidRPr="0026072B" w:rsidRDefault="0026072B" w:rsidP="0026072B"/>
    <w:p w14:paraId="0189E10F" w14:textId="4FFAD969" w:rsidR="0026072B" w:rsidRPr="00BF21A8" w:rsidRDefault="1F97FFBB" w:rsidP="00BF21A8">
      <w:pPr>
        <w:spacing w:after="160" w:line="257" w:lineRule="auto"/>
        <w:rPr>
          <w:rFonts w:eastAsia="Calibri"/>
          <w:szCs w:val="24"/>
        </w:rPr>
      </w:pPr>
      <w:r w:rsidRPr="00D85AA4">
        <w:rPr>
          <w:rFonts w:eastAsia="Calibri"/>
          <w:szCs w:val="24"/>
        </w:rPr>
        <w:t xml:space="preserve">If the AI material is available online you should cite and reference as an electronic version of the source – an image, for example. </w:t>
      </w:r>
    </w:p>
    <w:tbl>
      <w:tblPr>
        <w:tblW w:w="14070" w:type="dxa"/>
        <w:tblInd w:w="225" w:type="dxa"/>
        <w:tblLayout w:type="fixed"/>
        <w:tblLook w:val="04A0" w:firstRow="1" w:lastRow="0" w:firstColumn="1" w:lastColumn="0" w:noHBand="0" w:noVBand="1"/>
      </w:tblPr>
      <w:tblGrid>
        <w:gridCol w:w="4548"/>
        <w:gridCol w:w="9522"/>
      </w:tblGrid>
      <w:tr w:rsidR="002F244C" w:rsidRPr="00D85AA4" w14:paraId="5B6B9789" w14:textId="23946A77" w:rsidTr="002F244C">
        <w:trPr>
          <w:trHeight w:val="750"/>
        </w:trPr>
        <w:tc>
          <w:tcPr>
            <w:tcW w:w="140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2B505D4D" w14:textId="06644C0C" w:rsidR="002F244C" w:rsidRPr="00D85AA4" w:rsidRDefault="002F244C" w:rsidP="08567008">
            <w:pPr>
              <w:spacing w:after="0" w:line="257" w:lineRule="auto"/>
              <w:rPr>
                <w:szCs w:val="24"/>
              </w:rPr>
            </w:pPr>
            <w:r w:rsidRPr="00D85AA4">
              <w:rPr>
                <w:rFonts w:eastAsia="Calibri"/>
                <w:b/>
                <w:bCs/>
                <w:szCs w:val="24"/>
              </w:rPr>
              <w:t>Basic format</w:t>
            </w:r>
            <w:r w:rsidRPr="00D85AA4">
              <w:rPr>
                <w:rFonts w:eastAsia="Calibri"/>
                <w:szCs w:val="24"/>
              </w:rPr>
              <w:t xml:space="preserve">:  </w:t>
            </w:r>
          </w:p>
          <w:p w14:paraId="6FA013C1" w14:textId="306CBFA7" w:rsidR="002F244C" w:rsidRPr="00D85AA4" w:rsidRDefault="002F244C" w:rsidP="08567008">
            <w:pPr>
              <w:spacing w:after="0" w:line="240" w:lineRule="auto"/>
              <w:rPr>
                <w:szCs w:val="24"/>
              </w:rPr>
            </w:pPr>
            <w:r w:rsidRPr="00D85AA4">
              <w:rPr>
                <w:rFonts w:eastAsia="Calibri"/>
                <w:szCs w:val="24"/>
              </w:rPr>
              <w:t xml:space="preserve">Name of AI (Year of creation), </w:t>
            </w:r>
            <w:r w:rsidRPr="00D85AA4">
              <w:rPr>
                <w:rFonts w:eastAsia="Calibri"/>
                <w:i/>
                <w:iCs/>
                <w:szCs w:val="24"/>
              </w:rPr>
              <w:t>Title of work</w:t>
            </w:r>
            <w:r w:rsidRPr="00D85AA4">
              <w:rPr>
                <w:rFonts w:eastAsia="Calibri"/>
                <w:szCs w:val="24"/>
              </w:rPr>
              <w:t xml:space="preserve"> [Medium]. Available form: URL . [Accessed 14th September, 2023.]</w:t>
            </w:r>
          </w:p>
        </w:tc>
      </w:tr>
      <w:tr w:rsidR="002F244C" w:rsidRPr="00D85AA4" w14:paraId="4D8C0128" w14:textId="5D2EC828" w:rsidTr="002F244C">
        <w:trPr>
          <w:trHeight w:val="285"/>
        </w:trPr>
        <w:tc>
          <w:tcPr>
            <w:tcW w:w="45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 w:type="dxa"/>
              <w:left w:w="107" w:type="dxa"/>
              <w:right w:w="115" w:type="dxa"/>
            </w:tcMar>
          </w:tcPr>
          <w:p w14:paraId="37A88144" w14:textId="01FEF834" w:rsidR="002F244C" w:rsidRPr="00D85AA4" w:rsidRDefault="002F244C" w:rsidP="08567008">
            <w:pPr>
              <w:spacing w:after="0" w:line="257" w:lineRule="auto"/>
              <w:rPr>
                <w:szCs w:val="24"/>
              </w:rPr>
            </w:pPr>
            <w:r w:rsidRPr="00D85AA4">
              <w:rPr>
                <w:rFonts w:eastAsia="Calibri"/>
                <w:color w:val="000000" w:themeColor="text1"/>
                <w:szCs w:val="24"/>
              </w:rPr>
              <w:t xml:space="preserve">In-text citation  </w:t>
            </w:r>
          </w:p>
        </w:tc>
        <w:tc>
          <w:tcPr>
            <w:tcW w:w="9522"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 w:type="dxa"/>
              <w:left w:w="107" w:type="dxa"/>
              <w:right w:w="115" w:type="dxa"/>
            </w:tcMar>
          </w:tcPr>
          <w:p w14:paraId="1E683143" w14:textId="01883208" w:rsidR="002F244C" w:rsidRPr="00D85AA4" w:rsidRDefault="002F244C" w:rsidP="08567008">
            <w:pPr>
              <w:spacing w:after="0" w:line="257" w:lineRule="auto"/>
              <w:rPr>
                <w:szCs w:val="24"/>
              </w:rPr>
            </w:pPr>
            <w:r w:rsidRPr="00D85AA4">
              <w:rPr>
                <w:rFonts w:eastAsia="Calibri"/>
                <w:color w:val="000000" w:themeColor="text1"/>
                <w:szCs w:val="24"/>
              </w:rPr>
              <w:t xml:space="preserve">Reference list  </w:t>
            </w:r>
          </w:p>
        </w:tc>
      </w:tr>
      <w:tr w:rsidR="002F244C" w:rsidRPr="00D85AA4" w14:paraId="1D05F618" w14:textId="2746427D" w:rsidTr="002F244C">
        <w:trPr>
          <w:trHeight w:val="840"/>
        </w:trPr>
        <w:tc>
          <w:tcPr>
            <w:tcW w:w="45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3642C296" w14:textId="3ABB745D" w:rsidR="002F244C" w:rsidRPr="00D85AA4" w:rsidRDefault="002F244C" w:rsidP="08567008">
            <w:pPr>
              <w:spacing w:after="0" w:line="257" w:lineRule="auto"/>
              <w:rPr>
                <w:szCs w:val="24"/>
              </w:rPr>
            </w:pPr>
            <w:r w:rsidRPr="00D85AA4">
              <w:rPr>
                <w:rFonts w:eastAsia="Calibri"/>
                <w:szCs w:val="24"/>
              </w:rPr>
              <w:t>The AI generated image (OpenAI, 2021) shows…</w:t>
            </w:r>
          </w:p>
        </w:tc>
        <w:tc>
          <w:tcPr>
            <w:tcW w:w="9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 w:type="dxa"/>
              <w:left w:w="107" w:type="dxa"/>
              <w:right w:w="115" w:type="dxa"/>
            </w:tcMar>
          </w:tcPr>
          <w:p w14:paraId="000CFF29" w14:textId="33559E72" w:rsidR="002F244C" w:rsidRPr="00D85AA4" w:rsidRDefault="002F244C" w:rsidP="00C22904">
            <w:pPr>
              <w:spacing w:after="0" w:line="257" w:lineRule="auto"/>
              <w:rPr>
                <w:szCs w:val="24"/>
              </w:rPr>
            </w:pPr>
            <w:r w:rsidRPr="00D85AA4">
              <w:rPr>
                <w:rFonts w:eastAsia="Calibri"/>
                <w:szCs w:val="24"/>
              </w:rPr>
              <w:t xml:space="preserve">OpenAI (2021), </w:t>
            </w:r>
            <w:r w:rsidRPr="00D85AA4">
              <w:rPr>
                <w:rFonts w:eastAsia="Calibri"/>
                <w:i/>
                <w:iCs/>
                <w:szCs w:val="24"/>
              </w:rPr>
              <w:t xml:space="preserve">Photo of teddy bears working on computers underwater </w:t>
            </w:r>
            <w:r w:rsidRPr="00D85AA4">
              <w:rPr>
                <w:rFonts w:eastAsia="Calibri"/>
                <w:szCs w:val="24"/>
              </w:rPr>
              <w:t xml:space="preserve">[Digital art]. Available from: </w:t>
            </w:r>
            <w:hyperlink r:id="rId158">
              <w:r w:rsidRPr="00C22904">
                <w:rPr>
                  <w:color w:val="0000FF"/>
                  <w:u w:val="single" w:color="0000FF"/>
                </w:rPr>
                <w:t>https://cdn.openai.com/dall-e-2/demos/text2im/teddy_bears/ai_research/underwater/4.jpg</w:t>
              </w:r>
            </w:hyperlink>
            <w:r w:rsidRPr="00D85AA4">
              <w:rPr>
                <w:rFonts w:eastAsia="Calibri"/>
                <w:szCs w:val="24"/>
              </w:rPr>
              <w:t xml:space="preserve"> . [Accessed 14th September, 2023.]</w:t>
            </w:r>
          </w:p>
          <w:p w14:paraId="31575A84" w14:textId="7075624A" w:rsidR="002F244C" w:rsidRPr="00D85AA4" w:rsidRDefault="002F244C" w:rsidP="08567008">
            <w:pPr>
              <w:spacing w:after="0" w:line="257" w:lineRule="auto"/>
              <w:rPr>
                <w:rFonts w:eastAsia="Calibri"/>
                <w:szCs w:val="24"/>
              </w:rPr>
            </w:pPr>
          </w:p>
        </w:tc>
      </w:tr>
    </w:tbl>
    <w:p w14:paraId="6D14CCBF" w14:textId="25504BBD" w:rsidR="08567008" w:rsidRDefault="08567008" w:rsidP="08567008">
      <w:pPr>
        <w:spacing w:after="0" w:line="259" w:lineRule="auto"/>
        <w:ind w:left="0" w:firstLine="0"/>
        <w:sectPr w:rsidR="08567008" w:rsidSect="00906932">
          <w:headerReference w:type="even" r:id="rId159"/>
          <w:headerReference w:type="default" r:id="rId160"/>
          <w:footerReference w:type="even" r:id="rId161"/>
          <w:footerReference w:type="default" r:id="rId162"/>
          <w:headerReference w:type="first" r:id="rId163"/>
          <w:footerReference w:type="first" r:id="rId164"/>
          <w:pgSz w:w="16841" w:h="11911" w:orient="landscape"/>
          <w:pgMar w:top="1222" w:right="1629" w:bottom="1242" w:left="1140" w:header="6" w:footer="905" w:gutter="0"/>
          <w:cols w:space="720"/>
        </w:sectPr>
      </w:pPr>
    </w:p>
    <w:p w14:paraId="40DDD92C" w14:textId="77777777" w:rsidR="00F10333" w:rsidRDefault="00E07526">
      <w:pPr>
        <w:pStyle w:val="Heading2"/>
        <w:ind w:left="10"/>
      </w:pPr>
      <w:bookmarkStart w:id="31" w:name="_Toc171406743"/>
      <w:r>
        <w:lastRenderedPageBreak/>
        <w:t>Developing good referencing skills</w:t>
      </w:r>
      <w:bookmarkEnd w:id="31"/>
      <w:r>
        <w:t xml:space="preserve"> </w:t>
      </w:r>
    </w:p>
    <w:p w14:paraId="19E14FBE"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73BCEEEE" w14:textId="77777777" w:rsidR="00F10333" w:rsidRDefault="00E07526" w:rsidP="00E9771A">
      <w:pPr>
        <w:numPr>
          <w:ilvl w:val="0"/>
          <w:numId w:val="3"/>
        </w:numPr>
        <w:ind w:hanging="360"/>
        <w:jc w:val="both"/>
      </w:pPr>
      <w:r>
        <w:t xml:space="preserve">Keep a note of everything you consult when writing an assignment. This could be a card index, notebook, or folder on your computer.  </w:t>
      </w:r>
    </w:p>
    <w:p w14:paraId="32272888" w14:textId="77777777" w:rsidR="00F10333" w:rsidRDefault="00E07526" w:rsidP="00E9771A">
      <w:pPr>
        <w:spacing w:after="0" w:line="259" w:lineRule="auto"/>
        <w:ind w:left="0" w:firstLine="0"/>
        <w:jc w:val="both"/>
      </w:pPr>
      <w:r>
        <w:t xml:space="preserve"> </w:t>
      </w:r>
    </w:p>
    <w:p w14:paraId="234ABDDA" w14:textId="77777777" w:rsidR="00F10333" w:rsidRDefault="00E07526" w:rsidP="00E9771A">
      <w:pPr>
        <w:numPr>
          <w:ilvl w:val="0"/>
          <w:numId w:val="3"/>
        </w:numPr>
        <w:ind w:hanging="360"/>
        <w:jc w:val="both"/>
      </w:pPr>
      <w:r>
        <w:t xml:space="preserve">Create your reference list as you write your assignment. Add your references to the end of your document to be reviewed and refined before you submit.  </w:t>
      </w:r>
    </w:p>
    <w:p w14:paraId="056222E0" w14:textId="77777777" w:rsidR="00F10333" w:rsidRDefault="00E07526" w:rsidP="00E9771A">
      <w:pPr>
        <w:spacing w:after="0" w:line="259" w:lineRule="auto"/>
        <w:ind w:left="581" w:firstLine="0"/>
        <w:jc w:val="both"/>
      </w:pPr>
      <w:r>
        <w:t xml:space="preserve"> </w:t>
      </w:r>
    </w:p>
    <w:p w14:paraId="20E09437" w14:textId="77777777" w:rsidR="00F10333" w:rsidRDefault="00E07526" w:rsidP="00E9771A">
      <w:pPr>
        <w:numPr>
          <w:ilvl w:val="0"/>
          <w:numId w:val="3"/>
        </w:numPr>
        <w:ind w:hanging="360"/>
        <w:jc w:val="both"/>
      </w:pPr>
      <w:r>
        <w:t xml:space="preserve">RefWorks is a web-based referencing tool that allows you to create your own reference list and personal database from online databases and other sources. You can use these references in writing assignments and format your reference list automatically. </w:t>
      </w:r>
      <w:r>
        <w:rPr>
          <w:b/>
        </w:rPr>
        <w:t xml:space="preserve">However, please make sure that punctuation and style match this guide. </w:t>
      </w:r>
    </w:p>
    <w:p w14:paraId="62A2B53B" w14:textId="77777777" w:rsidR="00F10333" w:rsidRDefault="00E07526">
      <w:pPr>
        <w:spacing w:after="19" w:line="259" w:lineRule="auto"/>
        <w:ind w:left="0" w:firstLine="0"/>
      </w:pPr>
      <w:r>
        <w:t xml:space="preserve"> </w:t>
      </w:r>
    </w:p>
    <w:p w14:paraId="170F7B91" w14:textId="77777777" w:rsidR="00F10333" w:rsidRDefault="00E07526" w:rsidP="00E9771A">
      <w:pPr>
        <w:numPr>
          <w:ilvl w:val="0"/>
          <w:numId w:val="3"/>
        </w:numPr>
        <w:spacing w:after="194"/>
        <w:ind w:hanging="360"/>
        <w:jc w:val="both"/>
      </w:pPr>
      <w:r>
        <w:t xml:space="preserve">Use ‘favourites’ on Resource Finder to save articles and other resources. </w:t>
      </w:r>
    </w:p>
    <w:p w14:paraId="48042911" w14:textId="77777777" w:rsidR="00F10333" w:rsidRDefault="00E07526" w:rsidP="00E9771A">
      <w:pPr>
        <w:numPr>
          <w:ilvl w:val="0"/>
          <w:numId w:val="3"/>
        </w:numPr>
        <w:spacing w:after="186"/>
        <w:ind w:hanging="360"/>
        <w:jc w:val="both"/>
      </w:pPr>
      <w:r>
        <w:t xml:space="preserve">Always note down the details you will need to reference any source before you begin to make notes from it (including page numbers). </w:t>
      </w:r>
    </w:p>
    <w:p w14:paraId="62A83E46" w14:textId="77777777" w:rsidR="00F10333" w:rsidRDefault="00E07526" w:rsidP="00E9771A">
      <w:pPr>
        <w:numPr>
          <w:ilvl w:val="0"/>
          <w:numId w:val="3"/>
        </w:numPr>
        <w:spacing w:after="189"/>
        <w:ind w:hanging="360"/>
        <w:jc w:val="both"/>
      </w:pPr>
      <w:r>
        <w:t xml:space="preserve">If you photocopy a page from a book or a journal article, remember to write the reference details on the photocopy ready for when you write your references. </w:t>
      </w:r>
    </w:p>
    <w:p w14:paraId="6B6A001C" w14:textId="77777777" w:rsidR="00F10333" w:rsidRDefault="00E07526" w:rsidP="00E9771A">
      <w:pPr>
        <w:numPr>
          <w:ilvl w:val="0"/>
          <w:numId w:val="3"/>
        </w:numPr>
        <w:spacing w:after="190"/>
        <w:ind w:hanging="360"/>
        <w:jc w:val="both"/>
      </w:pPr>
      <w:r>
        <w:t xml:space="preserve">Do not forget to reference diagrams, images, tables, graphs etc. </w:t>
      </w:r>
    </w:p>
    <w:p w14:paraId="5C93159A" w14:textId="77777777" w:rsidR="00F10333" w:rsidRDefault="00E07526" w:rsidP="00E9771A">
      <w:pPr>
        <w:numPr>
          <w:ilvl w:val="0"/>
          <w:numId w:val="3"/>
        </w:numPr>
        <w:spacing w:after="189"/>
        <w:ind w:hanging="360"/>
        <w:jc w:val="both"/>
      </w:pPr>
      <w:r>
        <w:t xml:space="preserve">Paraphrase what you have read to demonstrate your understanding. Remember that even if you have put ideas into your own words, you still need to acknowledge your source. </w:t>
      </w:r>
    </w:p>
    <w:p w14:paraId="11B09049" w14:textId="77777777" w:rsidR="00F10333" w:rsidRDefault="00E07526" w:rsidP="00E9771A">
      <w:pPr>
        <w:numPr>
          <w:ilvl w:val="0"/>
          <w:numId w:val="3"/>
        </w:numPr>
        <w:spacing w:after="192"/>
        <w:ind w:hanging="360"/>
        <w:jc w:val="both"/>
      </w:pPr>
      <w:r>
        <w:t xml:space="preserve">Read journals and textbooks to become familiar with how references look. </w:t>
      </w:r>
    </w:p>
    <w:p w14:paraId="3D9C041B" w14:textId="77777777" w:rsidR="00F10333" w:rsidRDefault="00E07526" w:rsidP="00E9771A">
      <w:pPr>
        <w:numPr>
          <w:ilvl w:val="0"/>
          <w:numId w:val="3"/>
        </w:numPr>
        <w:spacing w:after="197" w:line="240" w:lineRule="auto"/>
        <w:ind w:hanging="360"/>
        <w:jc w:val="both"/>
      </w:pPr>
      <w:r>
        <w:t xml:space="preserve">Use information from reputable sources. Some websites provide opinion rather than peer-reviewed research. If in doubt, ask your lecturer if an online source is well regarded within your area of study. </w:t>
      </w:r>
    </w:p>
    <w:p w14:paraId="25565381" w14:textId="77777777" w:rsidR="00F10333" w:rsidRDefault="00E07526" w:rsidP="00E9771A">
      <w:pPr>
        <w:numPr>
          <w:ilvl w:val="0"/>
          <w:numId w:val="3"/>
        </w:numPr>
        <w:spacing w:after="197" w:line="240" w:lineRule="auto"/>
        <w:ind w:hanging="360"/>
        <w:jc w:val="both"/>
      </w:pPr>
      <w:r>
        <w:t xml:space="preserve">Use a variety of sources in your work. This could include books, journal articles, internet sources, government reports, manuals, guidelines from professional bodies etc. </w:t>
      </w:r>
    </w:p>
    <w:p w14:paraId="7BCE5194" w14:textId="77777777" w:rsidR="00F10333" w:rsidRDefault="00E07526">
      <w:pPr>
        <w:spacing w:after="0" w:line="259" w:lineRule="auto"/>
        <w:ind w:left="0" w:firstLine="0"/>
      </w:pPr>
      <w:r>
        <w:t xml:space="preserve"> </w:t>
      </w:r>
    </w:p>
    <w:p w14:paraId="351C932D" w14:textId="77777777" w:rsidR="00F10333" w:rsidRDefault="00E07526">
      <w:pPr>
        <w:pStyle w:val="Heading3"/>
        <w:ind w:left="96"/>
      </w:pPr>
      <w:bookmarkStart w:id="32" w:name="_Toc171406744"/>
      <w:r>
        <w:rPr>
          <w:sz w:val="24"/>
          <w:u w:val="single" w:color="000000"/>
        </w:rPr>
        <w:t>Consistent Use</w:t>
      </w:r>
      <w:bookmarkEnd w:id="32"/>
      <w:r>
        <w:rPr>
          <w:sz w:val="24"/>
          <w:u w:val="single" w:color="000000"/>
        </w:rPr>
        <w:t xml:space="preserve"> </w:t>
      </w:r>
      <w:r>
        <w:rPr>
          <w:sz w:val="24"/>
        </w:rPr>
        <w:t xml:space="preserve"> </w:t>
      </w:r>
    </w:p>
    <w:p w14:paraId="2446FB4B" w14:textId="77777777" w:rsidR="00F10333" w:rsidRDefault="00E07526">
      <w:pPr>
        <w:spacing w:after="0" w:line="259" w:lineRule="auto"/>
        <w:ind w:left="0" w:firstLine="0"/>
      </w:pPr>
      <w:r>
        <w:rPr>
          <w:rFonts w:ascii="Times New Roman" w:eastAsia="Times New Roman" w:hAnsi="Times New Roman" w:cs="Times New Roman"/>
        </w:rPr>
        <w:t xml:space="preserve"> </w:t>
      </w:r>
    </w:p>
    <w:p w14:paraId="6BFD6CFE" w14:textId="3F310FBA" w:rsidR="00F10333" w:rsidRDefault="00E07526" w:rsidP="00555DBB">
      <w:pPr>
        <w:jc w:val="both"/>
      </w:pPr>
      <w:r>
        <w:t>It is important to be consistent in the use of format, punctuation, capitals, brackets, and italics. This demonstrates a conscious use of Harvard and understanding of how to format a reference depending on the material cited.</w:t>
      </w:r>
      <w:r w:rsidR="00555DBB">
        <w:t xml:space="preserve"> </w:t>
      </w:r>
      <w:r>
        <w:t>Follow the examples in the WU Harvard Referencing Guide.</w:t>
      </w:r>
      <w:r w:rsidR="00555DBB">
        <w:t xml:space="preserve"> </w:t>
      </w:r>
      <w:r>
        <w:t>If a reference is copied and pasted from another source</w:t>
      </w:r>
      <w:r w:rsidR="00DF017E">
        <w:t>,</w:t>
      </w:r>
      <w:r>
        <w:t xml:space="preserve"> it will need to be amended to follow the style as detailed in the WU Harvard Referencing Guide.</w:t>
      </w:r>
      <w:r w:rsidR="006D4919">
        <w:t xml:space="preserve"> </w:t>
      </w:r>
    </w:p>
    <w:p w14:paraId="744B35B2" w14:textId="77777777" w:rsidR="00F10333" w:rsidRDefault="00E07526">
      <w:pPr>
        <w:spacing w:after="141" w:line="259" w:lineRule="auto"/>
        <w:ind w:left="0" w:firstLine="0"/>
      </w:pPr>
      <w:r>
        <w:t xml:space="preserve"> </w:t>
      </w:r>
    </w:p>
    <w:p w14:paraId="0457DD63" w14:textId="77777777" w:rsidR="006D4919" w:rsidRDefault="00E07526" w:rsidP="006D4919">
      <w:pPr>
        <w:pStyle w:val="Heading2"/>
        <w:ind w:left="111"/>
        <w:rPr>
          <w:b w:val="0"/>
        </w:rPr>
      </w:pPr>
      <w:bookmarkStart w:id="33" w:name="_Toc171406745"/>
      <w:r>
        <w:lastRenderedPageBreak/>
        <w:t>FAQs</w:t>
      </w:r>
      <w:bookmarkEnd w:id="33"/>
    </w:p>
    <w:p w14:paraId="39D4CBD9" w14:textId="77777777" w:rsidR="00F10333" w:rsidRDefault="00E07526" w:rsidP="006D4919">
      <w:pPr>
        <w:pStyle w:val="Heading2"/>
        <w:ind w:left="111"/>
      </w:pPr>
      <w:r>
        <w:rPr>
          <w:b w:val="0"/>
        </w:rPr>
        <w:t xml:space="preserve"> </w:t>
      </w:r>
    </w:p>
    <w:p w14:paraId="339D161B" w14:textId="77777777" w:rsidR="006D4919" w:rsidRDefault="00E07526" w:rsidP="006D4919">
      <w:pPr>
        <w:spacing w:after="0" w:line="259" w:lineRule="auto"/>
        <w:ind w:left="111"/>
        <w:rPr>
          <w:b/>
          <w:sz w:val="28"/>
        </w:rPr>
      </w:pPr>
      <w:r>
        <w:rPr>
          <w:b/>
          <w:sz w:val="28"/>
        </w:rPr>
        <w:t>What do I do if there is no author?</w:t>
      </w:r>
    </w:p>
    <w:p w14:paraId="2C65CE38" w14:textId="77777777" w:rsidR="00F10333" w:rsidRDefault="00E07526" w:rsidP="006D4919">
      <w:pPr>
        <w:spacing w:after="0" w:line="259" w:lineRule="auto"/>
        <w:ind w:left="111"/>
      </w:pPr>
      <w:r>
        <w:rPr>
          <w:rFonts w:ascii="Times New Roman" w:eastAsia="Times New Roman" w:hAnsi="Times New Roman" w:cs="Times New Roman"/>
          <w:sz w:val="6"/>
        </w:rPr>
        <w:t xml:space="preserve"> </w:t>
      </w:r>
    </w:p>
    <w:p w14:paraId="58A50DF6" w14:textId="77777777" w:rsidR="006D4919" w:rsidRDefault="00E07526" w:rsidP="00CB1ED0">
      <w:pPr>
        <w:ind w:left="111"/>
        <w:jc w:val="both"/>
      </w:pPr>
      <w:r>
        <w:t>First consider whether the source is reputable – why has nobody put their name to this information?</w:t>
      </w:r>
    </w:p>
    <w:p w14:paraId="4F158B7B" w14:textId="77777777" w:rsidR="00F10333" w:rsidRDefault="00E07526" w:rsidP="00CB1ED0">
      <w:pPr>
        <w:ind w:left="111"/>
        <w:jc w:val="both"/>
      </w:pPr>
      <w:r>
        <w:t xml:space="preserve"> </w:t>
      </w:r>
    </w:p>
    <w:p w14:paraId="0894C3DB" w14:textId="6B13BA99" w:rsidR="00F10333" w:rsidRDefault="00E07526" w:rsidP="00CB1ED0">
      <w:pPr>
        <w:ind w:left="111"/>
        <w:jc w:val="both"/>
      </w:pPr>
      <w:r>
        <w:t>If your source is from the internet, and there is no author, then the organisation which is responsible for the website is considered to be the author (e.g. the Department of Health</w:t>
      </w:r>
      <w:r w:rsidR="004E02F5">
        <w:t>, Wrexham</w:t>
      </w:r>
      <w:r>
        <w:t xml:space="preserve"> University, the BBC). </w:t>
      </w:r>
    </w:p>
    <w:p w14:paraId="1E762480" w14:textId="77777777" w:rsidR="00D85AA4" w:rsidRDefault="00D85AA4">
      <w:pPr>
        <w:ind w:left="111"/>
      </w:pPr>
    </w:p>
    <w:p w14:paraId="4E2A57B0" w14:textId="77777777" w:rsidR="006D4919" w:rsidRDefault="00E07526" w:rsidP="006D4919">
      <w:pPr>
        <w:spacing w:after="0" w:line="259" w:lineRule="auto"/>
        <w:ind w:left="86" w:right="4923" w:hanging="101"/>
        <w:rPr>
          <w:b/>
          <w:sz w:val="28"/>
        </w:rPr>
      </w:pPr>
      <w:r>
        <w:t xml:space="preserve"> </w:t>
      </w:r>
      <w:r>
        <w:rPr>
          <w:b/>
          <w:sz w:val="28"/>
        </w:rPr>
        <w:t>There is no date – what do I do?</w:t>
      </w:r>
    </w:p>
    <w:p w14:paraId="4972DE71" w14:textId="77777777" w:rsidR="00F10333" w:rsidRDefault="00E07526" w:rsidP="006D4919">
      <w:pPr>
        <w:spacing w:after="0" w:line="259" w:lineRule="auto"/>
        <w:ind w:right="4923"/>
      </w:pPr>
      <w:r>
        <w:rPr>
          <w:rFonts w:ascii="Times New Roman" w:eastAsia="Times New Roman" w:hAnsi="Times New Roman" w:cs="Times New Roman"/>
          <w:sz w:val="8"/>
        </w:rPr>
        <w:t xml:space="preserve"> </w:t>
      </w:r>
    </w:p>
    <w:p w14:paraId="56CC7748" w14:textId="77777777" w:rsidR="006D4919" w:rsidRDefault="00E07526" w:rsidP="00CB1ED0">
      <w:pPr>
        <w:ind w:left="111"/>
        <w:jc w:val="both"/>
      </w:pPr>
      <w:r>
        <w:t>You need to think carefully about whether to use undated sources – can you be sure the information is accurate?</w:t>
      </w:r>
    </w:p>
    <w:p w14:paraId="7D08E403" w14:textId="77777777" w:rsidR="00F10333" w:rsidRDefault="00E07526" w:rsidP="00CB1ED0">
      <w:pPr>
        <w:ind w:left="111"/>
        <w:jc w:val="both"/>
      </w:pPr>
      <w:r>
        <w:t xml:space="preserve"> </w:t>
      </w:r>
    </w:p>
    <w:p w14:paraId="592045A4" w14:textId="77777777" w:rsidR="00F10333" w:rsidRDefault="00E07526" w:rsidP="00CB1ED0">
      <w:pPr>
        <w:ind w:left="111"/>
        <w:jc w:val="both"/>
      </w:pPr>
      <w:r>
        <w:t xml:space="preserve">Make sure you identify resources with no dates in your citations. You need to indicate that there is no date of publication - (Jones, no date). </w:t>
      </w:r>
    </w:p>
    <w:p w14:paraId="53AFF0A1" w14:textId="77777777" w:rsidR="00D85AA4" w:rsidRDefault="00D85AA4">
      <w:pPr>
        <w:ind w:left="111"/>
      </w:pPr>
    </w:p>
    <w:p w14:paraId="461C9CD7" w14:textId="77777777" w:rsidR="006D4919" w:rsidRDefault="00E07526" w:rsidP="006D4919">
      <w:pPr>
        <w:spacing w:after="0" w:line="259" w:lineRule="auto"/>
        <w:ind w:left="86" w:right="1029" w:hanging="101"/>
        <w:rPr>
          <w:b/>
          <w:sz w:val="28"/>
        </w:rPr>
      </w:pPr>
      <w:r>
        <w:t xml:space="preserve"> </w:t>
      </w:r>
      <w:r>
        <w:rPr>
          <w:b/>
          <w:sz w:val="28"/>
        </w:rPr>
        <w:t>How many references should I use? How old should they be?</w:t>
      </w:r>
    </w:p>
    <w:p w14:paraId="52B9AC09" w14:textId="77777777" w:rsidR="00F10333" w:rsidRDefault="00E07526" w:rsidP="006D4919">
      <w:pPr>
        <w:spacing w:after="0" w:line="259" w:lineRule="auto"/>
        <w:ind w:left="86" w:right="1029" w:hanging="101"/>
      </w:pPr>
      <w:r>
        <w:rPr>
          <w:rFonts w:ascii="Times New Roman" w:eastAsia="Times New Roman" w:hAnsi="Times New Roman" w:cs="Times New Roman"/>
          <w:sz w:val="8"/>
        </w:rPr>
        <w:t xml:space="preserve"> </w:t>
      </w:r>
    </w:p>
    <w:p w14:paraId="3809BD7F" w14:textId="77777777" w:rsidR="006D4919" w:rsidRDefault="00E07526" w:rsidP="004B27B9">
      <w:pPr>
        <w:ind w:left="111"/>
        <w:jc w:val="both"/>
      </w:pPr>
      <w:r>
        <w:t>There are no definitive answers to these questions as requirements will vary according to the subject you are studying and the type of assignment you are writing. Seek guidance from your lecturer.</w:t>
      </w:r>
    </w:p>
    <w:p w14:paraId="68B77E03" w14:textId="77777777" w:rsidR="00F10333" w:rsidRDefault="00E07526" w:rsidP="006D4919">
      <w:pPr>
        <w:ind w:left="111"/>
      </w:pPr>
      <w:r>
        <w:t xml:space="preserve"> </w:t>
      </w:r>
    </w:p>
    <w:p w14:paraId="626A20DD" w14:textId="77777777" w:rsidR="006D4919" w:rsidRDefault="00E07526" w:rsidP="006D4919">
      <w:pPr>
        <w:spacing w:after="0" w:line="259" w:lineRule="auto"/>
        <w:ind w:left="111"/>
        <w:rPr>
          <w:b/>
          <w:sz w:val="28"/>
        </w:rPr>
      </w:pPr>
      <w:r>
        <w:rPr>
          <w:b/>
          <w:sz w:val="28"/>
        </w:rPr>
        <w:t>What is the difference between a reference list and a bibliography?</w:t>
      </w:r>
    </w:p>
    <w:p w14:paraId="1C7BAE15" w14:textId="77777777" w:rsidR="00F10333" w:rsidRDefault="00E07526" w:rsidP="006D4919">
      <w:pPr>
        <w:spacing w:after="0" w:line="259" w:lineRule="auto"/>
        <w:ind w:left="111"/>
      </w:pPr>
      <w:r>
        <w:rPr>
          <w:sz w:val="8"/>
        </w:rPr>
        <w:t xml:space="preserve"> </w:t>
      </w:r>
    </w:p>
    <w:p w14:paraId="4FD20F67" w14:textId="77777777" w:rsidR="006D4919" w:rsidRDefault="00E07526" w:rsidP="00E820F7">
      <w:pPr>
        <w:ind w:left="111"/>
        <w:jc w:val="both"/>
      </w:pPr>
      <w:r>
        <w:t>A reference list contains details of all the sources you have cited in your assignment.</w:t>
      </w:r>
    </w:p>
    <w:p w14:paraId="48A5CFF7" w14:textId="77777777" w:rsidR="00F10333" w:rsidRDefault="00E07526" w:rsidP="00E820F7">
      <w:pPr>
        <w:jc w:val="both"/>
      </w:pPr>
      <w:r>
        <w:t xml:space="preserve"> </w:t>
      </w:r>
    </w:p>
    <w:p w14:paraId="1C27FFA3" w14:textId="77777777" w:rsidR="006D4919" w:rsidRDefault="00E07526" w:rsidP="00E820F7">
      <w:pPr>
        <w:ind w:left="111"/>
        <w:jc w:val="both"/>
      </w:pPr>
      <w:r>
        <w:t>A bibliography is a list of other sources you have consulted or have found helpful but which you have not cited in your work. These may be sources which may be of additional interest to your reader if they wish to read more on the topic you have written about.</w:t>
      </w:r>
    </w:p>
    <w:p w14:paraId="4586DFF0" w14:textId="77777777" w:rsidR="00F10333" w:rsidRDefault="00E07526" w:rsidP="00E820F7">
      <w:pPr>
        <w:ind w:left="111"/>
        <w:jc w:val="both"/>
      </w:pPr>
      <w:r>
        <w:t xml:space="preserve"> </w:t>
      </w:r>
    </w:p>
    <w:p w14:paraId="6249DE37" w14:textId="77777777" w:rsidR="006D4919" w:rsidRDefault="00E07526" w:rsidP="00E820F7">
      <w:pPr>
        <w:ind w:left="111"/>
        <w:jc w:val="both"/>
      </w:pPr>
      <w:r>
        <w:rPr>
          <w:b/>
        </w:rPr>
        <w:t>Note:</w:t>
      </w:r>
      <w:r>
        <w:t xml:space="preserve">  sometimes people use the terms ‘reference list’ and ‘bibliography’ interchangeably. Check with your lecturer exactly what is required in your assignment.</w:t>
      </w:r>
    </w:p>
    <w:p w14:paraId="46DED0A0" w14:textId="77777777" w:rsidR="00F10333" w:rsidRDefault="00E07526" w:rsidP="006D4919">
      <w:pPr>
        <w:ind w:left="111"/>
      </w:pPr>
      <w:r>
        <w:rPr>
          <w:b/>
          <w:sz w:val="36"/>
        </w:rPr>
        <w:t xml:space="preserve"> </w:t>
      </w:r>
    </w:p>
    <w:p w14:paraId="6CF6727F" w14:textId="77777777" w:rsidR="00F10333" w:rsidRDefault="00E07526">
      <w:pPr>
        <w:pStyle w:val="Heading2"/>
        <w:ind w:left="10"/>
      </w:pPr>
      <w:bookmarkStart w:id="34" w:name="_Toc171406746"/>
      <w:r>
        <w:t>For more help</w:t>
      </w:r>
      <w:bookmarkEnd w:id="34"/>
      <w:r>
        <w:t xml:space="preserve"> </w:t>
      </w:r>
      <w:r>
        <w:rPr>
          <w:b w:val="0"/>
        </w:rPr>
        <w:t xml:space="preserve"> </w:t>
      </w:r>
    </w:p>
    <w:p w14:paraId="45937350" w14:textId="76C8CFF9" w:rsidR="006D4919" w:rsidRDefault="00E07526" w:rsidP="006D4919">
      <w:pPr>
        <w:spacing w:after="0" w:line="259" w:lineRule="auto"/>
        <w:ind w:left="0" w:firstLine="0"/>
      </w:pPr>
      <w:r>
        <w:t xml:space="preserve">Contact Learning Skills – </w:t>
      </w:r>
      <w:hyperlink r:id="rId165" w:history="1">
        <w:r w:rsidR="004E02F5" w:rsidRPr="00F85451">
          <w:rPr>
            <w:rStyle w:val="Hyperlink"/>
          </w:rPr>
          <w:t>learningskills@wrexham.ac.uk</w:t>
        </w:r>
      </w:hyperlink>
    </w:p>
    <w:p w14:paraId="44BBA399" w14:textId="77777777" w:rsidR="00F10333" w:rsidRDefault="00E07526" w:rsidP="006D4919">
      <w:pPr>
        <w:spacing w:after="0" w:line="259" w:lineRule="auto"/>
        <w:ind w:left="0" w:firstLine="0"/>
      </w:pPr>
      <w:r>
        <w:rPr>
          <w:b/>
          <w:sz w:val="21"/>
        </w:rPr>
        <w:t xml:space="preserve"> </w:t>
      </w:r>
    </w:p>
    <w:p w14:paraId="5FF781EF" w14:textId="4D480FFF" w:rsidR="00F10333" w:rsidRDefault="00E07526" w:rsidP="00294E09">
      <w:pPr>
        <w:spacing w:after="1617"/>
        <w:ind w:left="111"/>
      </w:pPr>
      <w:r>
        <w:rPr>
          <w:b/>
        </w:rPr>
        <w:t>Mae’r ddogfen hon ar gael yn y Gymraeg</w:t>
      </w:r>
    </w:p>
    <w:sectPr w:rsidR="00F10333">
      <w:headerReference w:type="even" r:id="rId166"/>
      <w:headerReference w:type="default" r:id="rId167"/>
      <w:footerReference w:type="even" r:id="rId168"/>
      <w:footerReference w:type="default" r:id="rId169"/>
      <w:headerReference w:type="first" r:id="rId170"/>
      <w:footerReference w:type="first" r:id="rId171"/>
      <w:pgSz w:w="11911" w:h="16841"/>
      <w:pgMar w:top="1587" w:right="1414" w:bottom="955" w:left="1220" w:header="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CF6A3" w14:textId="77777777" w:rsidR="00C010F3" w:rsidRDefault="00C010F3">
      <w:pPr>
        <w:spacing w:after="0" w:line="240" w:lineRule="auto"/>
      </w:pPr>
      <w:r>
        <w:separator/>
      </w:r>
    </w:p>
  </w:endnote>
  <w:endnote w:type="continuationSeparator" w:id="0">
    <w:p w14:paraId="11C25E6E" w14:textId="77777777" w:rsidR="00C010F3" w:rsidRDefault="00C010F3">
      <w:pPr>
        <w:spacing w:after="0" w:line="240" w:lineRule="auto"/>
      </w:pPr>
      <w:r>
        <w:continuationSeparator/>
      </w:r>
    </w:p>
  </w:endnote>
  <w:endnote w:type="continuationNotice" w:id="1">
    <w:p w14:paraId="5F6DFBEE" w14:textId="77777777" w:rsidR="00C010F3" w:rsidRDefault="00C010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077FE" w14:textId="77777777" w:rsidR="00401E7F" w:rsidRDefault="00401E7F">
    <w:pPr>
      <w:tabs>
        <w:tab w:val="center" w:pos="560"/>
        <w:tab w:val="center" w:pos="5295"/>
      </w:tabs>
      <w:spacing w:after="0" w:line="259" w:lineRule="auto"/>
      <w:ind w:left="0" w:firstLine="0"/>
    </w:pPr>
    <w:r>
      <w:rPr>
        <w:rFonts w:ascii="Calibri" w:eastAsia="Calibri" w:hAnsi="Calibri" w:cs="Calibri"/>
        <w:sz w:val="22"/>
      </w:rPr>
      <w:tab/>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2E68" w14:textId="19E3925A" w:rsidR="00401E7F" w:rsidRDefault="00401E7F">
    <w:pPr>
      <w:tabs>
        <w:tab w:val="center" w:pos="560"/>
        <w:tab w:val="center" w:pos="5295"/>
      </w:tabs>
      <w:spacing w:after="0" w:line="259" w:lineRule="auto"/>
      <w:ind w:left="0" w:firstLine="0"/>
    </w:pPr>
    <w:r>
      <w:rPr>
        <w:rFonts w:ascii="Calibri" w:eastAsia="Calibri" w:hAnsi="Calibri" w:cs="Calibri"/>
        <w:sz w:val="22"/>
      </w:rPr>
      <w:tab/>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sidR="004631D9">
      <w:rPr>
        <w:noProof/>
      </w:rPr>
      <w:t>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C5C75" w14:textId="77777777" w:rsidR="00401E7F" w:rsidRDefault="00401E7F">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6E029" w14:textId="77777777" w:rsidR="00401E7F" w:rsidRDefault="00401E7F">
    <w:pPr>
      <w:tabs>
        <w:tab w:val="center" w:pos="7059"/>
      </w:tabs>
      <w:spacing w:after="0" w:line="259" w:lineRule="auto"/>
      <w:ind w:left="0" w:firstLine="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t>6</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54B58" w14:textId="570FDAF0" w:rsidR="00401E7F" w:rsidRDefault="00401E7F">
    <w:pPr>
      <w:tabs>
        <w:tab w:val="center" w:pos="7059"/>
      </w:tabs>
      <w:spacing w:after="0" w:line="259" w:lineRule="auto"/>
      <w:ind w:left="0" w:firstLine="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sidR="004631D9">
      <w:rPr>
        <w:noProof/>
      </w:rPr>
      <w:t>8</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43FE1" w14:textId="77777777" w:rsidR="00401E7F" w:rsidRDefault="00401E7F">
    <w:pPr>
      <w:tabs>
        <w:tab w:val="center" w:pos="7059"/>
      </w:tabs>
      <w:spacing w:after="0" w:line="259" w:lineRule="auto"/>
      <w:ind w:left="0" w:firstLine="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t>6</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67DD8" w14:textId="77777777" w:rsidR="00401E7F" w:rsidRDefault="00401E7F">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4447"/>
      <w:docPartObj>
        <w:docPartGallery w:val="Page Numbers (Bottom of Page)"/>
        <w:docPartUnique/>
      </w:docPartObj>
    </w:sdtPr>
    <w:sdtEndPr/>
    <w:sdtContent>
      <w:p w14:paraId="7341A501" w14:textId="2150C639" w:rsidR="00FE4A4A" w:rsidRDefault="00FE4A4A">
        <w:pPr>
          <w:pStyle w:val="Footer"/>
          <w:jc w:val="center"/>
        </w:pPr>
        <w:r>
          <w:fldChar w:fldCharType="begin"/>
        </w:r>
        <w:r>
          <w:instrText>PAGE   \* MERGEFORMAT</w:instrText>
        </w:r>
        <w:r>
          <w:fldChar w:fldCharType="separate"/>
        </w:r>
        <w:r>
          <w:t>2</w:t>
        </w:r>
        <w:r>
          <w:fldChar w:fldCharType="end"/>
        </w:r>
      </w:p>
    </w:sdtContent>
  </w:sdt>
  <w:p w14:paraId="65F00B73" w14:textId="77777777" w:rsidR="00401E7F" w:rsidRDefault="00401E7F">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4B1B3" w14:textId="77777777" w:rsidR="00401E7F" w:rsidRDefault="00401E7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BAA10" w14:textId="77777777" w:rsidR="00C010F3" w:rsidRDefault="00C010F3">
      <w:pPr>
        <w:spacing w:after="0" w:line="240" w:lineRule="auto"/>
      </w:pPr>
      <w:r>
        <w:separator/>
      </w:r>
    </w:p>
  </w:footnote>
  <w:footnote w:type="continuationSeparator" w:id="0">
    <w:p w14:paraId="47DB388E" w14:textId="77777777" w:rsidR="00C010F3" w:rsidRDefault="00C010F3">
      <w:pPr>
        <w:spacing w:after="0" w:line="240" w:lineRule="auto"/>
      </w:pPr>
      <w:r>
        <w:continuationSeparator/>
      </w:r>
    </w:p>
  </w:footnote>
  <w:footnote w:type="continuationNotice" w:id="1">
    <w:p w14:paraId="15BFFB2A" w14:textId="77777777" w:rsidR="00C010F3" w:rsidRDefault="00C010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191A0" w14:textId="77777777" w:rsidR="00401E7F" w:rsidRDefault="00401E7F">
    <w:pPr>
      <w:spacing w:after="0" w:line="259" w:lineRule="auto"/>
      <w:ind w:left="560" w:firstLine="0"/>
    </w:pPr>
    <w:r>
      <w:t xml:space="preserve"> </w:t>
    </w:r>
  </w:p>
  <w:p w14:paraId="5C3C7F2A" w14:textId="77777777" w:rsidR="00401E7F" w:rsidRDefault="00401E7F">
    <w:pPr>
      <w:spacing w:after="0" w:line="259" w:lineRule="auto"/>
      <w:ind w:left="560" w:firstLine="0"/>
    </w:pPr>
    <w:r>
      <w:t xml:space="preserve">September 2021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B3C6F" w14:textId="77777777" w:rsidR="00401E7F" w:rsidRDefault="00401E7F">
    <w:pPr>
      <w:spacing w:after="0" w:line="259" w:lineRule="auto"/>
      <w:ind w:left="560" w:firstLine="0"/>
    </w:pPr>
    <w:r>
      <w:t xml:space="preserve"> </w:t>
    </w:r>
  </w:p>
  <w:p w14:paraId="788A338E" w14:textId="2A6169B1" w:rsidR="00401E7F" w:rsidRDefault="00957E5F">
    <w:pPr>
      <w:spacing w:after="0" w:line="259" w:lineRule="auto"/>
      <w:ind w:left="560" w:firstLine="0"/>
    </w:pPr>
    <w:r>
      <w:t>J</w:t>
    </w:r>
    <w:r w:rsidR="00135BB5">
      <w:t>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6DD84" w14:textId="77EEF565" w:rsidR="26B80291" w:rsidRDefault="26B80291" w:rsidP="26B80291">
    <w:pPr>
      <w:spacing w:after="160" w:line="259" w:lineRule="auto"/>
      <w:ind w:left="0"/>
    </w:pPr>
    <w:r>
      <w:t>J</w:t>
    </w:r>
    <w:r w:rsidR="009B5248">
      <w:t>une</w:t>
    </w:r>
    <w:r>
      <w:t xml:space="preserv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B5B5F" w14:textId="77777777" w:rsidR="00401E7F" w:rsidRDefault="00401E7F">
    <w:pPr>
      <w:spacing w:after="0" w:line="259" w:lineRule="auto"/>
      <w:ind w:left="80" w:firstLine="0"/>
    </w:pPr>
    <w:r>
      <w:t xml:space="preserve"> </w:t>
    </w:r>
  </w:p>
  <w:p w14:paraId="5BFD4904" w14:textId="77777777" w:rsidR="00401E7F" w:rsidRDefault="00401E7F">
    <w:pPr>
      <w:spacing w:after="0" w:line="259" w:lineRule="auto"/>
      <w:ind w:left="80" w:firstLine="0"/>
    </w:pPr>
    <w:r>
      <w:t xml:space="preserve">September 2021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0165E" w14:textId="77777777" w:rsidR="00401E7F" w:rsidRDefault="00401E7F">
    <w:pPr>
      <w:spacing w:after="0" w:line="259" w:lineRule="auto"/>
      <w:ind w:left="80" w:firstLine="0"/>
    </w:pPr>
    <w:r>
      <w:t xml:space="preserve"> </w:t>
    </w:r>
  </w:p>
  <w:p w14:paraId="78A6D0C3" w14:textId="2A007B59" w:rsidR="00401E7F" w:rsidRDefault="00AD498E">
    <w:pPr>
      <w:spacing w:after="0" w:line="259" w:lineRule="auto"/>
      <w:ind w:left="80" w:firstLine="0"/>
    </w:pPr>
    <w:r>
      <w:t>June</w:t>
    </w:r>
    <w:r w:rsidR="003F04A3">
      <w:t xml:space="preserve"> 2024</w:t>
    </w:r>
    <w:r w:rsidR="00401E7F">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219B7" w14:textId="77777777" w:rsidR="00401E7F" w:rsidRDefault="00401E7F">
    <w:pPr>
      <w:spacing w:after="0" w:line="259" w:lineRule="auto"/>
      <w:ind w:left="80" w:firstLine="0"/>
    </w:pPr>
    <w:r>
      <w:t xml:space="preserve"> </w:t>
    </w:r>
  </w:p>
  <w:p w14:paraId="6CB15626" w14:textId="77777777" w:rsidR="00401E7F" w:rsidRDefault="00401E7F">
    <w:pPr>
      <w:spacing w:after="0" w:line="259" w:lineRule="auto"/>
      <w:ind w:left="80" w:firstLine="0"/>
    </w:pPr>
    <w:r>
      <w:t xml:space="preserve">September 2021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A3813" w14:textId="77777777" w:rsidR="00401E7F" w:rsidRDefault="00401E7F">
    <w:pPr>
      <w:spacing w:after="0" w:line="259" w:lineRule="auto"/>
      <w:ind w:left="0" w:firstLine="0"/>
    </w:pPr>
    <w:r>
      <w:t xml:space="preserve"> </w:t>
    </w:r>
  </w:p>
  <w:p w14:paraId="2015FF94" w14:textId="77777777" w:rsidR="00401E7F" w:rsidRDefault="00401E7F">
    <w:pPr>
      <w:spacing w:after="0" w:line="259" w:lineRule="auto"/>
      <w:ind w:left="0" w:firstLine="0"/>
    </w:pPr>
    <w:r>
      <w:t xml:space="preserve">September 2021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7A058" w14:textId="77777777" w:rsidR="00401E7F" w:rsidRDefault="00401E7F">
    <w:pPr>
      <w:spacing w:after="0" w:line="259" w:lineRule="auto"/>
      <w:ind w:left="0" w:firstLine="0"/>
    </w:pPr>
    <w:r>
      <w:t xml:space="preserve"> </w:t>
    </w:r>
  </w:p>
  <w:p w14:paraId="062F331A" w14:textId="29128EB5" w:rsidR="00401E7F" w:rsidRDefault="004E02F5">
    <w:pPr>
      <w:spacing w:after="0" w:line="259" w:lineRule="auto"/>
      <w:ind w:left="0" w:firstLine="0"/>
    </w:pPr>
    <w:r>
      <w:t>September 2023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E609C" w14:textId="77777777" w:rsidR="00401E7F" w:rsidRDefault="00401E7F">
    <w:pPr>
      <w:spacing w:after="0" w:line="259" w:lineRule="auto"/>
      <w:ind w:left="0" w:firstLine="0"/>
    </w:pPr>
    <w:r>
      <w:t xml:space="preserve"> </w:t>
    </w:r>
  </w:p>
  <w:p w14:paraId="53CD3EDA" w14:textId="77777777" w:rsidR="00401E7F" w:rsidRDefault="00401E7F">
    <w:pPr>
      <w:spacing w:after="0" w:line="259" w:lineRule="auto"/>
      <w:ind w:left="0" w:firstLine="0"/>
    </w:pPr>
    <w:r>
      <w:t xml:space="preserve">September 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39A1"/>
    <w:multiLevelType w:val="hybridMultilevel"/>
    <w:tmpl w:val="3B4428C8"/>
    <w:lvl w:ilvl="0" w:tplc="020A8C5A">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268F6">
      <w:start w:val="1"/>
      <w:numFmt w:val="bullet"/>
      <w:lvlText w:val="o"/>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CA7FC6">
      <w:start w:val="1"/>
      <w:numFmt w:val="bullet"/>
      <w:lvlText w:val="▪"/>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068A02">
      <w:start w:val="1"/>
      <w:numFmt w:val="bullet"/>
      <w:lvlText w:val="•"/>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D016FC">
      <w:start w:val="1"/>
      <w:numFmt w:val="bullet"/>
      <w:lvlText w:val="o"/>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F2E832">
      <w:start w:val="1"/>
      <w:numFmt w:val="bullet"/>
      <w:lvlText w:val="▪"/>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07B44">
      <w:start w:val="1"/>
      <w:numFmt w:val="bullet"/>
      <w:lvlText w:val="•"/>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0679B6">
      <w:start w:val="1"/>
      <w:numFmt w:val="bullet"/>
      <w:lvlText w:val="o"/>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00645E">
      <w:start w:val="1"/>
      <w:numFmt w:val="bullet"/>
      <w:lvlText w:val="▪"/>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F211DD"/>
    <w:multiLevelType w:val="hybridMultilevel"/>
    <w:tmpl w:val="E3BE9F96"/>
    <w:lvl w:ilvl="0" w:tplc="A4CA6C18">
      <w:start w:val="1"/>
      <w:numFmt w:val="bullet"/>
      <w:lvlText w:val=" "/>
      <w:lvlJc w:val="left"/>
      <w:pPr>
        <w:tabs>
          <w:tab w:val="num" w:pos="1800"/>
        </w:tabs>
        <w:ind w:left="1800" w:hanging="360"/>
      </w:pPr>
      <w:rPr>
        <w:rFonts w:ascii="Calibri" w:hAnsi="Calibri" w:hint="default"/>
      </w:rPr>
    </w:lvl>
    <w:lvl w:ilvl="1" w:tplc="65E2EADA">
      <w:start w:val="1"/>
      <w:numFmt w:val="bullet"/>
      <w:lvlText w:val=" "/>
      <w:lvlJc w:val="left"/>
      <w:pPr>
        <w:tabs>
          <w:tab w:val="num" w:pos="2520"/>
        </w:tabs>
        <w:ind w:left="2520" w:hanging="360"/>
      </w:pPr>
      <w:rPr>
        <w:rFonts w:ascii="Calibri" w:hAnsi="Calibri" w:hint="default"/>
      </w:rPr>
    </w:lvl>
    <w:lvl w:ilvl="2" w:tplc="5B508C50" w:tentative="1">
      <w:start w:val="1"/>
      <w:numFmt w:val="bullet"/>
      <w:lvlText w:val=" "/>
      <w:lvlJc w:val="left"/>
      <w:pPr>
        <w:tabs>
          <w:tab w:val="num" w:pos="3240"/>
        </w:tabs>
        <w:ind w:left="3240" w:hanging="360"/>
      </w:pPr>
      <w:rPr>
        <w:rFonts w:ascii="Calibri" w:hAnsi="Calibri" w:hint="default"/>
      </w:rPr>
    </w:lvl>
    <w:lvl w:ilvl="3" w:tplc="586EE6E6" w:tentative="1">
      <w:start w:val="1"/>
      <w:numFmt w:val="bullet"/>
      <w:lvlText w:val=" "/>
      <w:lvlJc w:val="left"/>
      <w:pPr>
        <w:tabs>
          <w:tab w:val="num" w:pos="3960"/>
        </w:tabs>
        <w:ind w:left="3960" w:hanging="360"/>
      </w:pPr>
      <w:rPr>
        <w:rFonts w:ascii="Calibri" w:hAnsi="Calibri" w:hint="default"/>
      </w:rPr>
    </w:lvl>
    <w:lvl w:ilvl="4" w:tplc="C0C4B87C" w:tentative="1">
      <w:start w:val="1"/>
      <w:numFmt w:val="bullet"/>
      <w:lvlText w:val=" "/>
      <w:lvlJc w:val="left"/>
      <w:pPr>
        <w:tabs>
          <w:tab w:val="num" w:pos="4680"/>
        </w:tabs>
        <w:ind w:left="4680" w:hanging="360"/>
      </w:pPr>
      <w:rPr>
        <w:rFonts w:ascii="Calibri" w:hAnsi="Calibri" w:hint="default"/>
      </w:rPr>
    </w:lvl>
    <w:lvl w:ilvl="5" w:tplc="162633CC" w:tentative="1">
      <w:start w:val="1"/>
      <w:numFmt w:val="bullet"/>
      <w:lvlText w:val=" "/>
      <w:lvlJc w:val="left"/>
      <w:pPr>
        <w:tabs>
          <w:tab w:val="num" w:pos="5400"/>
        </w:tabs>
        <w:ind w:left="5400" w:hanging="360"/>
      </w:pPr>
      <w:rPr>
        <w:rFonts w:ascii="Calibri" w:hAnsi="Calibri" w:hint="default"/>
      </w:rPr>
    </w:lvl>
    <w:lvl w:ilvl="6" w:tplc="68E0E4CA" w:tentative="1">
      <w:start w:val="1"/>
      <w:numFmt w:val="bullet"/>
      <w:lvlText w:val=" "/>
      <w:lvlJc w:val="left"/>
      <w:pPr>
        <w:tabs>
          <w:tab w:val="num" w:pos="6120"/>
        </w:tabs>
        <w:ind w:left="6120" w:hanging="360"/>
      </w:pPr>
      <w:rPr>
        <w:rFonts w:ascii="Calibri" w:hAnsi="Calibri" w:hint="default"/>
      </w:rPr>
    </w:lvl>
    <w:lvl w:ilvl="7" w:tplc="CFE86EFA" w:tentative="1">
      <w:start w:val="1"/>
      <w:numFmt w:val="bullet"/>
      <w:lvlText w:val=" "/>
      <w:lvlJc w:val="left"/>
      <w:pPr>
        <w:tabs>
          <w:tab w:val="num" w:pos="6840"/>
        </w:tabs>
        <w:ind w:left="6840" w:hanging="360"/>
      </w:pPr>
      <w:rPr>
        <w:rFonts w:ascii="Calibri" w:hAnsi="Calibri" w:hint="default"/>
      </w:rPr>
    </w:lvl>
    <w:lvl w:ilvl="8" w:tplc="E44495CC" w:tentative="1">
      <w:start w:val="1"/>
      <w:numFmt w:val="bullet"/>
      <w:lvlText w:val=" "/>
      <w:lvlJc w:val="left"/>
      <w:pPr>
        <w:tabs>
          <w:tab w:val="num" w:pos="7560"/>
        </w:tabs>
        <w:ind w:left="7560" w:hanging="360"/>
      </w:pPr>
      <w:rPr>
        <w:rFonts w:ascii="Calibri" w:hAnsi="Calibri" w:hint="default"/>
      </w:rPr>
    </w:lvl>
  </w:abstractNum>
  <w:abstractNum w:abstractNumId="2" w15:restartNumberingAfterBreak="0">
    <w:nsid w:val="44512134"/>
    <w:multiLevelType w:val="hybridMultilevel"/>
    <w:tmpl w:val="F7644AD0"/>
    <w:lvl w:ilvl="0" w:tplc="5CE67CB6">
      <w:numFmt w:val="bullet"/>
      <w:lvlText w:val="-"/>
      <w:lvlJc w:val="left"/>
      <w:pPr>
        <w:ind w:left="1020" w:hanging="360"/>
      </w:pPr>
      <w:rPr>
        <w:rFonts w:ascii="Arial" w:eastAsia="Arial" w:hAnsi="Arial" w:cs="Aria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3" w15:restartNumberingAfterBreak="0">
    <w:nsid w:val="614A19FA"/>
    <w:multiLevelType w:val="hybridMultilevel"/>
    <w:tmpl w:val="6792C848"/>
    <w:lvl w:ilvl="0" w:tplc="2F4019E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036399"/>
    <w:multiLevelType w:val="hybridMultilevel"/>
    <w:tmpl w:val="41BE740E"/>
    <w:lvl w:ilvl="0" w:tplc="AA74A1C6">
      <w:start w:val="1"/>
      <w:numFmt w:val="bullet"/>
      <w:lvlText w:val="-"/>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EA7E26">
      <w:start w:val="1"/>
      <w:numFmt w:val="bullet"/>
      <w:lvlText w:val="o"/>
      <w:lvlJc w:val="left"/>
      <w:pPr>
        <w:ind w:left="1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5A9196">
      <w:start w:val="1"/>
      <w:numFmt w:val="bullet"/>
      <w:lvlText w:val="▪"/>
      <w:lvlJc w:val="left"/>
      <w:pPr>
        <w:ind w:left="2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3CF6EC">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C40B44">
      <w:start w:val="1"/>
      <w:numFmt w:val="bullet"/>
      <w:lvlText w:val="o"/>
      <w:lvlJc w:val="left"/>
      <w:pPr>
        <w:ind w:left="3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C63982">
      <w:start w:val="1"/>
      <w:numFmt w:val="bullet"/>
      <w:lvlText w:val="▪"/>
      <w:lvlJc w:val="left"/>
      <w:pPr>
        <w:ind w:left="4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8C99A8">
      <w:start w:val="1"/>
      <w:numFmt w:val="bullet"/>
      <w:lvlText w:val="•"/>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6A8780">
      <w:start w:val="1"/>
      <w:numFmt w:val="bullet"/>
      <w:lvlText w:val="o"/>
      <w:lvlJc w:val="left"/>
      <w:pPr>
        <w:ind w:left="5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64B0E0">
      <w:start w:val="1"/>
      <w:numFmt w:val="bullet"/>
      <w:lvlText w:val="▪"/>
      <w:lvlJc w:val="left"/>
      <w:pPr>
        <w:ind w:left="6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5F5A5C"/>
    <w:multiLevelType w:val="hybridMultilevel"/>
    <w:tmpl w:val="AC8CE290"/>
    <w:lvl w:ilvl="0" w:tplc="2F4019EC">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3AB930">
      <w:start w:val="1"/>
      <w:numFmt w:val="bullet"/>
      <w:lvlText w:val="o"/>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5A1552">
      <w:start w:val="1"/>
      <w:numFmt w:val="bullet"/>
      <w:lvlText w:val="▪"/>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5CE272">
      <w:start w:val="1"/>
      <w:numFmt w:val="bullet"/>
      <w:lvlText w:val="•"/>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30951C">
      <w:start w:val="1"/>
      <w:numFmt w:val="bullet"/>
      <w:lvlText w:val="o"/>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3AE9DB2">
      <w:start w:val="1"/>
      <w:numFmt w:val="bullet"/>
      <w:lvlText w:val="▪"/>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D05990">
      <w:start w:val="1"/>
      <w:numFmt w:val="bullet"/>
      <w:lvlText w:val="•"/>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086264">
      <w:start w:val="1"/>
      <w:numFmt w:val="bullet"/>
      <w:lvlText w:val="o"/>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5C1D28">
      <w:start w:val="1"/>
      <w:numFmt w:val="bullet"/>
      <w:lvlText w:val="▪"/>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75432457">
    <w:abstractNumId w:val="5"/>
  </w:num>
  <w:num w:numId="2" w16cid:durableId="260144669">
    <w:abstractNumId w:val="0"/>
  </w:num>
  <w:num w:numId="3" w16cid:durableId="2124644064">
    <w:abstractNumId w:val="4"/>
  </w:num>
  <w:num w:numId="4" w16cid:durableId="417675477">
    <w:abstractNumId w:val="2"/>
  </w:num>
  <w:num w:numId="5" w16cid:durableId="1422873810">
    <w:abstractNumId w:val="0"/>
  </w:num>
  <w:num w:numId="6" w16cid:durableId="1855194417">
    <w:abstractNumId w:val="3"/>
  </w:num>
  <w:num w:numId="7" w16cid:durableId="147386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333"/>
    <w:rsid w:val="000114A8"/>
    <w:rsid w:val="000145B6"/>
    <w:rsid w:val="000172A0"/>
    <w:rsid w:val="00020002"/>
    <w:rsid w:val="00030F9C"/>
    <w:rsid w:val="0005109F"/>
    <w:rsid w:val="00052C2F"/>
    <w:rsid w:val="00060501"/>
    <w:rsid w:val="000676DF"/>
    <w:rsid w:val="000824B9"/>
    <w:rsid w:val="00084F43"/>
    <w:rsid w:val="000C4889"/>
    <w:rsid w:val="000D033C"/>
    <w:rsid w:val="000D0D4C"/>
    <w:rsid w:val="000D57A0"/>
    <w:rsid w:val="000D7C8A"/>
    <w:rsid w:val="000E41C4"/>
    <w:rsid w:val="000F7845"/>
    <w:rsid w:val="00101680"/>
    <w:rsid w:val="00102F24"/>
    <w:rsid w:val="00116283"/>
    <w:rsid w:val="00120E69"/>
    <w:rsid w:val="00135BB5"/>
    <w:rsid w:val="00140ED0"/>
    <w:rsid w:val="001457FC"/>
    <w:rsid w:val="0014597E"/>
    <w:rsid w:val="00157197"/>
    <w:rsid w:val="00165384"/>
    <w:rsid w:val="00166811"/>
    <w:rsid w:val="00175E02"/>
    <w:rsid w:val="00190885"/>
    <w:rsid w:val="001926E5"/>
    <w:rsid w:val="001B38DB"/>
    <w:rsid w:val="001B7A2D"/>
    <w:rsid w:val="001D6D8F"/>
    <w:rsid w:val="001E1B2D"/>
    <w:rsid w:val="00201136"/>
    <w:rsid w:val="00207993"/>
    <w:rsid w:val="00211224"/>
    <w:rsid w:val="002148AE"/>
    <w:rsid w:val="00226B94"/>
    <w:rsid w:val="002347C1"/>
    <w:rsid w:val="0024058C"/>
    <w:rsid w:val="00245D37"/>
    <w:rsid w:val="0024693E"/>
    <w:rsid w:val="00252A2F"/>
    <w:rsid w:val="00253A55"/>
    <w:rsid w:val="0026072B"/>
    <w:rsid w:val="00262979"/>
    <w:rsid w:val="00263EC8"/>
    <w:rsid w:val="00274004"/>
    <w:rsid w:val="00283B69"/>
    <w:rsid w:val="002844B9"/>
    <w:rsid w:val="00293CC2"/>
    <w:rsid w:val="00294E09"/>
    <w:rsid w:val="002A2B12"/>
    <w:rsid w:val="002B2C08"/>
    <w:rsid w:val="002C36EE"/>
    <w:rsid w:val="002D2DDC"/>
    <w:rsid w:val="002D69C7"/>
    <w:rsid w:val="002E4D8E"/>
    <w:rsid w:val="002F244C"/>
    <w:rsid w:val="002F270A"/>
    <w:rsid w:val="002F2EFF"/>
    <w:rsid w:val="002F6022"/>
    <w:rsid w:val="002F7B04"/>
    <w:rsid w:val="00302841"/>
    <w:rsid w:val="00304A0C"/>
    <w:rsid w:val="00307505"/>
    <w:rsid w:val="00311AF7"/>
    <w:rsid w:val="003120B6"/>
    <w:rsid w:val="0031497A"/>
    <w:rsid w:val="0032575E"/>
    <w:rsid w:val="0032615C"/>
    <w:rsid w:val="00340853"/>
    <w:rsid w:val="0035752A"/>
    <w:rsid w:val="00362F71"/>
    <w:rsid w:val="00370212"/>
    <w:rsid w:val="00371E39"/>
    <w:rsid w:val="00375B7D"/>
    <w:rsid w:val="00387607"/>
    <w:rsid w:val="003A2F62"/>
    <w:rsid w:val="003B4726"/>
    <w:rsid w:val="003C0052"/>
    <w:rsid w:val="003C43B9"/>
    <w:rsid w:val="003C6E98"/>
    <w:rsid w:val="003D07E0"/>
    <w:rsid w:val="003D3C65"/>
    <w:rsid w:val="003D3FFA"/>
    <w:rsid w:val="003D4B18"/>
    <w:rsid w:val="003D5E5B"/>
    <w:rsid w:val="003E166D"/>
    <w:rsid w:val="003E2DFA"/>
    <w:rsid w:val="003E654F"/>
    <w:rsid w:val="003F04A3"/>
    <w:rsid w:val="003F1EAA"/>
    <w:rsid w:val="003F27FD"/>
    <w:rsid w:val="00401E7F"/>
    <w:rsid w:val="00412B7D"/>
    <w:rsid w:val="004229D5"/>
    <w:rsid w:val="004258C3"/>
    <w:rsid w:val="004279F6"/>
    <w:rsid w:val="00430BDD"/>
    <w:rsid w:val="00435D13"/>
    <w:rsid w:val="00441CB5"/>
    <w:rsid w:val="0044502E"/>
    <w:rsid w:val="004557D4"/>
    <w:rsid w:val="0046182F"/>
    <w:rsid w:val="004631D9"/>
    <w:rsid w:val="004654D9"/>
    <w:rsid w:val="004732CF"/>
    <w:rsid w:val="004835A2"/>
    <w:rsid w:val="0048614E"/>
    <w:rsid w:val="004A1921"/>
    <w:rsid w:val="004B27B9"/>
    <w:rsid w:val="004C2CC3"/>
    <w:rsid w:val="004C6603"/>
    <w:rsid w:val="004E02F5"/>
    <w:rsid w:val="004E0F77"/>
    <w:rsid w:val="004E3349"/>
    <w:rsid w:val="004E6D61"/>
    <w:rsid w:val="004F67A9"/>
    <w:rsid w:val="004F7F2C"/>
    <w:rsid w:val="00517BDD"/>
    <w:rsid w:val="005262B3"/>
    <w:rsid w:val="00530C0F"/>
    <w:rsid w:val="00536C78"/>
    <w:rsid w:val="00546F11"/>
    <w:rsid w:val="00554310"/>
    <w:rsid w:val="00555DBB"/>
    <w:rsid w:val="00581632"/>
    <w:rsid w:val="0058198F"/>
    <w:rsid w:val="00591776"/>
    <w:rsid w:val="005B0848"/>
    <w:rsid w:val="005B2A50"/>
    <w:rsid w:val="005B4847"/>
    <w:rsid w:val="005B6AC3"/>
    <w:rsid w:val="005C104C"/>
    <w:rsid w:val="005C5328"/>
    <w:rsid w:val="005C7FCB"/>
    <w:rsid w:val="005D216F"/>
    <w:rsid w:val="005D5F98"/>
    <w:rsid w:val="005E0A58"/>
    <w:rsid w:val="005E2D74"/>
    <w:rsid w:val="005F3A31"/>
    <w:rsid w:val="00601030"/>
    <w:rsid w:val="006163BC"/>
    <w:rsid w:val="00623807"/>
    <w:rsid w:val="00624839"/>
    <w:rsid w:val="00631146"/>
    <w:rsid w:val="00642BB7"/>
    <w:rsid w:val="006500DC"/>
    <w:rsid w:val="00666ADC"/>
    <w:rsid w:val="006824EE"/>
    <w:rsid w:val="00687AED"/>
    <w:rsid w:val="00692DB6"/>
    <w:rsid w:val="006A4C42"/>
    <w:rsid w:val="006A56E8"/>
    <w:rsid w:val="006A724D"/>
    <w:rsid w:val="006B52C6"/>
    <w:rsid w:val="006B74E8"/>
    <w:rsid w:val="006B7A76"/>
    <w:rsid w:val="006C025B"/>
    <w:rsid w:val="006C263F"/>
    <w:rsid w:val="006C6AA0"/>
    <w:rsid w:val="006D4919"/>
    <w:rsid w:val="006E2911"/>
    <w:rsid w:val="006E4940"/>
    <w:rsid w:val="006E6547"/>
    <w:rsid w:val="006E6C21"/>
    <w:rsid w:val="006E7E96"/>
    <w:rsid w:val="006F49A1"/>
    <w:rsid w:val="0071094A"/>
    <w:rsid w:val="00711BED"/>
    <w:rsid w:val="007239AB"/>
    <w:rsid w:val="00724062"/>
    <w:rsid w:val="007254F6"/>
    <w:rsid w:val="00730077"/>
    <w:rsid w:val="00746FBE"/>
    <w:rsid w:val="0074792D"/>
    <w:rsid w:val="007505D9"/>
    <w:rsid w:val="00766435"/>
    <w:rsid w:val="00793BB6"/>
    <w:rsid w:val="00794C0D"/>
    <w:rsid w:val="00795952"/>
    <w:rsid w:val="00797ECA"/>
    <w:rsid w:val="007A0121"/>
    <w:rsid w:val="007A0AC6"/>
    <w:rsid w:val="007A1C8A"/>
    <w:rsid w:val="007A43C4"/>
    <w:rsid w:val="007A455E"/>
    <w:rsid w:val="007A62A6"/>
    <w:rsid w:val="007A7417"/>
    <w:rsid w:val="007B134A"/>
    <w:rsid w:val="007B134B"/>
    <w:rsid w:val="007C0C0D"/>
    <w:rsid w:val="007D0E75"/>
    <w:rsid w:val="007D2987"/>
    <w:rsid w:val="007F5BD1"/>
    <w:rsid w:val="00800C20"/>
    <w:rsid w:val="00801BE6"/>
    <w:rsid w:val="00814F94"/>
    <w:rsid w:val="00824934"/>
    <w:rsid w:val="008370FD"/>
    <w:rsid w:val="00846F43"/>
    <w:rsid w:val="00855581"/>
    <w:rsid w:val="00857156"/>
    <w:rsid w:val="00866A0A"/>
    <w:rsid w:val="00871A9C"/>
    <w:rsid w:val="00891673"/>
    <w:rsid w:val="008A799D"/>
    <w:rsid w:val="008B017F"/>
    <w:rsid w:val="008B0D8C"/>
    <w:rsid w:val="008D0662"/>
    <w:rsid w:val="008F09E5"/>
    <w:rsid w:val="008F7CA3"/>
    <w:rsid w:val="009000B3"/>
    <w:rsid w:val="00906932"/>
    <w:rsid w:val="0092524C"/>
    <w:rsid w:val="009312C5"/>
    <w:rsid w:val="009508EC"/>
    <w:rsid w:val="00957E5F"/>
    <w:rsid w:val="00961842"/>
    <w:rsid w:val="00970E7E"/>
    <w:rsid w:val="00974670"/>
    <w:rsid w:val="009774FB"/>
    <w:rsid w:val="00982047"/>
    <w:rsid w:val="00986530"/>
    <w:rsid w:val="00986D15"/>
    <w:rsid w:val="009A6607"/>
    <w:rsid w:val="009A7C33"/>
    <w:rsid w:val="009B33F9"/>
    <w:rsid w:val="009B5248"/>
    <w:rsid w:val="009C384A"/>
    <w:rsid w:val="009C3CC4"/>
    <w:rsid w:val="009C451B"/>
    <w:rsid w:val="009D35CA"/>
    <w:rsid w:val="009D4295"/>
    <w:rsid w:val="009D433A"/>
    <w:rsid w:val="009D53B2"/>
    <w:rsid w:val="009D541C"/>
    <w:rsid w:val="00A105E7"/>
    <w:rsid w:val="00A11596"/>
    <w:rsid w:val="00A31B6C"/>
    <w:rsid w:val="00A35E59"/>
    <w:rsid w:val="00A4247E"/>
    <w:rsid w:val="00A43923"/>
    <w:rsid w:val="00A4655E"/>
    <w:rsid w:val="00A525F6"/>
    <w:rsid w:val="00A556DF"/>
    <w:rsid w:val="00A62249"/>
    <w:rsid w:val="00A624B0"/>
    <w:rsid w:val="00A62559"/>
    <w:rsid w:val="00A651E0"/>
    <w:rsid w:val="00A668D8"/>
    <w:rsid w:val="00A74BD0"/>
    <w:rsid w:val="00A753E9"/>
    <w:rsid w:val="00A82F4E"/>
    <w:rsid w:val="00A83584"/>
    <w:rsid w:val="00A862C6"/>
    <w:rsid w:val="00A9239B"/>
    <w:rsid w:val="00A9427A"/>
    <w:rsid w:val="00AA25A1"/>
    <w:rsid w:val="00AB7B1A"/>
    <w:rsid w:val="00AC0BF9"/>
    <w:rsid w:val="00AD28CE"/>
    <w:rsid w:val="00AD498E"/>
    <w:rsid w:val="00AF5811"/>
    <w:rsid w:val="00B0723A"/>
    <w:rsid w:val="00B125FA"/>
    <w:rsid w:val="00B16439"/>
    <w:rsid w:val="00B226C8"/>
    <w:rsid w:val="00B27DDF"/>
    <w:rsid w:val="00B27F4A"/>
    <w:rsid w:val="00B349D0"/>
    <w:rsid w:val="00B5047E"/>
    <w:rsid w:val="00B513B2"/>
    <w:rsid w:val="00B562CF"/>
    <w:rsid w:val="00B661BC"/>
    <w:rsid w:val="00B66416"/>
    <w:rsid w:val="00B809B9"/>
    <w:rsid w:val="00B83469"/>
    <w:rsid w:val="00B93B2B"/>
    <w:rsid w:val="00BA334C"/>
    <w:rsid w:val="00BA5A75"/>
    <w:rsid w:val="00BA5FAE"/>
    <w:rsid w:val="00BB3A90"/>
    <w:rsid w:val="00BB5A05"/>
    <w:rsid w:val="00BB5D01"/>
    <w:rsid w:val="00BC2E37"/>
    <w:rsid w:val="00BD3574"/>
    <w:rsid w:val="00BF21A8"/>
    <w:rsid w:val="00BF37CE"/>
    <w:rsid w:val="00BF7FEB"/>
    <w:rsid w:val="00C00C3A"/>
    <w:rsid w:val="00C010F3"/>
    <w:rsid w:val="00C0192A"/>
    <w:rsid w:val="00C026B2"/>
    <w:rsid w:val="00C04234"/>
    <w:rsid w:val="00C1166F"/>
    <w:rsid w:val="00C16652"/>
    <w:rsid w:val="00C20EC7"/>
    <w:rsid w:val="00C22904"/>
    <w:rsid w:val="00C27C80"/>
    <w:rsid w:val="00C3497F"/>
    <w:rsid w:val="00C456DA"/>
    <w:rsid w:val="00C54FD8"/>
    <w:rsid w:val="00C601A0"/>
    <w:rsid w:val="00C60E4C"/>
    <w:rsid w:val="00C61FD0"/>
    <w:rsid w:val="00C7452C"/>
    <w:rsid w:val="00C854DD"/>
    <w:rsid w:val="00CA63D6"/>
    <w:rsid w:val="00CB02EB"/>
    <w:rsid w:val="00CB1ED0"/>
    <w:rsid w:val="00CD42B6"/>
    <w:rsid w:val="00CF05FD"/>
    <w:rsid w:val="00CF0E21"/>
    <w:rsid w:val="00CF1FD5"/>
    <w:rsid w:val="00D0480B"/>
    <w:rsid w:val="00D04AFD"/>
    <w:rsid w:val="00D1750D"/>
    <w:rsid w:val="00D26784"/>
    <w:rsid w:val="00D33428"/>
    <w:rsid w:val="00D508F9"/>
    <w:rsid w:val="00D55B40"/>
    <w:rsid w:val="00D62000"/>
    <w:rsid w:val="00D6607F"/>
    <w:rsid w:val="00D777FE"/>
    <w:rsid w:val="00D85AA4"/>
    <w:rsid w:val="00D93C5A"/>
    <w:rsid w:val="00D94CBB"/>
    <w:rsid w:val="00DA4111"/>
    <w:rsid w:val="00DA43BE"/>
    <w:rsid w:val="00DB745A"/>
    <w:rsid w:val="00DE514A"/>
    <w:rsid w:val="00DF017E"/>
    <w:rsid w:val="00DF3236"/>
    <w:rsid w:val="00DF3EA6"/>
    <w:rsid w:val="00DF7A2E"/>
    <w:rsid w:val="00E02D7C"/>
    <w:rsid w:val="00E07526"/>
    <w:rsid w:val="00E35ADF"/>
    <w:rsid w:val="00E445BB"/>
    <w:rsid w:val="00E44E09"/>
    <w:rsid w:val="00E45429"/>
    <w:rsid w:val="00E45EE1"/>
    <w:rsid w:val="00E469F0"/>
    <w:rsid w:val="00E55C1A"/>
    <w:rsid w:val="00E61BA7"/>
    <w:rsid w:val="00E64853"/>
    <w:rsid w:val="00E6638C"/>
    <w:rsid w:val="00E7139E"/>
    <w:rsid w:val="00E808B5"/>
    <w:rsid w:val="00E820F7"/>
    <w:rsid w:val="00E9128E"/>
    <w:rsid w:val="00E9156A"/>
    <w:rsid w:val="00E96510"/>
    <w:rsid w:val="00E9771A"/>
    <w:rsid w:val="00EA4C39"/>
    <w:rsid w:val="00EB2350"/>
    <w:rsid w:val="00ED0FD2"/>
    <w:rsid w:val="00ED319C"/>
    <w:rsid w:val="00ED66F1"/>
    <w:rsid w:val="00ED7EA6"/>
    <w:rsid w:val="00EE01BD"/>
    <w:rsid w:val="00EE106E"/>
    <w:rsid w:val="00EE7DE1"/>
    <w:rsid w:val="00EF0389"/>
    <w:rsid w:val="00EF6D9E"/>
    <w:rsid w:val="00F10333"/>
    <w:rsid w:val="00F1092F"/>
    <w:rsid w:val="00F17A44"/>
    <w:rsid w:val="00F26B7D"/>
    <w:rsid w:val="00F31317"/>
    <w:rsid w:val="00F33B91"/>
    <w:rsid w:val="00F37A9B"/>
    <w:rsid w:val="00F446F5"/>
    <w:rsid w:val="00F5747C"/>
    <w:rsid w:val="00F64BA8"/>
    <w:rsid w:val="00F76FDD"/>
    <w:rsid w:val="00F90ECB"/>
    <w:rsid w:val="00FA0C44"/>
    <w:rsid w:val="00FA5E08"/>
    <w:rsid w:val="00FB05BE"/>
    <w:rsid w:val="00FB0CA9"/>
    <w:rsid w:val="00FB2FE8"/>
    <w:rsid w:val="00FC3753"/>
    <w:rsid w:val="00FC3A82"/>
    <w:rsid w:val="00FC69FC"/>
    <w:rsid w:val="00FE4A4A"/>
    <w:rsid w:val="00FF1FEC"/>
    <w:rsid w:val="00FF33C4"/>
    <w:rsid w:val="04868F0A"/>
    <w:rsid w:val="0733277B"/>
    <w:rsid w:val="08567008"/>
    <w:rsid w:val="14D95857"/>
    <w:rsid w:val="1D7EB8C2"/>
    <w:rsid w:val="1F97FFBB"/>
    <w:rsid w:val="26B80291"/>
    <w:rsid w:val="35D9A432"/>
    <w:rsid w:val="37603660"/>
    <w:rsid w:val="3D4FC0CA"/>
    <w:rsid w:val="3D7C4D2A"/>
    <w:rsid w:val="4579D037"/>
    <w:rsid w:val="4D4D9E49"/>
    <w:rsid w:val="518AD204"/>
    <w:rsid w:val="6055469B"/>
    <w:rsid w:val="6A49BF94"/>
    <w:rsid w:val="728E45A4"/>
    <w:rsid w:val="79C49592"/>
    <w:rsid w:val="7E4E1BEF"/>
    <w:rsid w:val="7EB0E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1A06"/>
  <w15:docId w15:val="{FE8391B8-AE8B-4B45-8D27-27A625B9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2379"/>
      <w:outlineLvl w:val="0"/>
    </w:pPr>
    <w:rPr>
      <w:rFonts w:ascii="Arial" w:eastAsia="Arial" w:hAnsi="Arial" w:cs="Arial"/>
      <w:color w:val="000000"/>
      <w:sz w:val="56"/>
    </w:rPr>
  </w:style>
  <w:style w:type="paragraph" w:styleId="Heading2">
    <w:name w:val="heading 2"/>
    <w:next w:val="Normal"/>
    <w:link w:val="Heading2Char"/>
    <w:uiPriority w:val="9"/>
    <w:unhideWhenUsed/>
    <w:qFormat/>
    <w:pPr>
      <w:keepNext/>
      <w:keepLines/>
      <w:spacing w:after="0"/>
      <w:ind w:left="57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0"/>
      <w:ind w:left="57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570" w:hanging="10"/>
      <w:outlineLvl w:val="3"/>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color w:val="000000"/>
      <w:sz w:val="56"/>
    </w:rPr>
  </w:style>
  <w:style w:type="character" w:customStyle="1" w:styleId="Heading4Char">
    <w:name w:val="Heading 4 Char"/>
    <w:link w:val="Heading4"/>
    <w:rPr>
      <w:rFonts w:ascii="Arial" w:eastAsia="Arial" w:hAnsi="Arial" w:cs="Arial"/>
      <w:b/>
      <w:color w:val="000000"/>
      <w:sz w:val="24"/>
      <w:u w:val="single" w:color="000000"/>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D4919"/>
    <w:rPr>
      <w:color w:val="0563C1" w:themeColor="hyperlink"/>
      <w:u w:val="single"/>
    </w:rPr>
  </w:style>
  <w:style w:type="paragraph" w:styleId="ListParagraph">
    <w:name w:val="List Paragraph"/>
    <w:basedOn w:val="Normal"/>
    <w:uiPriority w:val="1"/>
    <w:qFormat/>
    <w:rsid w:val="006D4919"/>
    <w:pPr>
      <w:ind w:left="720"/>
      <w:contextualSpacing/>
    </w:pPr>
  </w:style>
  <w:style w:type="paragraph" w:styleId="TOCHeading">
    <w:name w:val="TOC Heading"/>
    <w:basedOn w:val="Heading1"/>
    <w:next w:val="Normal"/>
    <w:uiPriority w:val="39"/>
    <w:unhideWhenUsed/>
    <w:qFormat/>
    <w:rsid w:val="005262B3"/>
    <w:pPr>
      <w:spacing w:before="240"/>
      <w:ind w:left="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855581"/>
    <w:pPr>
      <w:tabs>
        <w:tab w:val="right" w:leader="dot" w:pos="10894"/>
      </w:tabs>
      <w:spacing w:after="100"/>
      <w:ind w:left="0"/>
    </w:pPr>
    <w:rPr>
      <w:noProof/>
      <w:sz w:val="20"/>
      <w:szCs w:val="20"/>
    </w:rPr>
  </w:style>
  <w:style w:type="paragraph" w:styleId="TOC2">
    <w:name w:val="toc 2"/>
    <w:basedOn w:val="Normal"/>
    <w:next w:val="Normal"/>
    <w:autoRedefine/>
    <w:uiPriority w:val="39"/>
    <w:unhideWhenUsed/>
    <w:rsid w:val="00855581"/>
    <w:pPr>
      <w:tabs>
        <w:tab w:val="right" w:leader="dot" w:pos="10894"/>
      </w:tabs>
      <w:spacing w:after="100"/>
      <w:ind w:left="240"/>
    </w:pPr>
    <w:rPr>
      <w:noProof/>
      <w:sz w:val="20"/>
      <w:szCs w:val="20"/>
    </w:rPr>
  </w:style>
  <w:style w:type="paragraph" w:styleId="TOC3">
    <w:name w:val="toc 3"/>
    <w:basedOn w:val="Normal"/>
    <w:next w:val="Normal"/>
    <w:autoRedefine/>
    <w:uiPriority w:val="39"/>
    <w:unhideWhenUsed/>
    <w:rsid w:val="00855581"/>
    <w:pPr>
      <w:tabs>
        <w:tab w:val="right" w:leader="dot" w:pos="10894"/>
      </w:tabs>
      <w:spacing w:after="100"/>
      <w:ind w:left="480"/>
    </w:pPr>
    <w:rPr>
      <w:noProof/>
      <w:sz w:val="20"/>
      <w:szCs w:val="20"/>
    </w:rPr>
  </w:style>
  <w:style w:type="paragraph" w:styleId="BalloonText">
    <w:name w:val="Balloon Text"/>
    <w:basedOn w:val="Normal"/>
    <w:link w:val="BalloonTextChar"/>
    <w:uiPriority w:val="99"/>
    <w:semiHidden/>
    <w:unhideWhenUsed/>
    <w:rsid w:val="00931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2C5"/>
    <w:rPr>
      <w:rFonts w:ascii="Segoe UI" w:eastAsia="Arial" w:hAnsi="Segoe UI" w:cs="Segoe UI"/>
      <w:color w:val="000000"/>
      <w:sz w:val="18"/>
      <w:szCs w:val="18"/>
    </w:rPr>
  </w:style>
  <w:style w:type="paragraph" w:styleId="BodyText">
    <w:name w:val="Body Text"/>
    <w:basedOn w:val="Normal"/>
    <w:link w:val="BodyTextChar"/>
    <w:uiPriority w:val="1"/>
    <w:qFormat/>
    <w:rsid w:val="00435D13"/>
    <w:pPr>
      <w:widowControl w:val="0"/>
      <w:autoSpaceDE w:val="0"/>
      <w:autoSpaceDN w:val="0"/>
      <w:adjustRightInd w:val="0"/>
      <w:spacing w:after="0" w:line="240" w:lineRule="auto"/>
      <w:ind w:left="220" w:firstLine="0"/>
    </w:pPr>
    <w:rPr>
      <w:rFonts w:eastAsia="Times New Roman"/>
      <w:color w:val="auto"/>
      <w:szCs w:val="24"/>
    </w:rPr>
  </w:style>
  <w:style w:type="character" w:customStyle="1" w:styleId="BodyTextChar">
    <w:name w:val="Body Text Char"/>
    <w:basedOn w:val="DefaultParagraphFont"/>
    <w:link w:val="BodyText"/>
    <w:uiPriority w:val="1"/>
    <w:rsid w:val="00435D13"/>
    <w:rPr>
      <w:rFonts w:ascii="Arial" w:eastAsia="Times New Roman" w:hAnsi="Arial" w:cs="Arial"/>
      <w:sz w:val="24"/>
      <w:szCs w:val="24"/>
    </w:rPr>
  </w:style>
  <w:style w:type="character" w:styleId="UnresolvedMention">
    <w:name w:val="Unresolved Mention"/>
    <w:basedOn w:val="DefaultParagraphFont"/>
    <w:uiPriority w:val="99"/>
    <w:semiHidden/>
    <w:unhideWhenUsed/>
    <w:rsid w:val="004E02F5"/>
    <w:rPr>
      <w:color w:val="605E5C"/>
      <w:shd w:val="clear" w:color="auto" w:fill="E1DFDD"/>
    </w:rPr>
  </w:style>
  <w:style w:type="paragraph" w:styleId="Header">
    <w:name w:val="header"/>
    <w:basedOn w:val="Normal"/>
    <w:link w:val="HeaderChar"/>
    <w:uiPriority w:val="99"/>
    <w:semiHidden/>
    <w:unhideWhenUsed/>
    <w:rsid w:val="001926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26E5"/>
    <w:rPr>
      <w:rFonts w:ascii="Arial" w:eastAsia="Arial" w:hAnsi="Arial" w:cs="Arial"/>
      <w:color w:val="000000"/>
      <w:sz w:val="24"/>
    </w:rPr>
  </w:style>
  <w:style w:type="paragraph" w:styleId="Footer">
    <w:name w:val="footer"/>
    <w:basedOn w:val="Normal"/>
    <w:link w:val="FooterChar"/>
    <w:uiPriority w:val="99"/>
    <w:unhideWhenUsed/>
    <w:rsid w:val="00192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E5"/>
    <w:rPr>
      <w:rFonts w:ascii="Arial" w:eastAsia="Arial" w:hAnsi="Arial" w:cs="Arial"/>
      <w:color w:val="000000"/>
      <w:sz w:val="24"/>
    </w:rPr>
  </w:style>
  <w:style w:type="character" w:styleId="Emphasis">
    <w:name w:val="Emphasis"/>
    <w:basedOn w:val="DefaultParagraphFont"/>
    <w:uiPriority w:val="20"/>
    <w:qFormat/>
    <w:rsid w:val="00304A0C"/>
    <w:rPr>
      <w:i/>
      <w:iCs/>
    </w:rPr>
  </w:style>
  <w:style w:type="character" w:styleId="FollowedHyperlink">
    <w:name w:val="FollowedHyperlink"/>
    <w:basedOn w:val="DefaultParagraphFont"/>
    <w:uiPriority w:val="99"/>
    <w:semiHidden/>
    <w:unhideWhenUsed/>
    <w:rsid w:val="0032575E"/>
    <w:rPr>
      <w:color w:val="954F72" w:themeColor="followedHyperlink"/>
      <w:u w:val="single"/>
    </w:rPr>
  </w:style>
  <w:style w:type="paragraph" w:customStyle="1" w:styleId="xmsonormal">
    <w:name w:val="x_msonormal"/>
    <w:basedOn w:val="Normal"/>
    <w:rsid w:val="0092524C"/>
    <w:pPr>
      <w:spacing w:after="0" w:line="240" w:lineRule="auto"/>
      <w:ind w:left="0" w:firstLine="0"/>
    </w:pPr>
    <w:rPr>
      <w:rFonts w:ascii="Aptos" w:eastAsiaTheme="minorHAnsi" w:hAnsi="Aptos" w:cs="Aptos"/>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98503">
      <w:bodyDiv w:val="1"/>
      <w:marLeft w:val="0"/>
      <w:marRight w:val="0"/>
      <w:marTop w:val="0"/>
      <w:marBottom w:val="0"/>
      <w:divBdr>
        <w:top w:val="none" w:sz="0" w:space="0" w:color="auto"/>
        <w:left w:val="none" w:sz="0" w:space="0" w:color="auto"/>
        <w:bottom w:val="none" w:sz="0" w:space="0" w:color="auto"/>
        <w:right w:val="none" w:sz="0" w:space="0" w:color="auto"/>
      </w:divBdr>
    </w:div>
    <w:div w:id="108478546">
      <w:bodyDiv w:val="1"/>
      <w:marLeft w:val="0"/>
      <w:marRight w:val="0"/>
      <w:marTop w:val="0"/>
      <w:marBottom w:val="0"/>
      <w:divBdr>
        <w:top w:val="none" w:sz="0" w:space="0" w:color="auto"/>
        <w:left w:val="none" w:sz="0" w:space="0" w:color="auto"/>
        <w:bottom w:val="none" w:sz="0" w:space="0" w:color="auto"/>
        <w:right w:val="none" w:sz="0" w:space="0" w:color="auto"/>
      </w:divBdr>
    </w:div>
    <w:div w:id="281232912">
      <w:bodyDiv w:val="1"/>
      <w:marLeft w:val="0"/>
      <w:marRight w:val="0"/>
      <w:marTop w:val="0"/>
      <w:marBottom w:val="0"/>
      <w:divBdr>
        <w:top w:val="none" w:sz="0" w:space="0" w:color="auto"/>
        <w:left w:val="none" w:sz="0" w:space="0" w:color="auto"/>
        <w:bottom w:val="none" w:sz="0" w:space="0" w:color="auto"/>
        <w:right w:val="none" w:sz="0" w:space="0" w:color="auto"/>
      </w:divBdr>
    </w:div>
    <w:div w:id="287052856">
      <w:bodyDiv w:val="1"/>
      <w:marLeft w:val="0"/>
      <w:marRight w:val="0"/>
      <w:marTop w:val="0"/>
      <w:marBottom w:val="0"/>
      <w:divBdr>
        <w:top w:val="none" w:sz="0" w:space="0" w:color="auto"/>
        <w:left w:val="none" w:sz="0" w:space="0" w:color="auto"/>
        <w:bottom w:val="none" w:sz="0" w:space="0" w:color="auto"/>
        <w:right w:val="none" w:sz="0" w:space="0" w:color="auto"/>
      </w:divBdr>
      <w:divsChild>
        <w:div w:id="819887531">
          <w:marLeft w:val="144"/>
          <w:marRight w:val="0"/>
          <w:marTop w:val="240"/>
          <w:marBottom w:val="40"/>
          <w:divBdr>
            <w:top w:val="none" w:sz="0" w:space="0" w:color="auto"/>
            <w:left w:val="none" w:sz="0" w:space="0" w:color="auto"/>
            <w:bottom w:val="none" w:sz="0" w:space="0" w:color="auto"/>
            <w:right w:val="none" w:sz="0" w:space="0" w:color="auto"/>
          </w:divBdr>
        </w:div>
        <w:div w:id="939526302">
          <w:marLeft w:val="144"/>
          <w:marRight w:val="0"/>
          <w:marTop w:val="240"/>
          <w:marBottom w:val="40"/>
          <w:divBdr>
            <w:top w:val="none" w:sz="0" w:space="0" w:color="auto"/>
            <w:left w:val="none" w:sz="0" w:space="0" w:color="auto"/>
            <w:bottom w:val="none" w:sz="0" w:space="0" w:color="auto"/>
            <w:right w:val="none" w:sz="0" w:space="0" w:color="auto"/>
          </w:divBdr>
        </w:div>
      </w:divsChild>
    </w:div>
    <w:div w:id="796266386">
      <w:bodyDiv w:val="1"/>
      <w:marLeft w:val="0"/>
      <w:marRight w:val="0"/>
      <w:marTop w:val="0"/>
      <w:marBottom w:val="0"/>
      <w:divBdr>
        <w:top w:val="none" w:sz="0" w:space="0" w:color="auto"/>
        <w:left w:val="none" w:sz="0" w:space="0" w:color="auto"/>
        <w:bottom w:val="none" w:sz="0" w:space="0" w:color="auto"/>
        <w:right w:val="none" w:sz="0" w:space="0" w:color="auto"/>
      </w:divBdr>
    </w:div>
    <w:div w:id="854274558">
      <w:bodyDiv w:val="1"/>
      <w:marLeft w:val="0"/>
      <w:marRight w:val="0"/>
      <w:marTop w:val="0"/>
      <w:marBottom w:val="0"/>
      <w:divBdr>
        <w:top w:val="none" w:sz="0" w:space="0" w:color="auto"/>
        <w:left w:val="none" w:sz="0" w:space="0" w:color="auto"/>
        <w:bottom w:val="none" w:sz="0" w:space="0" w:color="auto"/>
        <w:right w:val="none" w:sz="0" w:space="0" w:color="auto"/>
      </w:divBdr>
    </w:div>
    <w:div w:id="960919616">
      <w:bodyDiv w:val="1"/>
      <w:marLeft w:val="0"/>
      <w:marRight w:val="0"/>
      <w:marTop w:val="0"/>
      <w:marBottom w:val="0"/>
      <w:divBdr>
        <w:top w:val="none" w:sz="0" w:space="0" w:color="auto"/>
        <w:left w:val="none" w:sz="0" w:space="0" w:color="auto"/>
        <w:bottom w:val="none" w:sz="0" w:space="0" w:color="auto"/>
        <w:right w:val="none" w:sz="0" w:space="0" w:color="auto"/>
      </w:divBdr>
    </w:div>
    <w:div w:id="962229261">
      <w:bodyDiv w:val="1"/>
      <w:marLeft w:val="0"/>
      <w:marRight w:val="0"/>
      <w:marTop w:val="0"/>
      <w:marBottom w:val="0"/>
      <w:divBdr>
        <w:top w:val="none" w:sz="0" w:space="0" w:color="auto"/>
        <w:left w:val="none" w:sz="0" w:space="0" w:color="auto"/>
        <w:bottom w:val="none" w:sz="0" w:space="0" w:color="auto"/>
        <w:right w:val="none" w:sz="0" w:space="0" w:color="auto"/>
      </w:divBdr>
    </w:div>
    <w:div w:id="1097023805">
      <w:bodyDiv w:val="1"/>
      <w:marLeft w:val="0"/>
      <w:marRight w:val="0"/>
      <w:marTop w:val="0"/>
      <w:marBottom w:val="0"/>
      <w:divBdr>
        <w:top w:val="none" w:sz="0" w:space="0" w:color="auto"/>
        <w:left w:val="none" w:sz="0" w:space="0" w:color="auto"/>
        <w:bottom w:val="none" w:sz="0" w:space="0" w:color="auto"/>
        <w:right w:val="none" w:sz="0" w:space="0" w:color="auto"/>
      </w:divBdr>
    </w:div>
    <w:div w:id="1495950954">
      <w:bodyDiv w:val="1"/>
      <w:marLeft w:val="0"/>
      <w:marRight w:val="0"/>
      <w:marTop w:val="0"/>
      <w:marBottom w:val="0"/>
      <w:divBdr>
        <w:top w:val="none" w:sz="0" w:space="0" w:color="auto"/>
        <w:left w:val="none" w:sz="0" w:space="0" w:color="auto"/>
        <w:bottom w:val="none" w:sz="0" w:space="0" w:color="auto"/>
        <w:right w:val="none" w:sz="0" w:space="0" w:color="auto"/>
      </w:divBdr>
    </w:div>
    <w:div w:id="1768161460">
      <w:bodyDiv w:val="1"/>
      <w:marLeft w:val="0"/>
      <w:marRight w:val="0"/>
      <w:marTop w:val="0"/>
      <w:marBottom w:val="0"/>
      <w:divBdr>
        <w:top w:val="none" w:sz="0" w:space="0" w:color="auto"/>
        <w:left w:val="none" w:sz="0" w:space="0" w:color="auto"/>
        <w:bottom w:val="none" w:sz="0" w:space="0" w:color="auto"/>
        <w:right w:val="none" w:sz="0" w:space="0" w:color="auto"/>
      </w:divBdr>
    </w:div>
    <w:div w:id="199964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artistsnetwork.com/art-inspiration/what-is-abstract-art/" TargetMode="External"/><Relationship Id="rId21" Type="http://schemas.openxmlformats.org/officeDocument/2006/relationships/hyperlink" Target="http://unicat.bangor.ac.uk/record=b1893006~S2" TargetMode="External"/><Relationship Id="rId42" Type="http://schemas.openxmlformats.org/officeDocument/2006/relationships/hyperlink" Target="https://www.savethechildren.org.uk/blogs/2021/one-year-of-lockdown" TargetMode="External"/><Relationship Id="rId63" Type="http://schemas.openxmlformats.org/officeDocument/2006/relationships/hyperlink" Target="https://www.gov.uk/government/publications/uk-pandemic-preparedness/uk-pandemic-preparedness" TargetMode="External"/><Relationship Id="rId84" Type="http://schemas.openxmlformats.org/officeDocument/2006/relationships/hyperlink" Target="https://www.gov.uk/guidance/dangers-to-marine-species-and-measures-to-protect-them" TargetMode="External"/><Relationship Id="rId138" Type="http://schemas.openxmlformats.org/officeDocument/2006/relationships/hyperlink" Target="https://www.linkedin.com/learning/digital-accessibility-for-the-modern-workplace/accessibility-at-work?contextUrn=urn%3Ali%3AlyndaLearningPath%3A1~AAAAAARrzWw%3D1742620&amp;u=74173804" TargetMode="External"/><Relationship Id="rId159" Type="http://schemas.openxmlformats.org/officeDocument/2006/relationships/header" Target="header4.xml"/><Relationship Id="rId170" Type="http://schemas.openxmlformats.org/officeDocument/2006/relationships/header" Target="header9.xml"/><Relationship Id="rId107" Type="http://schemas.openxmlformats.org/officeDocument/2006/relationships/hyperlink" Target="http://www.legislation.gov.uk/uksi/2004/3354/contents/made" TargetMode="External"/><Relationship Id="rId11" Type="http://schemas.openxmlformats.org/officeDocument/2006/relationships/image" Target="media/image1.png"/><Relationship Id="rId32" Type="http://schemas.openxmlformats.org/officeDocument/2006/relationships/hyperlink" Target="https://www.kingsfund.org.uk/publications/mental-health-primary-care-networks" TargetMode="External"/><Relationship Id="rId53" Type="http://schemas.openxmlformats.org/officeDocument/2006/relationships/hyperlink" Target="https://www.theguardian.com/sport/blog/2019/mar/04/elite-sport-mental-health" TargetMode="External"/><Relationship Id="rId74" Type="http://schemas.openxmlformats.org/officeDocument/2006/relationships/hyperlink" Target="https://www.gov.uk/guidance/dangers-to-marine-species-and-measures-to-protect-them" TargetMode="External"/><Relationship Id="rId128" Type="http://schemas.openxmlformats.org/officeDocument/2006/relationships/hyperlink" Target="https://www.facebook.com/" TargetMode="External"/><Relationship Id="rId149" Type="http://schemas.openxmlformats.org/officeDocument/2006/relationships/hyperlink" Target="https://www.linkedin.com/learning/digital-accessibility-for-the-modern-workplace/accessibility-at-work?contextUrn=urn%3Ali%3AlyndaLearningPath%3A1~AAAAAARrzWw%3D1742620&amp;u=74173804" TargetMode="External"/><Relationship Id="rId5" Type="http://schemas.openxmlformats.org/officeDocument/2006/relationships/numbering" Target="numbering.xml"/><Relationship Id="rId95" Type="http://schemas.openxmlformats.org/officeDocument/2006/relationships/hyperlink" Target="https://gov.wales/child-poverty-strategy-2019-progress-report" TargetMode="External"/><Relationship Id="rId160" Type="http://schemas.openxmlformats.org/officeDocument/2006/relationships/header" Target="header5.xml"/><Relationship Id="rId22" Type="http://schemas.openxmlformats.org/officeDocument/2006/relationships/hyperlink" Target="http://unicat.bangor.ac.uk/record=b1893006~S2" TargetMode="External"/><Relationship Id="rId43" Type="http://schemas.openxmlformats.org/officeDocument/2006/relationships/hyperlink" Target="https://www.savethechildren.org.uk/blogs/2021/one-year-of-lockdown" TargetMode="External"/><Relationship Id="rId64" Type="http://schemas.openxmlformats.org/officeDocument/2006/relationships/hyperlink" Target="https://www.gov.uk/government/publications/uk-pandemic-preparedness/uk-pandemic-preparedness" TargetMode="External"/><Relationship Id="rId118" Type="http://schemas.openxmlformats.org/officeDocument/2006/relationships/hyperlink" Target="https://www.artistsnetwork.com/art-inspiration/what-is-abstract-art/" TargetMode="External"/><Relationship Id="rId139" Type="http://schemas.openxmlformats.org/officeDocument/2006/relationships/hyperlink" Target="https://www.linkedin.com/learning/digital-accessibility-for-the-modern-workplace/accessibility-at-work?contextUrn=urn%3Ali%3AlyndaLearningPath%3A1~AAAAAARrzWw%3D1742620&amp;u=74173804" TargetMode="External"/><Relationship Id="rId85" Type="http://schemas.openxmlformats.org/officeDocument/2006/relationships/hyperlink" Target="https://www.gov.uk/guidance/dangers-to-marine-species-and-measures-to-protect-them" TargetMode="External"/><Relationship Id="rId150" Type="http://schemas.openxmlformats.org/officeDocument/2006/relationships/hyperlink" Target="https://www.linkedin.com/learning/digital-accessibility-for-the-modern-workplace/accessibility-at-work?contextUrn=urn%3Ali%3AlyndaLearningPath%3A1~AAAAAARrzWw%3D1742620&amp;u=74173804" TargetMode="External"/><Relationship Id="rId171" Type="http://schemas.openxmlformats.org/officeDocument/2006/relationships/footer" Target="footer9.xml"/><Relationship Id="rId12" Type="http://schemas.openxmlformats.org/officeDocument/2006/relationships/hyperlink" Target="http://dx.doi.org/10.1037/a0038814" TargetMode="External"/><Relationship Id="rId33" Type="http://schemas.openxmlformats.org/officeDocument/2006/relationships/hyperlink" Target="https://www.kingsfund.org.uk/publications/mental-health-primary-care-networks" TargetMode="External"/><Relationship Id="rId108" Type="http://schemas.openxmlformats.org/officeDocument/2006/relationships/hyperlink" Target="http://www.legislation.gov.uk/uksi/2004/3354/contents/made" TargetMode="External"/><Relationship Id="rId129" Type="http://schemas.openxmlformats.org/officeDocument/2006/relationships/hyperlink" Target="https://www.facebook.com/" TargetMode="External"/><Relationship Id="rId54" Type="http://schemas.openxmlformats.org/officeDocument/2006/relationships/hyperlink" Target="https://www.theguardian.com/sport/blog/2019/mar/04/elite-sport-mental-health" TargetMode="External"/><Relationship Id="rId75" Type="http://schemas.openxmlformats.org/officeDocument/2006/relationships/hyperlink" Target="https://www.gov.uk/guidance/dangers-to-marine-species-and-measures-to-protect-them" TargetMode="External"/><Relationship Id="rId96" Type="http://schemas.openxmlformats.org/officeDocument/2006/relationships/hyperlink" Target="https://gov.wales/child-poverty-strategy-2019-progress-report" TargetMode="External"/><Relationship Id="rId140" Type="http://schemas.openxmlformats.org/officeDocument/2006/relationships/hyperlink" Target="https://www.linkedin.com/learning/digital-accessibility-for-the-modern-workplace/accessibility-at-work?contextUrn=urn%3Ali%3AlyndaLearningPath%3A1~AAAAAARrzWw%3D1742620&amp;u=74173804" TargetMode="External"/><Relationship Id="rId16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unicat.bangor.ac.uk/record=b1893006~S2" TargetMode="External"/><Relationship Id="rId28" Type="http://schemas.openxmlformats.org/officeDocument/2006/relationships/hyperlink" Target="https://www.kingsfund.org.uk/publications/mental-health-primary-care-networks" TargetMode="External"/><Relationship Id="rId49" Type="http://schemas.openxmlformats.org/officeDocument/2006/relationships/hyperlink" Target="https://www.theguardian.com/sport/blog/2019/mar/04/elite-sport-mental-health" TargetMode="External"/><Relationship Id="rId114" Type="http://schemas.openxmlformats.org/officeDocument/2006/relationships/hyperlink" Target="https://doi.org/10.1016/j.acalib.2020.102256" TargetMode="External"/><Relationship Id="rId119" Type="http://schemas.openxmlformats.org/officeDocument/2006/relationships/hyperlink" Target="https://www.artistsnetwork.com/art-inspiration/what-is-abstract-art/" TargetMode="External"/><Relationship Id="rId44" Type="http://schemas.openxmlformats.org/officeDocument/2006/relationships/hyperlink" Target="https://www.savethechildren.org.uk/blogs/2021/one-year-of-lockdown" TargetMode="External"/><Relationship Id="rId60" Type="http://schemas.openxmlformats.org/officeDocument/2006/relationships/hyperlink" Target="https://www.theguardian.com/world/2021/may/25/uk-government-accused-of-lockdowns-by-stealth-in-covid-variant-hotspots" TargetMode="External"/><Relationship Id="rId65" Type="http://schemas.openxmlformats.org/officeDocument/2006/relationships/hyperlink" Target="https://www.gov.uk/government/publications/uk-pandemic-preparedness/uk-pandemic-preparedness" TargetMode="External"/><Relationship Id="rId81" Type="http://schemas.openxmlformats.org/officeDocument/2006/relationships/hyperlink" Target="https://www.gov.uk/guidance/dangers-to-marine-species-and-measures-to-protect-them" TargetMode="External"/><Relationship Id="rId86" Type="http://schemas.openxmlformats.org/officeDocument/2006/relationships/hyperlink" Target="https://www.gov.uk/guidance/dangers-to-marine-species-and-measures-to-protect-them" TargetMode="External"/><Relationship Id="rId130" Type="http://schemas.openxmlformats.org/officeDocument/2006/relationships/hyperlink" Target="https://www.bbcnews.com/" TargetMode="External"/><Relationship Id="rId135" Type="http://schemas.openxmlformats.org/officeDocument/2006/relationships/hyperlink" Target="https://www.youtube.com/watch?v=LEi8Cs2z0Q4" TargetMode="External"/><Relationship Id="rId151" Type="http://schemas.openxmlformats.org/officeDocument/2006/relationships/hyperlink" Target="https://www.linkedin.com/learning/digital-accessibility-for-the-modern-workplace/accessibility-at-work?contextUrn=urn%3Ali%3AlyndaLearningPath%3A1~AAAAAARrzWw%3D1742620&amp;u=74173804" TargetMode="External"/><Relationship Id="rId156" Type="http://schemas.openxmlformats.org/officeDocument/2006/relationships/hyperlink" Target="https://students.glyndwr.ac.uk/home-2/academic-integrity/" TargetMode="External"/><Relationship Id="rId172" Type="http://schemas.openxmlformats.org/officeDocument/2006/relationships/fontTable" Target="fontTable.xml"/><Relationship Id="rId13" Type="http://schemas.openxmlformats.org/officeDocument/2006/relationships/hyperlink" Target="http://dx.doi.org/10.1037/a0038814" TargetMode="External"/><Relationship Id="rId18" Type="http://schemas.openxmlformats.org/officeDocument/2006/relationships/header" Target="header3.xml"/><Relationship Id="rId39" Type="http://schemas.openxmlformats.org/officeDocument/2006/relationships/hyperlink" Target="https://www.savethechildren.org.uk/blogs/2021/one-year-of-lockdown" TargetMode="External"/><Relationship Id="rId109" Type="http://schemas.openxmlformats.org/officeDocument/2006/relationships/hyperlink" Target="http://www.legislation.gov.uk/uksi/2004/3354/contents/made" TargetMode="External"/><Relationship Id="rId34" Type="http://schemas.openxmlformats.org/officeDocument/2006/relationships/hyperlink" Target="https://www.kingsfund.org.uk/publications/mental-health-primary-care-networks" TargetMode="External"/><Relationship Id="rId50" Type="http://schemas.openxmlformats.org/officeDocument/2006/relationships/hyperlink" Target="https://www.theguardian.com/sport/blog/2019/mar/04/elite-sport-mental-health" TargetMode="External"/><Relationship Id="rId55" Type="http://schemas.openxmlformats.org/officeDocument/2006/relationships/hyperlink" Target="https://www.theguardian.com/sport/blog/2019/mar/04/elite-sport-mental-health" TargetMode="External"/><Relationship Id="rId76" Type="http://schemas.openxmlformats.org/officeDocument/2006/relationships/hyperlink" Target="https://www.gov.uk/guidance/dangers-to-marine-species-and-measures-to-protect-them" TargetMode="External"/><Relationship Id="rId97" Type="http://schemas.openxmlformats.org/officeDocument/2006/relationships/hyperlink" Target="https://gov.wales/child-poverty-strategy-2019-progress-report" TargetMode="External"/><Relationship Id="rId104" Type="http://schemas.openxmlformats.org/officeDocument/2006/relationships/hyperlink" Target="http://www.courtcases/uk/2012/15" TargetMode="External"/><Relationship Id="rId120" Type="http://schemas.openxmlformats.org/officeDocument/2006/relationships/hyperlink" Target="https://www.artistsnetwork.com/art-inspiration/what-is-abstract-art/" TargetMode="External"/><Relationship Id="rId125" Type="http://schemas.openxmlformats.org/officeDocument/2006/relationships/hyperlink" Target="https://www.artistsnetwork.com/art-inspiration/what-is-abstract-art/" TargetMode="External"/><Relationship Id="rId141" Type="http://schemas.openxmlformats.org/officeDocument/2006/relationships/hyperlink" Target="https://www.linkedin.com/learning/digital-accessibility-for-the-modern-workplace/accessibility-at-work?contextUrn=urn%3Ali%3AlyndaLearningPath%3A1~AAAAAARrzWw%3D1742620&amp;u=74173804" TargetMode="External"/><Relationship Id="rId146" Type="http://schemas.openxmlformats.org/officeDocument/2006/relationships/hyperlink" Target="https://www.linkedin.com/learning/digital-accessibility-for-the-modern-workplace/accessibility-at-work?contextUrn=urn%3Ali%3AlyndaLearningPath%3A1~AAAAAARrzWw%3D1742620&amp;u=74173804" TargetMode="External"/><Relationship Id="rId167" Type="http://schemas.openxmlformats.org/officeDocument/2006/relationships/header" Target="header8.xml"/><Relationship Id="rId7" Type="http://schemas.openxmlformats.org/officeDocument/2006/relationships/settings" Target="settings.xml"/><Relationship Id="rId71" Type="http://schemas.openxmlformats.org/officeDocument/2006/relationships/hyperlink" Target="https://www.gov.uk/guidance/dangers-to-marine-species-and-measures-to-protect-them" TargetMode="External"/><Relationship Id="rId92" Type="http://schemas.openxmlformats.org/officeDocument/2006/relationships/hyperlink" Target="https://gov.wales/child-poverty-strategy-2019-progress-report" TargetMode="External"/><Relationship Id="rId162" Type="http://schemas.openxmlformats.org/officeDocument/2006/relationships/footer" Target="footer5.xml"/><Relationship Id="rId2" Type="http://schemas.openxmlformats.org/officeDocument/2006/relationships/customXml" Target="../customXml/item2.xml"/><Relationship Id="rId29" Type="http://schemas.openxmlformats.org/officeDocument/2006/relationships/hyperlink" Target="https://www.kingsfund.org.uk/publications/mental-health-primary-care-networks" TargetMode="External"/><Relationship Id="rId24" Type="http://schemas.openxmlformats.org/officeDocument/2006/relationships/hyperlink" Target="http://dx.doi.org/10.1177/0004867412474072" TargetMode="External"/><Relationship Id="rId40" Type="http://schemas.openxmlformats.org/officeDocument/2006/relationships/hyperlink" Target="https://www.savethechildren.org.uk/blogs/2021/one-year-of-lockdown" TargetMode="External"/><Relationship Id="rId45" Type="http://schemas.openxmlformats.org/officeDocument/2006/relationships/hyperlink" Target="https://www.savethechildren.org.uk/blogs/2021/one-year-of-lockdown" TargetMode="External"/><Relationship Id="rId66" Type="http://schemas.openxmlformats.org/officeDocument/2006/relationships/hyperlink" Target="https://www.gov.uk/government/publications/uk-pandemic-preparedness/uk-pandemic-preparedness" TargetMode="External"/><Relationship Id="rId87" Type="http://schemas.openxmlformats.org/officeDocument/2006/relationships/hyperlink" Target="https://gov.wales/child-poverty-strategy-2019-progress-report" TargetMode="External"/><Relationship Id="rId110" Type="http://schemas.openxmlformats.org/officeDocument/2006/relationships/hyperlink" Target="http://www.wrexhamglyndwr/" TargetMode="External"/><Relationship Id="rId115" Type="http://schemas.openxmlformats.org/officeDocument/2006/relationships/hyperlink" Target="https://doi.org/10.1016/j.acalib.2020.102256" TargetMode="External"/><Relationship Id="rId131" Type="http://schemas.openxmlformats.org/officeDocument/2006/relationships/hyperlink" Target="https://www.bbcnews.com/" TargetMode="External"/><Relationship Id="rId136" Type="http://schemas.openxmlformats.org/officeDocument/2006/relationships/hyperlink" Target="https://patthomson.net/" TargetMode="External"/><Relationship Id="rId157" Type="http://schemas.openxmlformats.org/officeDocument/2006/relationships/hyperlink" Target="https://students.glyndwr.ac.uk/home-2/academic-integrity/generative-artificial-intelligence/" TargetMode="External"/><Relationship Id="rId61" Type="http://schemas.openxmlformats.org/officeDocument/2006/relationships/hyperlink" Target="https://www.gov.uk/government/publications/uk-pandemic-preparedness/uk-pandemic-preparedness" TargetMode="External"/><Relationship Id="rId82" Type="http://schemas.openxmlformats.org/officeDocument/2006/relationships/hyperlink" Target="https://www.gov.uk/guidance/dangers-to-marine-species-and-measures-to-protect-them" TargetMode="External"/><Relationship Id="rId152" Type="http://schemas.openxmlformats.org/officeDocument/2006/relationships/hyperlink" Target="https://www.linkedin.com/learning/digital-accessibility-for-the-modern-workplace/accessibility-at-work?contextUrn=urn%3Ali%3AlyndaLearningPath%3A1~AAAAAARrzWw%3D1742620&amp;u=74173804" TargetMode="External"/><Relationship Id="rId173" Type="http://schemas.openxmlformats.org/officeDocument/2006/relationships/theme" Target="theme/theme1.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s://www.kingsfund.org.uk/publications/mental-health-primary-care-networks" TargetMode="External"/><Relationship Id="rId35" Type="http://schemas.openxmlformats.org/officeDocument/2006/relationships/hyperlink" Target="https://www.kingsfund.org.uk/publications/mental-health-primary-care-networks" TargetMode="External"/><Relationship Id="rId56" Type="http://schemas.openxmlformats.org/officeDocument/2006/relationships/hyperlink" Target="https://www.theguardian.com/sport/blog/2019/mar/04/elite-sport-mental-health" TargetMode="External"/><Relationship Id="rId77" Type="http://schemas.openxmlformats.org/officeDocument/2006/relationships/hyperlink" Target="https://www.gov.uk/guidance/dangers-to-marine-species-and-measures-to-protect-them" TargetMode="External"/><Relationship Id="rId100" Type="http://schemas.openxmlformats.org/officeDocument/2006/relationships/hyperlink" Target="https://www.legislation.gov.uk/ukpga/1983/20/section/7" TargetMode="External"/><Relationship Id="rId105" Type="http://schemas.openxmlformats.org/officeDocument/2006/relationships/hyperlink" Target="https://www.legislation.gov.uk/wsi/2021/103/contents/made" TargetMode="External"/><Relationship Id="rId126" Type="http://schemas.openxmlformats.org/officeDocument/2006/relationships/hyperlink" Target="https://www.artistsnetwork.com/art-inspiration/what-is-abstract-art/" TargetMode="External"/><Relationship Id="rId147" Type="http://schemas.openxmlformats.org/officeDocument/2006/relationships/hyperlink" Target="https://www.linkedin.com/learning/digital-accessibility-for-the-modern-workplace/accessibility-at-work?contextUrn=urn%3Ali%3AlyndaLearningPath%3A1~AAAAAARrzWw%3D1742620&amp;u=74173804" TargetMode="External"/><Relationship Id="rId168"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hyperlink" Target="https://www.theguardian.com/sport/blog/2019/mar/04/elite-sport-mental-health" TargetMode="External"/><Relationship Id="rId72" Type="http://schemas.openxmlformats.org/officeDocument/2006/relationships/hyperlink" Target="https://www.gov.uk/guidance/dangers-to-marine-species-and-measures-to-protect-them" TargetMode="External"/><Relationship Id="rId93" Type="http://schemas.openxmlformats.org/officeDocument/2006/relationships/hyperlink" Target="https://gov.wales/child-poverty-strategy-2019-progress-report" TargetMode="External"/><Relationship Id="rId98" Type="http://schemas.openxmlformats.org/officeDocument/2006/relationships/hyperlink" Target="https://gov.wales/child-poverty-strategy-2019-progress-report" TargetMode="External"/><Relationship Id="rId121" Type="http://schemas.openxmlformats.org/officeDocument/2006/relationships/hyperlink" Target="https://www.artistsnetwork.com/art-inspiration/what-is-abstract-art/" TargetMode="External"/><Relationship Id="rId142" Type="http://schemas.openxmlformats.org/officeDocument/2006/relationships/hyperlink" Target="https://www.linkedin.com/learning/digital-accessibility-for-the-modern-workplace/accessibility-at-work?contextUrn=urn%3Ali%3AlyndaLearningPath%3A1~AAAAAARrzWw%3D1742620&amp;u=74173804" TargetMode="External"/><Relationship Id="rId163" Type="http://schemas.openxmlformats.org/officeDocument/2006/relationships/header" Target="header6.xml"/><Relationship Id="rId3" Type="http://schemas.openxmlformats.org/officeDocument/2006/relationships/customXml" Target="../customXml/item3.xml"/><Relationship Id="rId25" Type="http://schemas.openxmlformats.org/officeDocument/2006/relationships/hyperlink" Target="http://dx.doi.org/10.1177/0004867412474072" TargetMode="External"/><Relationship Id="rId46" Type="http://schemas.openxmlformats.org/officeDocument/2006/relationships/hyperlink" Target="https://www.savethechildren.org.uk/blogs/2021/one-year-of-lockdown" TargetMode="External"/><Relationship Id="rId67" Type="http://schemas.openxmlformats.org/officeDocument/2006/relationships/hyperlink" Target="https://www.gov.uk/government/publications/uk-pandemic-preparedness/uk-pandemic-preparedness" TargetMode="External"/><Relationship Id="rId116" Type="http://schemas.openxmlformats.org/officeDocument/2006/relationships/image" Target="media/image2.jpg"/><Relationship Id="rId137" Type="http://schemas.openxmlformats.org/officeDocument/2006/relationships/hyperlink" Target="https://patthomson.net/" TargetMode="External"/><Relationship Id="rId158" Type="http://schemas.openxmlformats.org/officeDocument/2006/relationships/hyperlink" Target="https://cdn.openai.com/dall-e-2/demos/text2im/teddy_bears/ai_research/underwater/4.jpg" TargetMode="External"/><Relationship Id="rId20" Type="http://schemas.openxmlformats.org/officeDocument/2006/relationships/hyperlink" Target="http://unicat.bangor.ac.uk/record=b1893006~S2" TargetMode="External"/><Relationship Id="rId41" Type="http://schemas.openxmlformats.org/officeDocument/2006/relationships/hyperlink" Target="https://www.savethechildren.org.uk/blogs/2021/one-year-of-lockdown" TargetMode="External"/><Relationship Id="rId62" Type="http://schemas.openxmlformats.org/officeDocument/2006/relationships/hyperlink" Target="https://www.gov.uk/government/publications/uk-pandemic-preparedness/uk-pandemic-preparedness" TargetMode="External"/><Relationship Id="rId83" Type="http://schemas.openxmlformats.org/officeDocument/2006/relationships/hyperlink" Target="https://www.gov.uk/guidance/dangers-to-marine-species-and-measures-to-protect-them" TargetMode="External"/><Relationship Id="rId88" Type="http://schemas.openxmlformats.org/officeDocument/2006/relationships/hyperlink" Target="https://gov.wales/child-poverty-strategy-2019-progress-report" TargetMode="External"/><Relationship Id="rId111" Type="http://schemas.openxmlformats.org/officeDocument/2006/relationships/hyperlink" Target="https://scholar.google.com/scholar?hl=en&amp;as_sdt=0%2C5&amp;q=The+Portrait+of+J+K+Rowling%27s+life+on+Harry+Potter&amp;btnG=" TargetMode="External"/><Relationship Id="rId132" Type="http://schemas.openxmlformats.org/officeDocument/2006/relationships/hyperlink" Target="https://twitter.com/theipaper/status/1407623749445226499" TargetMode="External"/><Relationship Id="rId153" Type="http://schemas.openxmlformats.org/officeDocument/2006/relationships/hyperlink" Target="https://www.linkedin.com/learning/digital-accessibility-for-the-modern-workplace/accessibility-at-work?contextUrn=urn%3Ali%3AlyndaLearningPath%3A1~AAAAAARrzWw%3D1742620&amp;u=74173804" TargetMode="External"/><Relationship Id="rId15" Type="http://schemas.openxmlformats.org/officeDocument/2006/relationships/header" Target="header2.xml"/><Relationship Id="rId36" Type="http://schemas.openxmlformats.org/officeDocument/2006/relationships/hyperlink" Target="https://www.kingsfund.org.uk/publications/mental-health-primary-care-networks" TargetMode="External"/><Relationship Id="rId57" Type="http://schemas.openxmlformats.org/officeDocument/2006/relationships/hyperlink" Target="https://www.learntechlib.org/p/111528/" TargetMode="External"/><Relationship Id="rId106" Type="http://schemas.openxmlformats.org/officeDocument/2006/relationships/hyperlink" Target="https://www.legislation.gov.uk/wsi/2021/103/contents/made" TargetMode="External"/><Relationship Id="rId127" Type="http://schemas.openxmlformats.org/officeDocument/2006/relationships/hyperlink" Target="https://www.office.com/" TargetMode="External"/><Relationship Id="rId10" Type="http://schemas.openxmlformats.org/officeDocument/2006/relationships/endnotes" Target="endnotes.xml"/><Relationship Id="rId31" Type="http://schemas.openxmlformats.org/officeDocument/2006/relationships/hyperlink" Target="https://www.kingsfund.org.uk/publications/mental-health-primary-care-networks" TargetMode="External"/><Relationship Id="rId52" Type="http://schemas.openxmlformats.org/officeDocument/2006/relationships/hyperlink" Target="https://www.theguardian.com/sport/blog/2019/mar/04/elite-sport-mental-health" TargetMode="External"/><Relationship Id="rId73" Type="http://schemas.openxmlformats.org/officeDocument/2006/relationships/hyperlink" Target="https://www.gov.uk/guidance/dangers-to-marine-species-and-measures-to-protect-them" TargetMode="External"/><Relationship Id="rId78" Type="http://schemas.openxmlformats.org/officeDocument/2006/relationships/hyperlink" Target="https://www.gov.uk/guidance/dangers-to-marine-species-and-measures-to-protect-them" TargetMode="External"/><Relationship Id="rId94" Type="http://schemas.openxmlformats.org/officeDocument/2006/relationships/hyperlink" Target="https://gov.wales/child-poverty-strategy-2019-progress-report" TargetMode="External"/><Relationship Id="rId99" Type="http://schemas.openxmlformats.org/officeDocument/2006/relationships/hyperlink" Target="https://www.legislation.gov.uk/ukpga/1983/20/section/7" TargetMode="External"/><Relationship Id="rId101" Type="http://schemas.openxmlformats.org/officeDocument/2006/relationships/hyperlink" Target="https://www.legislation.gov.uk/asc/2020/1/section/15/enacted" TargetMode="External"/><Relationship Id="rId122" Type="http://schemas.openxmlformats.org/officeDocument/2006/relationships/hyperlink" Target="https://www.artistsnetwork.com/art-inspiration/what-is-abstract-art/" TargetMode="External"/><Relationship Id="rId143" Type="http://schemas.openxmlformats.org/officeDocument/2006/relationships/hyperlink" Target="https://www.linkedin.com/learning/digital-accessibility-for-the-modern-workplace/accessibility-at-work?contextUrn=urn%3Ali%3AlyndaLearningPath%3A1~AAAAAARrzWw%3D1742620&amp;u=74173804" TargetMode="External"/><Relationship Id="rId148" Type="http://schemas.openxmlformats.org/officeDocument/2006/relationships/hyperlink" Target="https://www.linkedin.com/learning/digital-accessibility-for-the-modern-workplace/accessibility-at-work?contextUrn=urn%3Ali%3AlyndaLearningPath%3A1~AAAAAARrzWw%3D1742620&amp;u=74173804" TargetMode="External"/><Relationship Id="rId164" Type="http://schemas.openxmlformats.org/officeDocument/2006/relationships/footer" Target="footer6.xml"/><Relationship Id="rId169"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dx.doi.org/10.1177/0004867412474072" TargetMode="External"/><Relationship Id="rId47" Type="http://schemas.openxmlformats.org/officeDocument/2006/relationships/hyperlink" Target="https://www.rspca.org.uk/adviceandwelfare/wildlife/captivity" TargetMode="External"/><Relationship Id="rId68" Type="http://schemas.openxmlformats.org/officeDocument/2006/relationships/hyperlink" Target="https://www.gov.uk/government/publications/uk-pandemic-preparedness/uk-pandemic-preparedness" TargetMode="External"/><Relationship Id="rId89" Type="http://schemas.openxmlformats.org/officeDocument/2006/relationships/hyperlink" Target="https://gov.wales/child-poverty-strategy-2019-progress-report" TargetMode="External"/><Relationship Id="rId112" Type="http://schemas.openxmlformats.org/officeDocument/2006/relationships/hyperlink" Target="https://www.liverpoolmuseums.org.uk/walker/collections/paintings/19c/item242794.aspx" TargetMode="External"/><Relationship Id="rId133" Type="http://schemas.openxmlformats.org/officeDocument/2006/relationships/hyperlink" Target="https://twitter.com/theipaper/status/1407623749445226499" TargetMode="External"/><Relationship Id="rId154" Type="http://schemas.openxmlformats.org/officeDocument/2006/relationships/hyperlink" Target="https://ebookcentral.proquest.com/lib/glyndwr-ebooks/detail.action?pq-origsite=primo&amp;docID=320241" TargetMode="External"/><Relationship Id="rId16" Type="http://schemas.openxmlformats.org/officeDocument/2006/relationships/footer" Target="footer1.xml"/><Relationship Id="rId37" Type="http://schemas.openxmlformats.org/officeDocument/2006/relationships/hyperlink" Target="https://www.who.int/publications/i/item/9789240029200" TargetMode="External"/><Relationship Id="rId58" Type="http://schemas.openxmlformats.org/officeDocument/2006/relationships/hyperlink" Target="https://www.learntechlib.org/p/111528/" TargetMode="External"/><Relationship Id="rId79" Type="http://schemas.openxmlformats.org/officeDocument/2006/relationships/hyperlink" Target="https://www.gov.uk/guidance/dangers-to-marine-species-and-measures-to-protect-them" TargetMode="External"/><Relationship Id="rId102" Type="http://schemas.openxmlformats.org/officeDocument/2006/relationships/hyperlink" Target="https://www.legislation.gov.uk/asc/2020/1/section/15/enacted" TargetMode="External"/><Relationship Id="rId123" Type="http://schemas.openxmlformats.org/officeDocument/2006/relationships/hyperlink" Target="https://www.artistsnetwork.com/art-inspiration/what-is-abstract-art/" TargetMode="External"/><Relationship Id="rId144" Type="http://schemas.openxmlformats.org/officeDocument/2006/relationships/hyperlink" Target="https://www.linkedin.com/learning/digital-accessibility-for-the-modern-workplace/accessibility-at-work?contextUrn=urn%3Ali%3AlyndaLearningPath%3A1~AAAAAARrzWw%3D1742620&amp;u=74173804" TargetMode="External"/><Relationship Id="rId90" Type="http://schemas.openxmlformats.org/officeDocument/2006/relationships/hyperlink" Target="https://gov.wales/child-poverty-strategy-2019-progress-report" TargetMode="External"/><Relationship Id="rId165" Type="http://schemas.openxmlformats.org/officeDocument/2006/relationships/hyperlink" Target="mailto:learningskills@wrexham.ac.uk" TargetMode="External"/><Relationship Id="rId27" Type="http://schemas.openxmlformats.org/officeDocument/2006/relationships/hyperlink" Target="https://www.kingsfund.org.uk/publications/mental-health-primary-care-networks" TargetMode="External"/><Relationship Id="rId48" Type="http://schemas.openxmlformats.org/officeDocument/2006/relationships/hyperlink" Target="https://www.rspca.org.uk/adviceandwelfare/wildlife/captivity" TargetMode="External"/><Relationship Id="rId69" Type="http://schemas.openxmlformats.org/officeDocument/2006/relationships/hyperlink" Target="https://www.gov.uk/government/publications/uk-pandemic-preparedness/uk-pandemic-preparedness" TargetMode="External"/><Relationship Id="rId113" Type="http://schemas.openxmlformats.org/officeDocument/2006/relationships/hyperlink" Target="https://www.liverpoolmuseums.org.uk/walker/collections/paintings/19c/item242794.aspx" TargetMode="External"/><Relationship Id="rId134" Type="http://schemas.openxmlformats.org/officeDocument/2006/relationships/hyperlink" Target="https://www.youtube.com/watch?v=LEi8Cs2z0Q4" TargetMode="External"/><Relationship Id="rId80" Type="http://schemas.openxmlformats.org/officeDocument/2006/relationships/hyperlink" Target="https://www.gov.uk/guidance/dangers-to-marine-species-and-measures-to-protect-them" TargetMode="External"/><Relationship Id="rId155" Type="http://schemas.openxmlformats.org/officeDocument/2006/relationships/hyperlink" Target="https://www.merriam-webster.com/dictionary/metamorphosis" TargetMode="External"/><Relationship Id="rId17" Type="http://schemas.openxmlformats.org/officeDocument/2006/relationships/footer" Target="footer2.xml"/><Relationship Id="rId38" Type="http://schemas.openxmlformats.org/officeDocument/2006/relationships/hyperlink" Target="https://www.who.int/publications/i/item/9789240029200" TargetMode="External"/><Relationship Id="rId59" Type="http://schemas.openxmlformats.org/officeDocument/2006/relationships/hyperlink" Target="https://www.theguardian.com/world/2021/may/25/uk-government-accused-of-lockdowns-by-stealth-in-covid-variant-hotspots" TargetMode="External"/><Relationship Id="rId103" Type="http://schemas.openxmlformats.org/officeDocument/2006/relationships/hyperlink" Target="http://www.courtcases/uk/2012/15" TargetMode="External"/><Relationship Id="rId124" Type="http://schemas.openxmlformats.org/officeDocument/2006/relationships/hyperlink" Target="https://www.artistsnetwork.com/art-inspiration/what-is-abstract-art/" TargetMode="External"/><Relationship Id="rId70" Type="http://schemas.openxmlformats.org/officeDocument/2006/relationships/hyperlink" Target="https://www.gov.uk/guidance/dangers-to-marine-species-and-measures-to-protect-them" TargetMode="External"/><Relationship Id="rId91" Type="http://schemas.openxmlformats.org/officeDocument/2006/relationships/hyperlink" Target="https://gov.wales/child-poverty-strategy-2019-progress-report" TargetMode="External"/><Relationship Id="rId145" Type="http://schemas.openxmlformats.org/officeDocument/2006/relationships/hyperlink" Target="https://www.linkedin.com/learning/digital-accessibility-for-the-modern-workplace/accessibility-at-work?contextUrn=urn%3Ali%3AlyndaLearningPath%3A1~AAAAAARrzWw%3D1742620&amp;u=74173804" TargetMode="External"/><Relationship Id="rId166"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45E8D367ABC44B685F7962FD839E3" ma:contentTypeVersion="18" ma:contentTypeDescription="Create a new document." ma:contentTypeScope="" ma:versionID="88bb2d7319e9717e8a55e163acc3273d">
  <xsd:schema xmlns:xsd="http://www.w3.org/2001/XMLSchema" xmlns:xs="http://www.w3.org/2001/XMLSchema" xmlns:p="http://schemas.microsoft.com/office/2006/metadata/properties" xmlns:ns2="5165b63e-dceb-43e0-9e6d-867e0691493e" xmlns:ns3="62f619fb-7580-4626-a381-2a666400e2ad" targetNamespace="http://schemas.microsoft.com/office/2006/metadata/properties" ma:root="true" ma:fieldsID="89e0d1fc0bf81c78c6e59801703c3273" ns2:_="" ns3:_="">
    <xsd:import namespace="5165b63e-dceb-43e0-9e6d-867e0691493e"/>
    <xsd:import namespace="62f619fb-7580-4626-a381-2a666400e2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5b63e-dceb-43e0-9e6d-867e06914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2097c58-283c-4470-b96b-7a0b8016d5b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f619fb-7580-4626-a381-2a666400e2ad"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348452a0-bb52-40e5-8808-f4c0bfbdae78}" ma:internalName="TaxCatchAll" ma:showField="CatchAllData" ma:web="62f619fb-7580-4626-a381-2a666400e2a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165b63e-dceb-43e0-9e6d-867e0691493e">
      <Terms xmlns="http://schemas.microsoft.com/office/infopath/2007/PartnerControls"/>
    </lcf76f155ced4ddcb4097134ff3c332f>
    <TaxCatchAll xmlns="62f619fb-7580-4626-a381-2a666400e2ad" xsi:nil="true"/>
    <SharedWithUsers xmlns="62f619fb-7580-4626-a381-2a666400e2ad">
      <UserInfo>
        <DisplayName>Kate Woodside</DisplayName>
        <AccountId>24</AccountId>
        <AccountType/>
      </UserInfo>
      <UserInfo>
        <DisplayName>John Smith</DisplayName>
        <AccountId>100</AccountId>
        <AccountType/>
      </UserInfo>
      <UserInfo>
        <DisplayName>Jenny Jones</DisplayName>
        <AccountId>13</AccountId>
        <AccountType/>
      </UserInfo>
      <UserInfo>
        <DisplayName>Jacqui Maung</DisplayName>
        <AccountId>26</AccountId>
        <AccountType/>
      </UserInfo>
      <UserInfo>
        <DisplayName>Lian Ephgrave</DisplayName>
        <AccountId>111</AccountId>
        <AccountType/>
      </UserInfo>
      <UserInfo>
        <DisplayName>Jane Holmes</DisplayName>
        <AccountId>33</AccountId>
        <AccountType/>
      </UserInfo>
      <UserInfo>
        <DisplayName>Susannah Burtinshaw</DisplayName>
        <AccountId>104</AccountId>
        <AccountType/>
      </UserInfo>
      <UserInfo>
        <DisplayName>Jeanette Harper</DisplayName>
        <AccountId>110</AccountId>
        <AccountType/>
      </UserInfo>
      <UserInfo>
        <DisplayName>Gail Judd</DisplayName>
        <AccountId>105</AccountId>
        <AccountType/>
      </UserInfo>
      <UserInfo>
        <DisplayName>Zoe Collyer-Strutt</DisplayName>
        <AccountId>14</AccountId>
        <AccountType/>
      </UserInfo>
      <UserInfo>
        <DisplayName>Daniel Morris</DisplayName>
        <AccountId>85</AccountId>
        <AccountType/>
      </UserInfo>
      <UserInfo>
        <DisplayName>Ellen Jones</DisplayName>
        <AccountId>119</AccountId>
        <AccountType/>
      </UserInfo>
      <UserInfo>
        <DisplayName>Learning Resources</DisplayName>
        <AccountId>103</AccountId>
        <AccountType/>
      </UserInfo>
    </SharedWithUsers>
  </documentManagement>
</p:properties>
</file>

<file path=customXml/itemProps1.xml><?xml version="1.0" encoding="utf-8"?>
<ds:datastoreItem xmlns:ds="http://schemas.openxmlformats.org/officeDocument/2006/customXml" ds:itemID="{6D5D37F5-F205-4040-9E29-AEEFFADE8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5b63e-dceb-43e0-9e6d-867e0691493e"/>
    <ds:schemaRef ds:uri="62f619fb-7580-4626-a381-2a666400e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D53B57-62E9-4486-9C38-8BFA060156B2}">
  <ds:schemaRefs>
    <ds:schemaRef ds:uri="http://schemas.openxmlformats.org/officeDocument/2006/bibliography"/>
  </ds:schemaRefs>
</ds:datastoreItem>
</file>

<file path=customXml/itemProps3.xml><?xml version="1.0" encoding="utf-8"?>
<ds:datastoreItem xmlns:ds="http://schemas.openxmlformats.org/officeDocument/2006/customXml" ds:itemID="{A71388B5-8541-456D-B99C-9851BAAC5143}">
  <ds:schemaRefs>
    <ds:schemaRef ds:uri="http://schemas.microsoft.com/sharepoint/v3/contenttype/forms"/>
  </ds:schemaRefs>
</ds:datastoreItem>
</file>

<file path=customXml/itemProps4.xml><?xml version="1.0" encoding="utf-8"?>
<ds:datastoreItem xmlns:ds="http://schemas.openxmlformats.org/officeDocument/2006/customXml" ds:itemID="{5DCA04D4-BC27-48D9-9132-AD23AAC33E21}">
  <ds:schemaRefs>
    <ds:schemaRef ds:uri="http://schemas.microsoft.com/office/2006/metadata/properties"/>
    <ds:schemaRef ds:uri="http://schemas.microsoft.com/office/infopath/2007/PartnerControls"/>
    <ds:schemaRef ds:uri="ead1ad5d-aafe-4427-bcdd-469800e00817"/>
    <ds:schemaRef ds:uri="edf63113-9ef7-4fb9-b982-a89a571d0a32"/>
    <ds:schemaRef ds:uri="5165b63e-dceb-43e0-9e6d-867e0691493e"/>
    <ds:schemaRef ds:uri="62f619fb-7580-4626-a381-2a666400e2a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10647</Words>
  <Characters>60690</Characters>
  <Application>Microsoft Office Word</Application>
  <DocSecurity>4</DocSecurity>
  <Lines>505</Lines>
  <Paragraphs>142</Paragraphs>
  <ScaleCrop>false</ScaleCrop>
  <HeadingPairs>
    <vt:vector size="2" baseType="variant">
      <vt:variant>
        <vt:lpstr>Title</vt:lpstr>
      </vt:variant>
      <vt:variant>
        <vt:i4>1</vt:i4>
      </vt:variant>
    </vt:vector>
  </HeadingPairs>
  <TitlesOfParts>
    <vt:vector size="1" baseType="lpstr">
      <vt:lpstr>Harvard Referencing Guide</vt:lpstr>
    </vt:vector>
  </TitlesOfParts>
  <Company>GU</Company>
  <LinksUpToDate>false</LinksUpToDate>
  <CharactersWithSpaces>71195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Referencing Guide</dc:title>
  <dc:subject/>
  <dc:creator>Andrew Edwards</dc:creator>
  <cp:keywords/>
  <dc:description/>
  <cp:lastModifiedBy>Eranda Abeysinghe</cp:lastModifiedBy>
  <cp:revision>2</cp:revision>
  <cp:lastPrinted>2024-07-09T08:04:00Z</cp:lastPrinted>
  <dcterms:created xsi:type="dcterms:W3CDTF">2024-09-03T10:27:00Z</dcterms:created>
  <dcterms:modified xsi:type="dcterms:W3CDTF">2024-09-03T10:27:00Z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0x0101009C945E8D367ABC44B685F7962FD839E3</vt:lpwstr>
  </property>
  <property fmtid="{D5CDD505-2E9C-101B-9397-08002B2CF9AE}" pid="3" name="MediaServiceImageTags">
    <vt:lpwstr/>
  </property>
</Properties>
</file>